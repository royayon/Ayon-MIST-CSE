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A17" w:rsidRPr="00F764F1" w:rsidRDefault="00852A17" w:rsidP="00852A17">
      <w:pPr>
        <w:spacing w:after="0" w:line="240" w:lineRule="auto"/>
        <w:jc w:val="both"/>
        <w:rPr>
          <w:rFonts w:ascii="Times New Roman" w:eastAsia="Times New Roman" w:hAnsi="Times New Roman" w:cs="Times New Roman"/>
        </w:rPr>
      </w:pPr>
      <w:r w:rsidRPr="00F764F1">
        <w:rPr>
          <w:rFonts w:ascii="Times New Roman" w:eastAsia="Times New Roman" w:hAnsi="Times New Roman" w:cs="Times New Roman"/>
        </w:rPr>
        <w:t xml:space="preserve">Although French, German, American and British pioneers have all been credited with the invention of cinema, the British and the Germans played a relatively small role in its worldwide exploitation. It was above all the French, followed closely by the Americans, who were the most passionate exporters of the new invention, helping to start cinema in China, Japan, Latin America and Russia. In terms of artistic development it was again the French and the Americans who took the lead, though in the years before the First World War, Italy, Denmark and Russia also played a part. </w:t>
      </w:r>
      <w:r w:rsidR="00657717">
        <w:rPr>
          <w:rFonts w:ascii="Times New Roman" w:eastAsia="Times New Roman" w:hAnsi="Times New Roman" w:cs="Times New Roman"/>
        </w:rPr>
        <w:t xml:space="preserve"> Integr</w:t>
      </w:r>
      <w:bookmarkStart w:id="0" w:name="_GoBack"/>
      <w:bookmarkEnd w:id="0"/>
      <w:r w:rsidR="00657717">
        <w:rPr>
          <w:rFonts w:ascii="Times New Roman" w:eastAsia="Times New Roman" w:hAnsi="Times New Roman" w:cs="Times New Roman"/>
        </w:rPr>
        <w:t xml:space="preserve">ate </w:t>
      </w:r>
      <w:r w:rsidR="00E47B74">
        <w:rPr>
          <w:rFonts w:ascii="Times New Roman" w:eastAsia="Times New Roman" w:hAnsi="Times New Roman" w:cs="Times New Roman"/>
        </w:rPr>
        <w:t xml:space="preserve"> </w:t>
      </w:r>
    </w:p>
    <w:p w:rsidR="00852A17" w:rsidRPr="00F764F1" w:rsidRDefault="00852A17" w:rsidP="00852A17">
      <w:pPr>
        <w:spacing w:after="0" w:line="240" w:lineRule="auto"/>
        <w:jc w:val="both"/>
        <w:rPr>
          <w:rFonts w:ascii="Times New Roman" w:eastAsia="Times New Roman" w:hAnsi="Times New Roman" w:cs="Times New Roman"/>
        </w:rPr>
      </w:pPr>
    </w:p>
    <w:p w:rsidR="00852A17" w:rsidRPr="00F764F1" w:rsidRDefault="00852A17" w:rsidP="00852A17">
      <w:pPr>
        <w:spacing w:after="0" w:line="240" w:lineRule="auto"/>
        <w:jc w:val="both"/>
        <w:rPr>
          <w:rFonts w:ascii="Times New Roman" w:eastAsia="Times New Roman" w:hAnsi="Times New Roman" w:cs="Times New Roman"/>
        </w:rPr>
      </w:pPr>
      <w:r w:rsidRPr="00F764F1">
        <w:rPr>
          <w:rFonts w:ascii="Times New Roman" w:eastAsia="Times New Roman" w:hAnsi="Times New Roman" w:cs="Times New Roman"/>
        </w:rPr>
        <w:t xml:space="preserve">In the end it was the United States that was to become, and remain, the largest single market for films. By protecting their own market and pursuing a vigorous export policy, the Americans achieved a dominant position on the world market by the start of the First World War. The </w:t>
      </w:r>
      <w:proofErr w:type="spellStart"/>
      <w:r w:rsidRPr="00F764F1">
        <w:rPr>
          <w:rFonts w:ascii="Times New Roman" w:eastAsia="Times New Roman" w:hAnsi="Times New Roman" w:cs="Times New Roman"/>
        </w:rPr>
        <w:t>centre</w:t>
      </w:r>
      <w:proofErr w:type="spellEnd"/>
      <w:r w:rsidRPr="00F764F1">
        <w:rPr>
          <w:rFonts w:ascii="Times New Roman" w:eastAsia="Times New Roman" w:hAnsi="Times New Roman" w:cs="Times New Roman"/>
        </w:rPr>
        <w:t xml:space="preserve"> of filmmaking had moved westwards, to Hollywood, and it was films from these new Hollywood studios that flooded onto the world’s film markets in the years after the First World War, and have done so ever since. Faced with total Hollywood domination, few film industries proved competitive. </w:t>
      </w:r>
      <w:proofErr w:type="gramStart"/>
      <w:r w:rsidRPr="00F764F1">
        <w:rPr>
          <w:rFonts w:ascii="Times New Roman" w:eastAsia="Times New Roman" w:hAnsi="Times New Roman" w:cs="Times New Roman"/>
        </w:rPr>
        <w:t>The Italian industry, which had pioneered the feature film with spectacular films like “Quo Vadis?”</w:t>
      </w:r>
      <w:proofErr w:type="gramEnd"/>
      <w:r w:rsidRPr="00F764F1">
        <w:rPr>
          <w:rFonts w:ascii="Times New Roman" w:eastAsia="Times New Roman" w:hAnsi="Times New Roman" w:cs="Times New Roman"/>
        </w:rPr>
        <w:t xml:space="preserve"> (1913) and “</w:t>
      </w:r>
      <w:proofErr w:type="spellStart"/>
      <w:r w:rsidRPr="00F764F1">
        <w:rPr>
          <w:rFonts w:ascii="Times New Roman" w:eastAsia="Times New Roman" w:hAnsi="Times New Roman" w:cs="Times New Roman"/>
        </w:rPr>
        <w:t>Cabiria</w:t>
      </w:r>
      <w:proofErr w:type="spellEnd"/>
      <w:r w:rsidRPr="00F764F1">
        <w:rPr>
          <w:rFonts w:ascii="Times New Roman" w:eastAsia="Times New Roman" w:hAnsi="Times New Roman" w:cs="Times New Roman"/>
        </w:rPr>
        <w:t xml:space="preserve">” (1914), almost collapsed. In Scandinavia, the Swedish cinema had a brief period of glory, notably with powerful epic films and comedies. Even the French cinema found itself in a difficult position. In Europe, only Germany proved industrially capable, while in the new Soviet Union and in Japan, the development of the cinema took place in conditions of commercial isolation. </w:t>
      </w:r>
    </w:p>
    <w:p w:rsidR="00852A17" w:rsidRPr="00F764F1" w:rsidRDefault="00852A17" w:rsidP="00852A17">
      <w:pPr>
        <w:spacing w:after="0" w:line="240" w:lineRule="auto"/>
        <w:jc w:val="both"/>
        <w:rPr>
          <w:rFonts w:ascii="Times New Roman" w:eastAsia="Times New Roman" w:hAnsi="Times New Roman" w:cs="Times New Roman"/>
        </w:rPr>
      </w:pPr>
    </w:p>
    <w:p w:rsidR="00852A17" w:rsidRPr="00F764F1" w:rsidRDefault="00852A17" w:rsidP="00852A17">
      <w:pPr>
        <w:spacing w:after="0" w:line="240" w:lineRule="auto"/>
        <w:jc w:val="both"/>
        <w:rPr>
          <w:rFonts w:ascii="Times New Roman" w:eastAsia="Times New Roman" w:hAnsi="Times New Roman" w:cs="Times New Roman"/>
        </w:rPr>
      </w:pPr>
      <w:r w:rsidRPr="00F764F1">
        <w:rPr>
          <w:rFonts w:ascii="Times New Roman" w:eastAsia="Times New Roman" w:hAnsi="Times New Roman" w:cs="Times New Roman"/>
        </w:rPr>
        <w:t xml:space="preserve">Hollywood took the lead artistically as well as industrially. Hollywood films appealed because they had better constructed narratives, their special effects were more impressive, and the star system added a new dimension to screen acting. If Hollywood did not have enough of its own resources, it had a great deal of money to buy up artists and technical innovations from Europe to ensure its continued dominance over present or future competition. From early cinema, it was only American slapstick comedy that successfully developed in both short and feature format. However, during this ‘Silent Film’ era, animation, comedy, serials and dramatic features continued to thrive, along with factual films or documentaries, which acquired an increasing distinctiveness as the period progressed. It was also at this time that the avant-garde film first achieved commercial success, this time thanks almost exclusively to the French and the occasional German film. </w:t>
      </w:r>
    </w:p>
    <w:p w:rsidR="00852A17" w:rsidRPr="00F764F1" w:rsidRDefault="00852A17" w:rsidP="00852A17">
      <w:pPr>
        <w:spacing w:after="0" w:line="240" w:lineRule="auto"/>
        <w:jc w:val="both"/>
        <w:rPr>
          <w:rFonts w:ascii="Times New Roman" w:eastAsia="Times New Roman" w:hAnsi="Times New Roman" w:cs="Times New Roman"/>
        </w:rPr>
      </w:pPr>
    </w:p>
    <w:p w:rsidR="00852A17" w:rsidRPr="00F764F1" w:rsidRDefault="00852A17" w:rsidP="00852A17">
      <w:pPr>
        <w:spacing w:after="0" w:line="240" w:lineRule="auto"/>
        <w:jc w:val="both"/>
        <w:rPr>
          <w:rFonts w:ascii="Times New Roman" w:eastAsia="Times New Roman" w:hAnsi="Times New Roman" w:cs="Times New Roman"/>
        </w:rPr>
      </w:pPr>
      <w:r w:rsidRPr="00F764F1">
        <w:rPr>
          <w:rFonts w:ascii="Times New Roman" w:eastAsia="Times New Roman" w:hAnsi="Times New Roman" w:cs="Times New Roman"/>
        </w:rPr>
        <w:t xml:space="preserve">Of the countries which developed and maintained distinctive national cinemas in the silent period, the most important were France, Germany and the Soviet Union. Of these, the French displayed the most continuity, in spite of the war and post-war economic uncertainties. The German cinema, relatively insignificant in the pre-war years, exploded on to the world scene after 1919. Yet even they were both overshadowed by the Soviets after the 1917 Revolution. They turned their back on the past, leaving the style of the pre-war Russian cinema to the émigrés who fled westwards to escape the Revolution. General Training Reading sample task – Matching features The other countries whose cinemas changed dramatically are: Britain, which had an interesting but undistinguished history in the silent period; Italy, which had a brief moment of international fame just before the war; the Scandinavian countries, particularly Denmark, which played a role in the development of silent cinema quite out of proportion to their small population; and Japan, where a cinema developed based primarily on traditional theatrical and, to a lesser extent, other art forms and only gradually adapted to western influence. </w:t>
      </w:r>
    </w:p>
    <w:p w:rsidR="00F764F1" w:rsidRDefault="00F764F1" w:rsidP="00852A17">
      <w:pPr>
        <w:spacing w:after="0" w:line="240" w:lineRule="auto"/>
        <w:jc w:val="both"/>
        <w:rPr>
          <w:rFonts w:ascii="Times New Roman" w:eastAsia="Times New Roman" w:hAnsi="Times New Roman" w:cs="Times New Roman"/>
          <w:b/>
        </w:rPr>
      </w:pPr>
    </w:p>
    <w:p w:rsidR="00F764F1" w:rsidRDefault="00F764F1" w:rsidP="00852A17">
      <w:pPr>
        <w:spacing w:after="0" w:line="240" w:lineRule="auto"/>
        <w:jc w:val="both"/>
        <w:rPr>
          <w:rFonts w:ascii="Times New Roman" w:eastAsia="Times New Roman" w:hAnsi="Times New Roman" w:cs="Times New Roman"/>
          <w:b/>
        </w:rPr>
      </w:pPr>
      <w:r w:rsidRPr="00F764F1">
        <w:rPr>
          <w:rFonts w:ascii="Times New Roman" w:eastAsia="Times New Roman" w:hAnsi="Times New Roman" w:cs="Times New Roman"/>
          <w:b/>
        </w:rPr>
        <w:t>Questions</w:t>
      </w:r>
      <w:r w:rsidR="00463A4D">
        <w:rPr>
          <w:rFonts w:ascii="Times New Roman" w:eastAsia="Times New Roman" w:hAnsi="Times New Roman" w:cs="Times New Roman"/>
          <w:b/>
        </w:rPr>
        <w:t>:</w:t>
      </w:r>
      <w:r w:rsidRPr="00F764F1">
        <w:rPr>
          <w:rFonts w:ascii="Times New Roman" w:eastAsia="Times New Roman" w:hAnsi="Times New Roman" w:cs="Times New Roman"/>
          <w:b/>
        </w:rPr>
        <w:t xml:space="preserve"> 1 – 7</w:t>
      </w:r>
    </w:p>
    <w:p w:rsidR="00852A17" w:rsidRPr="00F764F1" w:rsidRDefault="00852A17" w:rsidP="00852A17">
      <w:pPr>
        <w:spacing w:after="0" w:line="240" w:lineRule="auto"/>
        <w:jc w:val="both"/>
        <w:rPr>
          <w:rFonts w:ascii="Times New Roman" w:eastAsia="Times New Roman" w:hAnsi="Times New Roman" w:cs="Times New Roman"/>
          <w:b/>
        </w:rPr>
      </w:pPr>
      <w:r w:rsidRPr="00F764F1">
        <w:rPr>
          <w:rFonts w:ascii="Times New Roman" w:eastAsia="Times New Roman" w:hAnsi="Times New Roman" w:cs="Times New Roman"/>
          <w:b/>
        </w:rPr>
        <w:t xml:space="preserve"> </w:t>
      </w:r>
    </w:p>
    <w:p w:rsidR="00852A17" w:rsidRPr="00F764F1" w:rsidRDefault="00852A17"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Look at the fo</w:t>
      </w:r>
      <w:r w:rsidR="00F764F1" w:rsidRPr="00F764F1">
        <w:rPr>
          <w:rFonts w:ascii="Times New Roman" w:eastAsia="Times New Roman" w:hAnsi="Times New Roman" w:cs="Times New Roman"/>
        </w:rPr>
        <w:t>llowing statements (Questions 1-7</w:t>
      </w:r>
      <w:r w:rsidRPr="00F764F1">
        <w:rPr>
          <w:rFonts w:ascii="Times New Roman" w:eastAsia="Times New Roman" w:hAnsi="Times New Roman" w:cs="Times New Roman"/>
        </w:rPr>
        <w:t xml:space="preserve">) and the list of countries below. </w:t>
      </w:r>
    </w:p>
    <w:p w:rsidR="00852A17" w:rsidRPr="00F764F1" w:rsidRDefault="00852A17"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Match each state</w:t>
      </w:r>
      <w:r w:rsidR="00F764F1" w:rsidRPr="00F764F1">
        <w:rPr>
          <w:rFonts w:ascii="Times New Roman" w:eastAsia="Times New Roman" w:hAnsi="Times New Roman" w:cs="Times New Roman"/>
        </w:rPr>
        <w:t>ment with the correct country, A-J</w:t>
      </w:r>
      <w:r w:rsidR="00A217E1">
        <w:rPr>
          <w:rFonts w:ascii="Times New Roman" w:eastAsia="Times New Roman" w:hAnsi="Times New Roman" w:cs="Times New Roman"/>
        </w:rPr>
        <w:t>. Write the correct letter just beside the sentence.</w:t>
      </w:r>
      <w:r w:rsidRPr="00F764F1">
        <w:rPr>
          <w:rFonts w:ascii="Times New Roman" w:eastAsia="Times New Roman" w:hAnsi="Times New Roman" w:cs="Times New Roman"/>
        </w:rPr>
        <w:t xml:space="preserve">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It helped other countries develop their own film industry.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It was the biggest producer of films.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It was first to develop the 'feature' film.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It was responsible for creating stars.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It made the most money from '</w:t>
      </w:r>
      <w:r w:rsidR="00A217E1" w:rsidRPr="00F764F1">
        <w:rPr>
          <w:rFonts w:ascii="Times New Roman" w:eastAsia="Times New Roman" w:hAnsi="Times New Roman" w:cs="Times New Roman"/>
        </w:rPr>
        <w:t>avant-garde</w:t>
      </w:r>
      <w:r w:rsidRPr="00F764F1">
        <w:rPr>
          <w:rFonts w:ascii="Times New Roman" w:eastAsia="Times New Roman" w:hAnsi="Times New Roman" w:cs="Times New Roman"/>
        </w:rPr>
        <w:t xml:space="preserve">' films.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It made movies based more on its own culture than outside influences. </w:t>
      </w:r>
    </w:p>
    <w:p w:rsidR="00852A17" w:rsidRPr="00F764F1" w:rsidRDefault="00852A17" w:rsidP="00F764F1">
      <w:pPr>
        <w:pStyle w:val="ListParagraph"/>
        <w:numPr>
          <w:ilvl w:val="0"/>
          <w:numId w:val="46"/>
        </w:num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It had a great influence on silent movies, despite its size. </w:t>
      </w:r>
    </w:p>
    <w:p w:rsidR="00F764F1" w:rsidRPr="00F764F1" w:rsidRDefault="00F764F1" w:rsidP="00852A17">
      <w:pPr>
        <w:spacing w:after="0" w:line="240" w:lineRule="auto"/>
        <w:rPr>
          <w:rFonts w:ascii="Times New Roman" w:eastAsia="Times New Roman" w:hAnsi="Times New Roman" w:cs="Times New Roman"/>
        </w:rPr>
      </w:pPr>
    </w:p>
    <w:p w:rsidR="00852A17" w:rsidRPr="00F764F1" w:rsidRDefault="00852A17" w:rsidP="00852A17">
      <w:pPr>
        <w:spacing w:after="0" w:line="240" w:lineRule="auto"/>
        <w:rPr>
          <w:rFonts w:ascii="Times New Roman" w:eastAsia="Times New Roman" w:hAnsi="Times New Roman" w:cs="Times New Roman"/>
          <w:b/>
        </w:rPr>
      </w:pPr>
      <w:r w:rsidRPr="00F764F1">
        <w:rPr>
          <w:rFonts w:ascii="Times New Roman" w:eastAsia="Times New Roman" w:hAnsi="Times New Roman" w:cs="Times New Roman"/>
          <w:b/>
        </w:rPr>
        <w:t>List of Countries</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A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France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B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Germany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C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USA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D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Denmark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E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Sweden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F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Japan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G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Russia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H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Italy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I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Britain </w:t>
      </w:r>
    </w:p>
    <w:p w:rsidR="00852A17" w:rsidRPr="00F764F1" w:rsidRDefault="00F764F1" w:rsidP="00852A17">
      <w:pPr>
        <w:spacing w:after="0" w:line="240" w:lineRule="auto"/>
        <w:rPr>
          <w:rFonts w:ascii="Times New Roman" w:eastAsia="Times New Roman" w:hAnsi="Times New Roman" w:cs="Times New Roman"/>
        </w:rPr>
      </w:pPr>
      <w:r w:rsidRPr="00F764F1">
        <w:rPr>
          <w:rFonts w:ascii="Times New Roman" w:eastAsia="Times New Roman" w:hAnsi="Times New Roman" w:cs="Times New Roman"/>
        </w:rPr>
        <w:t xml:space="preserve">J </w:t>
      </w:r>
      <w:r w:rsidRPr="00F764F1">
        <w:rPr>
          <w:rFonts w:ascii="Times New Roman" w:eastAsia="Times New Roman" w:hAnsi="Times New Roman" w:cs="Times New Roman"/>
        </w:rPr>
        <w:tab/>
      </w:r>
      <w:r w:rsidR="00852A17" w:rsidRPr="00F764F1">
        <w:rPr>
          <w:rFonts w:ascii="Times New Roman" w:eastAsia="Times New Roman" w:hAnsi="Times New Roman" w:cs="Times New Roman"/>
        </w:rPr>
        <w:t xml:space="preserve">China </w:t>
      </w:r>
    </w:p>
    <w:p w:rsidR="00F764F1" w:rsidRDefault="00F764F1" w:rsidP="00F764F1">
      <w:pPr>
        <w:spacing w:after="0" w:line="240" w:lineRule="auto"/>
        <w:jc w:val="both"/>
        <w:rPr>
          <w:rFonts w:ascii="Times New Roman" w:eastAsia="Times New Roman" w:hAnsi="Times New Roman" w:cs="Times New Roman"/>
          <w:b/>
        </w:rPr>
      </w:pPr>
    </w:p>
    <w:p w:rsidR="00F764F1" w:rsidRDefault="00F764F1" w:rsidP="00F764F1">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Questions 8</w:t>
      </w:r>
      <w:r w:rsidR="00463A4D">
        <w:rPr>
          <w:rFonts w:ascii="Times New Roman" w:eastAsia="Times New Roman" w:hAnsi="Times New Roman" w:cs="Times New Roman"/>
          <w:b/>
        </w:rPr>
        <w:t>:</w:t>
      </w:r>
      <w:r>
        <w:rPr>
          <w:rFonts w:ascii="Times New Roman" w:eastAsia="Times New Roman" w:hAnsi="Times New Roman" w:cs="Times New Roman"/>
          <w:b/>
        </w:rPr>
        <w:t xml:space="preserve"> </w:t>
      </w:r>
      <w:r w:rsidR="00A217E1">
        <w:rPr>
          <w:rFonts w:ascii="Times New Roman" w:eastAsia="Times New Roman" w:hAnsi="Times New Roman" w:cs="Times New Roman"/>
          <w:b/>
        </w:rPr>
        <w:t xml:space="preserve"> </w:t>
      </w:r>
      <w:r w:rsidR="00A217E1">
        <w:rPr>
          <w:rFonts w:ascii="Times New Roman" w:eastAsia="Times New Roman" w:hAnsi="Times New Roman" w:cs="Times New Roman"/>
        </w:rPr>
        <w:t>Give a suitable the title to</w:t>
      </w:r>
      <w:r w:rsidR="00A217E1" w:rsidRPr="00A217E1">
        <w:rPr>
          <w:rFonts w:ascii="Times New Roman" w:eastAsia="Times New Roman" w:hAnsi="Times New Roman" w:cs="Times New Roman"/>
        </w:rPr>
        <w:t xml:space="preserve"> this text?</w:t>
      </w:r>
      <w:r w:rsidR="006D0125">
        <w:rPr>
          <w:rFonts w:ascii="Times New Roman" w:eastAsia="Times New Roman" w:hAnsi="Times New Roman" w:cs="Times New Roman"/>
        </w:rPr>
        <w:t xml:space="preserve">                                                                                              </w:t>
      </w:r>
    </w:p>
    <w:p w:rsidR="00A217E1" w:rsidRDefault="00A217E1" w:rsidP="00A217E1">
      <w:pPr>
        <w:spacing w:after="0" w:line="240" w:lineRule="auto"/>
        <w:jc w:val="both"/>
        <w:rPr>
          <w:rFonts w:ascii="Times New Roman" w:eastAsia="Times New Roman" w:hAnsi="Times New Roman" w:cs="Times New Roman"/>
          <w:b/>
        </w:rPr>
      </w:pPr>
    </w:p>
    <w:p w:rsidR="006D0125" w:rsidRDefault="006D0125" w:rsidP="00A217E1">
      <w:pPr>
        <w:spacing w:after="0"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Ans</w:t>
      </w:r>
      <w:proofErr w:type="spellEnd"/>
      <w:r>
        <w:rPr>
          <w:rFonts w:ascii="Times New Roman" w:eastAsia="Times New Roman" w:hAnsi="Times New Roman" w:cs="Times New Roman"/>
          <w:b/>
        </w:rPr>
        <w:t>:</w:t>
      </w:r>
    </w:p>
    <w:p w:rsidR="006D0125" w:rsidRDefault="006D0125" w:rsidP="00A217E1">
      <w:pPr>
        <w:spacing w:after="0" w:line="240" w:lineRule="auto"/>
        <w:jc w:val="both"/>
        <w:rPr>
          <w:rFonts w:ascii="Times New Roman" w:eastAsia="Times New Roman" w:hAnsi="Times New Roman" w:cs="Times New Roman"/>
          <w:b/>
        </w:rPr>
      </w:pPr>
    </w:p>
    <w:p w:rsidR="006D0125" w:rsidRDefault="00A217E1" w:rsidP="00A217E1">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Questions 9</w:t>
      </w:r>
      <w:r w:rsidR="00463A4D">
        <w:rPr>
          <w:rFonts w:ascii="Times New Roman" w:eastAsia="Times New Roman" w:hAnsi="Times New Roman" w:cs="Times New Roman"/>
          <w:b/>
        </w:rPr>
        <w:t>:</w:t>
      </w:r>
      <w:r>
        <w:rPr>
          <w:rFonts w:ascii="Times New Roman" w:eastAsia="Times New Roman" w:hAnsi="Times New Roman" w:cs="Times New Roman"/>
          <w:b/>
        </w:rPr>
        <w:t xml:space="preserve">  </w:t>
      </w:r>
      <w:r w:rsidR="00463A4D">
        <w:rPr>
          <w:rFonts w:ascii="Times New Roman" w:eastAsia="Times New Roman" w:hAnsi="Times New Roman" w:cs="Times New Roman"/>
        </w:rPr>
        <w:t xml:space="preserve">What is your opinion on your </w:t>
      </w:r>
      <w:r w:rsidR="006D0125">
        <w:rPr>
          <w:rFonts w:ascii="Times New Roman" w:eastAsia="Times New Roman" w:hAnsi="Times New Roman" w:cs="Times New Roman"/>
        </w:rPr>
        <w:t>country’s film industry</w:t>
      </w:r>
      <w:r w:rsidRPr="00A217E1">
        <w:rPr>
          <w:rFonts w:ascii="Times New Roman" w:eastAsia="Times New Roman" w:hAnsi="Times New Roman" w:cs="Times New Roman"/>
        </w:rPr>
        <w:t>?</w:t>
      </w:r>
      <w:r w:rsidR="006D0125">
        <w:rPr>
          <w:rFonts w:ascii="Times New Roman" w:eastAsia="Times New Roman" w:hAnsi="Times New Roman" w:cs="Times New Roman"/>
        </w:rPr>
        <w:t xml:space="preserve"> Write no more than 30 words. </w:t>
      </w:r>
    </w:p>
    <w:p w:rsidR="00A217E1" w:rsidRPr="006D0125" w:rsidRDefault="006D0125" w:rsidP="00A217E1">
      <w:pPr>
        <w:spacing w:after="0" w:line="240" w:lineRule="auto"/>
        <w:jc w:val="both"/>
        <w:rPr>
          <w:rFonts w:ascii="Times New Roman" w:eastAsia="Times New Roman" w:hAnsi="Times New Roman" w:cs="Times New Roman"/>
          <w:b/>
        </w:rPr>
      </w:pPr>
      <w:proofErr w:type="spellStart"/>
      <w:r w:rsidRPr="006D0125">
        <w:rPr>
          <w:rFonts w:ascii="Times New Roman" w:eastAsia="Times New Roman" w:hAnsi="Times New Roman" w:cs="Times New Roman"/>
          <w:b/>
        </w:rPr>
        <w:t>Ans</w:t>
      </w:r>
      <w:proofErr w:type="spellEnd"/>
      <w:r w:rsidRPr="006D0125">
        <w:rPr>
          <w:rFonts w:ascii="Times New Roman" w:eastAsia="Times New Roman" w:hAnsi="Times New Roman" w:cs="Times New Roman"/>
          <w:b/>
        </w:rPr>
        <w:t xml:space="preserve">:               </w:t>
      </w:r>
    </w:p>
    <w:p w:rsidR="00843715" w:rsidRDefault="00843715" w:rsidP="00843715">
      <w:pPr>
        <w:pStyle w:val="NormalWeb"/>
        <w:shd w:val="clear" w:color="auto" w:fill="FFFFFF"/>
        <w:spacing w:before="0" w:beforeAutospacing="0" w:after="0" w:afterAutospacing="0" w:line="360" w:lineRule="atLeast"/>
        <w:textAlignment w:val="baseline"/>
        <w:rPr>
          <w:rFonts w:ascii="Arial" w:hAnsi="Arial" w:cs="Arial"/>
          <w:color w:val="555555"/>
          <w:sz w:val="19"/>
          <w:szCs w:val="19"/>
        </w:rPr>
      </w:pPr>
      <w:r>
        <w:rPr>
          <w:rStyle w:val="Strong"/>
          <w:rFonts w:ascii="Arial" w:hAnsi="Arial" w:cs="Arial"/>
          <w:color w:val="555555"/>
          <w:sz w:val="19"/>
          <w:szCs w:val="19"/>
          <w:u w:val="single"/>
          <w:bdr w:val="none" w:sz="0" w:space="0" w:color="auto" w:frame="1"/>
        </w:rPr>
        <w:lastRenderedPageBreak/>
        <w:t>Cue Card Topic 1</w:t>
      </w:r>
      <w:proofErr w:type="gramStart"/>
      <w:r>
        <w:rPr>
          <w:rStyle w:val="Strong"/>
          <w:rFonts w:ascii="Arial" w:hAnsi="Arial" w:cs="Arial"/>
          <w:color w:val="555555"/>
          <w:sz w:val="19"/>
          <w:szCs w:val="19"/>
          <w:u w:val="single"/>
          <w:bdr w:val="none" w:sz="0" w:space="0" w:color="auto" w:frame="1"/>
        </w:rPr>
        <w:t>:</w:t>
      </w:r>
      <w:proofErr w:type="gramEnd"/>
      <w:r w:rsidR="00A55BC2">
        <w:rPr>
          <w:rFonts w:ascii="Arial" w:hAnsi="Arial" w:cs="Arial"/>
          <w:color w:val="555555"/>
          <w:sz w:val="19"/>
          <w:szCs w:val="19"/>
        </w:rPr>
        <w:br/>
      </w:r>
      <w:r>
        <w:rPr>
          <w:rStyle w:val="Strong"/>
          <w:rFonts w:ascii="Arial" w:hAnsi="Arial" w:cs="Arial"/>
          <w:color w:val="555555"/>
          <w:sz w:val="19"/>
          <w:szCs w:val="19"/>
          <w:bdr w:val="none" w:sz="0" w:space="0" w:color="auto" w:frame="1"/>
        </w:rPr>
        <w:t>Describe someone in your family who you really admire.</w:t>
      </w:r>
      <w:r w:rsidR="00A55BC2">
        <w:rPr>
          <w:rFonts w:ascii="Arial" w:hAnsi="Arial" w:cs="Arial"/>
          <w:color w:val="555555"/>
          <w:sz w:val="19"/>
          <w:szCs w:val="19"/>
        </w:rPr>
        <w:br/>
        <w:t>Y</w:t>
      </w:r>
      <w:r>
        <w:rPr>
          <w:rFonts w:ascii="Arial" w:hAnsi="Arial" w:cs="Arial"/>
          <w:color w:val="555555"/>
          <w:sz w:val="19"/>
          <w:szCs w:val="19"/>
        </w:rPr>
        <w:t>ou should say:</w:t>
      </w:r>
    </w:p>
    <w:p w:rsidR="00843715" w:rsidRDefault="00843715" w:rsidP="00843715">
      <w:pPr>
        <w:numPr>
          <w:ilvl w:val="0"/>
          <w:numId w:val="9"/>
        </w:numPr>
        <w:spacing w:after="0" w:line="360" w:lineRule="atLeast"/>
        <w:ind w:left="180"/>
        <w:textAlignment w:val="baseline"/>
        <w:rPr>
          <w:ins w:id="1" w:author="Unknown"/>
          <w:rFonts w:ascii="Arial" w:hAnsi="Arial" w:cs="Arial"/>
          <w:color w:val="555555"/>
          <w:sz w:val="19"/>
          <w:szCs w:val="19"/>
        </w:rPr>
      </w:pPr>
      <w:ins w:id="2" w:author="Unknown">
        <w:r>
          <w:rPr>
            <w:rFonts w:ascii="Arial" w:hAnsi="Arial" w:cs="Arial"/>
            <w:color w:val="555555"/>
            <w:sz w:val="19"/>
            <w:szCs w:val="19"/>
          </w:rPr>
          <w:t>    Who is s/he</w:t>
        </w:r>
      </w:ins>
    </w:p>
    <w:p w:rsidR="00843715" w:rsidRDefault="00843715" w:rsidP="00843715">
      <w:pPr>
        <w:numPr>
          <w:ilvl w:val="0"/>
          <w:numId w:val="9"/>
        </w:numPr>
        <w:spacing w:after="0" w:line="360" w:lineRule="atLeast"/>
        <w:ind w:left="180"/>
        <w:textAlignment w:val="baseline"/>
        <w:rPr>
          <w:ins w:id="3" w:author="Unknown"/>
          <w:rFonts w:ascii="Arial" w:hAnsi="Arial" w:cs="Arial"/>
          <w:color w:val="555555"/>
          <w:sz w:val="19"/>
          <w:szCs w:val="19"/>
        </w:rPr>
      </w:pPr>
      <w:ins w:id="4" w:author="Unknown">
        <w:r>
          <w:rPr>
            <w:rFonts w:ascii="Arial" w:hAnsi="Arial" w:cs="Arial"/>
            <w:color w:val="555555"/>
            <w:sz w:val="19"/>
            <w:szCs w:val="19"/>
          </w:rPr>
          <w:t>    How often you see this person</w:t>
        </w:r>
      </w:ins>
    </w:p>
    <w:p w:rsidR="00843715" w:rsidRPr="00A55BC2" w:rsidRDefault="00843715" w:rsidP="00A55BC2">
      <w:pPr>
        <w:numPr>
          <w:ilvl w:val="0"/>
          <w:numId w:val="9"/>
        </w:numPr>
        <w:spacing w:after="0" w:line="360" w:lineRule="atLeast"/>
        <w:ind w:left="180"/>
        <w:textAlignment w:val="baseline"/>
        <w:rPr>
          <w:ins w:id="5" w:author="Unknown"/>
          <w:rFonts w:ascii="Arial" w:hAnsi="Arial" w:cs="Arial"/>
          <w:color w:val="555555"/>
          <w:sz w:val="19"/>
          <w:szCs w:val="19"/>
        </w:rPr>
      </w:pPr>
      <w:ins w:id="6" w:author="Unknown">
        <w:r>
          <w:rPr>
            <w:rFonts w:ascii="Arial" w:hAnsi="Arial" w:cs="Arial"/>
            <w:color w:val="555555"/>
            <w:sz w:val="19"/>
            <w:szCs w:val="19"/>
          </w:rPr>
          <w:t>    What you do together</w:t>
        </w:r>
      </w:ins>
      <w:r w:rsidR="00A55BC2">
        <w:rPr>
          <w:rFonts w:ascii="Arial" w:hAnsi="Arial" w:cs="Arial"/>
          <w:color w:val="555555"/>
          <w:sz w:val="19"/>
          <w:szCs w:val="19"/>
        </w:rPr>
        <w:t xml:space="preserve"> </w:t>
      </w:r>
      <w:ins w:id="7" w:author="Unknown">
        <w:r w:rsidRPr="00A55BC2">
          <w:rPr>
            <w:rFonts w:ascii="Arial" w:hAnsi="Arial" w:cs="Arial"/>
            <w:color w:val="555555"/>
            <w:sz w:val="19"/>
            <w:szCs w:val="19"/>
          </w:rPr>
          <w:t xml:space="preserve">and explain why </w:t>
        </w:r>
        <w:proofErr w:type="gramStart"/>
        <w:r w:rsidRPr="00A55BC2">
          <w:rPr>
            <w:rFonts w:ascii="Arial" w:hAnsi="Arial" w:cs="Arial"/>
            <w:color w:val="555555"/>
            <w:sz w:val="19"/>
            <w:szCs w:val="19"/>
          </w:rPr>
          <w:t>do you</w:t>
        </w:r>
        <w:proofErr w:type="gramEnd"/>
        <w:r w:rsidRPr="00A55BC2">
          <w:rPr>
            <w:rFonts w:ascii="Arial" w:hAnsi="Arial" w:cs="Arial"/>
            <w:color w:val="555555"/>
            <w:sz w:val="19"/>
            <w:szCs w:val="19"/>
          </w:rPr>
          <w:t xml:space="preserve"> admire this person.</w:t>
        </w:r>
      </w:ins>
    </w:p>
    <w:p w:rsidR="00843715" w:rsidRDefault="00843715" w:rsidP="00843715">
      <w:pPr>
        <w:pStyle w:val="NormalWeb"/>
        <w:shd w:val="clear" w:color="auto" w:fill="FFFFFF"/>
        <w:spacing w:before="0" w:beforeAutospacing="0" w:after="0" w:afterAutospacing="0" w:line="360" w:lineRule="atLeast"/>
        <w:textAlignment w:val="baseline"/>
        <w:rPr>
          <w:ins w:id="8" w:author="Unknown"/>
          <w:rFonts w:ascii="Arial" w:hAnsi="Arial" w:cs="Arial"/>
          <w:color w:val="555555"/>
          <w:sz w:val="19"/>
          <w:szCs w:val="19"/>
        </w:rPr>
      </w:pPr>
      <w:ins w:id="9" w:author="Unknown">
        <w:r>
          <w:rPr>
            <w:rStyle w:val="Strong"/>
            <w:rFonts w:ascii="Arial" w:hAnsi="Arial" w:cs="Arial"/>
            <w:color w:val="555555"/>
            <w:sz w:val="19"/>
            <w:szCs w:val="19"/>
            <w:u w:val="single"/>
            <w:bdr w:val="none" w:sz="0" w:space="0" w:color="auto" w:frame="1"/>
          </w:rPr>
          <w:t>Cue Card Topic 2:</w:t>
        </w:r>
      </w:ins>
    </w:p>
    <w:p w:rsidR="00843715" w:rsidRDefault="00843715" w:rsidP="00843715">
      <w:pPr>
        <w:pStyle w:val="NormalWeb"/>
        <w:shd w:val="clear" w:color="auto" w:fill="FFFFFF"/>
        <w:spacing w:before="0" w:beforeAutospacing="0" w:after="0" w:afterAutospacing="0" w:line="360" w:lineRule="atLeast"/>
        <w:textAlignment w:val="baseline"/>
        <w:rPr>
          <w:ins w:id="10" w:author="Unknown"/>
          <w:rFonts w:ascii="Arial" w:hAnsi="Arial" w:cs="Arial"/>
          <w:color w:val="555555"/>
          <w:sz w:val="19"/>
          <w:szCs w:val="19"/>
        </w:rPr>
      </w:pPr>
      <w:ins w:id="11" w:author="Unknown">
        <w:r>
          <w:rPr>
            <w:rStyle w:val="Strong"/>
            <w:rFonts w:ascii="Arial" w:hAnsi="Arial" w:cs="Arial"/>
            <w:color w:val="555555"/>
            <w:sz w:val="19"/>
            <w:szCs w:val="19"/>
            <w:bdr w:val="none" w:sz="0" w:space="0" w:color="auto" w:frame="1"/>
          </w:rPr>
          <w:t>Describe a friend who you really like to spend time with.</w:t>
        </w:r>
        <w:r>
          <w:rPr>
            <w:rFonts w:ascii="Arial" w:hAnsi="Arial" w:cs="Arial"/>
            <w:color w:val="555555"/>
            <w:sz w:val="19"/>
            <w:szCs w:val="19"/>
          </w:rPr>
          <w:br/>
          <w:t>You should say:</w:t>
        </w:r>
      </w:ins>
    </w:p>
    <w:p w:rsidR="00843715" w:rsidRDefault="00843715" w:rsidP="00843715">
      <w:pPr>
        <w:numPr>
          <w:ilvl w:val="0"/>
          <w:numId w:val="10"/>
        </w:numPr>
        <w:spacing w:after="0" w:line="360" w:lineRule="atLeast"/>
        <w:ind w:left="180"/>
        <w:textAlignment w:val="baseline"/>
        <w:rPr>
          <w:ins w:id="12" w:author="Unknown"/>
          <w:rFonts w:ascii="Arial" w:hAnsi="Arial" w:cs="Arial"/>
          <w:color w:val="555555"/>
          <w:sz w:val="19"/>
          <w:szCs w:val="19"/>
        </w:rPr>
      </w:pPr>
      <w:ins w:id="13" w:author="Unknown">
        <w:r>
          <w:rPr>
            <w:rFonts w:ascii="Arial" w:hAnsi="Arial" w:cs="Arial"/>
            <w:color w:val="555555"/>
            <w:sz w:val="19"/>
            <w:szCs w:val="19"/>
          </w:rPr>
          <w:t>   When and how you met</w:t>
        </w:r>
      </w:ins>
    </w:p>
    <w:p w:rsidR="00843715" w:rsidRDefault="00843715" w:rsidP="00843715">
      <w:pPr>
        <w:numPr>
          <w:ilvl w:val="0"/>
          <w:numId w:val="10"/>
        </w:numPr>
        <w:spacing w:after="0" w:line="360" w:lineRule="atLeast"/>
        <w:ind w:left="180"/>
        <w:textAlignment w:val="baseline"/>
        <w:rPr>
          <w:ins w:id="14" w:author="Unknown"/>
          <w:rFonts w:ascii="Arial" w:hAnsi="Arial" w:cs="Arial"/>
          <w:color w:val="555555"/>
          <w:sz w:val="19"/>
          <w:szCs w:val="19"/>
        </w:rPr>
      </w:pPr>
      <w:ins w:id="15" w:author="Unknown">
        <w:r>
          <w:rPr>
            <w:rFonts w:ascii="Arial" w:hAnsi="Arial" w:cs="Arial"/>
            <w:color w:val="555555"/>
            <w:sz w:val="19"/>
            <w:szCs w:val="19"/>
          </w:rPr>
          <w:t>   How often do you meet</w:t>
        </w:r>
      </w:ins>
    </w:p>
    <w:p w:rsidR="00843715" w:rsidRPr="00A55BC2" w:rsidRDefault="00843715" w:rsidP="00A55BC2">
      <w:pPr>
        <w:numPr>
          <w:ilvl w:val="0"/>
          <w:numId w:val="10"/>
        </w:numPr>
        <w:spacing w:after="0" w:line="360" w:lineRule="atLeast"/>
        <w:ind w:left="180"/>
        <w:textAlignment w:val="baseline"/>
        <w:rPr>
          <w:ins w:id="16" w:author="Unknown"/>
          <w:rFonts w:ascii="Arial" w:hAnsi="Arial" w:cs="Arial"/>
          <w:color w:val="555555"/>
          <w:sz w:val="19"/>
          <w:szCs w:val="19"/>
        </w:rPr>
      </w:pPr>
      <w:ins w:id="17" w:author="Unknown">
        <w:r>
          <w:rPr>
            <w:rFonts w:ascii="Arial" w:hAnsi="Arial" w:cs="Arial"/>
            <w:color w:val="555555"/>
            <w:sz w:val="19"/>
            <w:szCs w:val="19"/>
          </w:rPr>
          <w:t xml:space="preserve">   What kind of personality your </w:t>
        </w:r>
        <w:proofErr w:type="gramStart"/>
        <w:r>
          <w:rPr>
            <w:rFonts w:ascii="Arial" w:hAnsi="Arial" w:cs="Arial"/>
            <w:color w:val="555555"/>
            <w:sz w:val="19"/>
            <w:szCs w:val="19"/>
          </w:rPr>
          <w:t>friend has</w:t>
        </w:r>
      </w:ins>
      <w:r w:rsidR="00A55BC2">
        <w:rPr>
          <w:rFonts w:ascii="Arial" w:hAnsi="Arial" w:cs="Arial"/>
          <w:color w:val="555555"/>
          <w:sz w:val="19"/>
          <w:szCs w:val="19"/>
        </w:rPr>
        <w:t xml:space="preserve"> </w:t>
      </w:r>
      <w:ins w:id="18" w:author="Unknown">
        <w:r w:rsidRPr="00A55BC2">
          <w:rPr>
            <w:rFonts w:ascii="Arial" w:hAnsi="Arial" w:cs="Arial"/>
            <w:color w:val="555555"/>
            <w:sz w:val="19"/>
            <w:szCs w:val="19"/>
          </w:rPr>
          <w:t>and say</w:t>
        </w:r>
        <w:proofErr w:type="gramEnd"/>
        <w:r w:rsidRPr="00A55BC2">
          <w:rPr>
            <w:rFonts w:ascii="Arial" w:hAnsi="Arial" w:cs="Arial"/>
            <w:color w:val="555555"/>
            <w:sz w:val="19"/>
            <w:szCs w:val="19"/>
          </w:rPr>
          <w:t xml:space="preserve"> why do you like to spend time with this friend.</w:t>
        </w:r>
      </w:ins>
    </w:p>
    <w:p w:rsidR="009361E2" w:rsidRDefault="009361E2" w:rsidP="00843715">
      <w:pPr>
        <w:pStyle w:val="Heading2"/>
        <w:pBdr>
          <w:bottom w:val="single" w:sz="6" w:space="2" w:color="DDDDDD"/>
        </w:pBdr>
        <w:shd w:val="clear" w:color="auto" w:fill="FFFFFF"/>
        <w:spacing w:before="0"/>
        <w:textAlignment w:val="baseline"/>
        <w:rPr>
          <w:rFonts w:ascii="Arial" w:hAnsi="Arial" w:cs="Arial"/>
          <w:b w:val="0"/>
          <w:bCs w:val="0"/>
          <w:color w:val="006400"/>
          <w:bdr w:val="none" w:sz="0" w:space="0" w:color="auto" w:frame="1"/>
        </w:rPr>
      </w:pPr>
    </w:p>
    <w:p w:rsidR="00843715" w:rsidRDefault="00843715" w:rsidP="00843715">
      <w:pPr>
        <w:pStyle w:val="Heading2"/>
        <w:pBdr>
          <w:bottom w:val="single" w:sz="6" w:space="2" w:color="DDDDDD"/>
        </w:pBdr>
        <w:shd w:val="clear" w:color="auto" w:fill="FFFFFF"/>
        <w:spacing w:before="0"/>
        <w:textAlignment w:val="baseline"/>
        <w:rPr>
          <w:ins w:id="19" w:author="Unknown"/>
          <w:rFonts w:ascii="Arial" w:hAnsi="Arial" w:cs="Arial"/>
          <w:b w:val="0"/>
          <w:bCs w:val="0"/>
          <w:color w:val="555555"/>
          <w:sz w:val="36"/>
          <w:szCs w:val="36"/>
        </w:rPr>
      </w:pPr>
      <w:ins w:id="20" w:author="Unknown">
        <w:r>
          <w:rPr>
            <w:rFonts w:ascii="Arial" w:hAnsi="Arial" w:cs="Arial"/>
            <w:b w:val="0"/>
            <w:bCs w:val="0"/>
            <w:color w:val="006400"/>
            <w:bdr w:val="none" w:sz="0" w:space="0" w:color="auto" w:frame="1"/>
          </w:rPr>
          <w:t xml:space="preserve">Things you do or like/ </w:t>
        </w:r>
        <w:proofErr w:type="gramStart"/>
        <w:r>
          <w:rPr>
            <w:rFonts w:ascii="Arial" w:hAnsi="Arial" w:cs="Arial"/>
            <w:b w:val="0"/>
            <w:bCs w:val="0"/>
            <w:color w:val="006400"/>
            <w:bdr w:val="none" w:sz="0" w:space="0" w:color="auto" w:frame="1"/>
          </w:rPr>
          <w:t>your</w:t>
        </w:r>
        <w:proofErr w:type="gramEnd"/>
        <w:r>
          <w:rPr>
            <w:rFonts w:ascii="Arial" w:hAnsi="Arial" w:cs="Arial"/>
            <w:b w:val="0"/>
            <w:bCs w:val="0"/>
            <w:color w:val="006400"/>
            <w:bdr w:val="none" w:sz="0" w:space="0" w:color="auto" w:frame="1"/>
          </w:rPr>
          <w:t xml:space="preserve"> </w:t>
        </w:r>
        <w:proofErr w:type="spellStart"/>
        <w:r>
          <w:rPr>
            <w:rFonts w:ascii="Arial" w:hAnsi="Arial" w:cs="Arial"/>
            <w:b w:val="0"/>
            <w:bCs w:val="0"/>
            <w:color w:val="006400"/>
            <w:bdr w:val="none" w:sz="0" w:space="0" w:color="auto" w:frame="1"/>
          </w:rPr>
          <w:t>favourite</w:t>
        </w:r>
        <w:proofErr w:type="spellEnd"/>
        <w:r>
          <w:rPr>
            <w:rFonts w:ascii="Arial" w:hAnsi="Arial" w:cs="Arial"/>
            <w:b w:val="0"/>
            <w:bCs w:val="0"/>
            <w:color w:val="006400"/>
            <w:bdr w:val="none" w:sz="0" w:space="0" w:color="auto" w:frame="1"/>
          </w:rPr>
          <w:t>.</w:t>
        </w:r>
      </w:ins>
    </w:p>
    <w:p w:rsidR="00843715" w:rsidRDefault="00843715" w:rsidP="00843715">
      <w:pPr>
        <w:pStyle w:val="NormalWeb"/>
        <w:shd w:val="clear" w:color="auto" w:fill="FFFFFF"/>
        <w:spacing w:before="0" w:beforeAutospacing="0" w:after="0" w:afterAutospacing="0" w:line="360" w:lineRule="atLeast"/>
        <w:textAlignment w:val="baseline"/>
        <w:rPr>
          <w:ins w:id="21" w:author="Unknown"/>
          <w:rFonts w:ascii="Arial" w:hAnsi="Arial" w:cs="Arial"/>
          <w:color w:val="555555"/>
          <w:sz w:val="19"/>
          <w:szCs w:val="19"/>
        </w:rPr>
      </w:pPr>
      <w:ins w:id="22" w:author="Unknown">
        <w:r>
          <w:rPr>
            <w:rStyle w:val="Strong"/>
            <w:rFonts w:ascii="Arial" w:hAnsi="Arial" w:cs="Arial"/>
            <w:color w:val="555555"/>
            <w:sz w:val="19"/>
            <w:szCs w:val="19"/>
            <w:u w:val="single"/>
            <w:bdr w:val="none" w:sz="0" w:space="0" w:color="auto" w:frame="1"/>
          </w:rPr>
          <w:t>Cue Card Topic 1:</w:t>
        </w:r>
      </w:ins>
    </w:p>
    <w:p w:rsidR="00843715" w:rsidRDefault="00843715" w:rsidP="00843715">
      <w:pPr>
        <w:pStyle w:val="NormalWeb"/>
        <w:shd w:val="clear" w:color="auto" w:fill="FFFFFF"/>
        <w:spacing w:before="0" w:beforeAutospacing="0" w:after="0" w:afterAutospacing="0" w:line="360" w:lineRule="atLeast"/>
        <w:textAlignment w:val="baseline"/>
        <w:rPr>
          <w:ins w:id="23" w:author="Unknown"/>
          <w:rFonts w:ascii="Arial" w:hAnsi="Arial" w:cs="Arial"/>
          <w:color w:val="555555"/>
          <w:sz w:val="19"/>
          <w:szCs w:val="19"/>
        </w:rPr>
      </w:pPr>
      <w:ins w:id="24" w:author="Unknown">
        <w:r>
          <w:rPr>
            <w:rStyle w:val="Strong"/>
            <w:rFonts w:ascii="Arial" w:hAnsi="Arial" w:cs="Arial"/>
            <w:color w:val="555555"/>
            <w:sz w:val="19"/>
            <w:szCs w:val="19"/>
            <w:bdr w:val="none" w:sz="0" w:space="0" w:color="auto" w:frame="1"/>
          </w:rPr>
          <w:t xml:space="preserve">Describe your </w:t>
        </w:r>
        <w:proofErr w:type="spellStart"/>
        <w:r>
          <w:rPr>
            <w:rStyle w:val="Strong"/>
            <w:rFonts w:ascii="Arial" w:hAnsi="Arial" w:cs="Arial"/>
            <w:color w:val="555555"/>
            <w:sz w:val="19"/>
            <w:szCs w:val="19"/>
            <w:bdr w:val="none" w:sz="0" w:space="0" w:color="auto" w:frame="1"/>
          </w:rPr>
          <w:t>favourite</w:t>
        </w:r>
        <w:proofErr w:type="spellEnd"/>
        <w:r>
          <w:rPr>
            <w:rStyle w:val="Strong"/>
            <w:rFonts w:ascii="Arial" w:hAnsi="Arial" w:cs="Arial"/>
            <w:color w:val="555555"/>
            <w:sz w:val="19"/>
            <w:szCs w:val="19"/>
            <w:bdr w:val="none" w:sz="0" w:space="0" w:color="auto" w:frame="1"/>
          </w:rPr>
          <w:t xml:space="preserve"> restaurant.</w:t>
        </w:r>
        <w:r>
          <w:rPr>
            <w:rFonts w:ascii="Arial" w:hAnsi="Arial" w:cs="Arial"/>
            <w:color w:val="555555"/>
            <w:sz w:val="19"/>
            <w:szCs w:val="19"/>
          </w:rPr>
          <w:br/>
          <w:t>You should say:</w:t>
        </w:r>
      </w:ins>
    </w:p>
    <w:p w:rsidR="00843715" w:rsidRDefault="00843715" w:rsidP="00843715">
      <w:pPr>
        <w:numPr>
          <w:ilvl w:val="0"/>
          <w:numId w:val="11"/>
        </w:numPr>
        <w:spacing w:after="0" w:line="360" w:lineRule="atLeast"/>
        <w:ind w:left="180"/>
        <w:textAlignment w:val="baseline"/>
        <w:rPr>
          <w:ins w:id="25" w:author="Unknown"/>
          <w:rFonts w:ascii="Arial" w:hAnsi="Arial" w:cs="Arial"/>
          <w:color w:val="555555"/>
          <w:sz w:val="19"/>
          <w:szCs w:val="19"/>
        </w:rPr>
      </w:pPr>
      <w:ins w:id="26" w:author="Unknown">
        <w:r>
          <w:rPr>
            <w:rFonts w:ascii="Arial" w:hAnsi="Arial" w:cs="Arial"/>
            <w:color w:val="555555"/>
            <w:sz w:val="19"/>
            <w:szCs w:val="19"/>
          </w:rPr>
          <w:t>    What it is</w:t>
        </w:r>
      </w:ins>
    </w:p>
    <w:p w:rsidR="00843715" w:rsidRDefault="00843715" w:rsidP="00843715">
      <w:pPr>
        <w:numPr>
          <w:ilvl w:val="0"/>
          <w:numId w:val="11"/>
        </w:numPr>
        <w:spacing w:after="0" w:line="360" w:lineRule="atLeast"/>
        <w:ind w:left="180"/>
        <w:textAlignment w:val="baseline"/>
        <w:rPr>
          <w:ins w:id="27" w:author="Unknown"/>
          <w:rFonts w:ascii="Arial" w:hAnsi="Arial" w:cs="Arial"/>
          <w:color w:val="555555"/>
          <w:sz w:val="19"/>
          <w:szCs w:val="19"/>
        </w:rPr>
      </w:pPr>
      <w:ins w:id="28" w:author="Unknown">
        <w:r>
          <w:rPr>
            <w:rFonts w:ascii="Arial" w:hAnsi="Arial" w:cs="Arial"/>
            <w:color w:val="555555"/>
            <w:sz w:val="19"/>
            <w:szCs w:val="19"/>
          </w:rPr>
          <w:t>    What it looks like</w:t>
        </w:r>
      </w:ins>
    </w:p>
    <w:p w:rsidR="00843715" w:rsidRPr="00A55BC2" w:rsidRDefault="00843715" w:rsidP="00A55BC2">
      <w:pPr>
        <w:numPr>
          <w:ilvl w:val="0"/>
          <w:numId w:val="11"/>
        </w:numPr>
        <w:spacing w:after="0" w:line="360" w:lineRule="atLeast"/>
        <w:ind w:left="180"/>
        <w:textAlignment w:val="baseline"/>
        <w:rPr>
          <w:ins w:id="29" w:author="Unknown"/>
          <w:rFonts w:ascii="Arial" w:hAnsi="Arial" w:cs="Arial"/>
          <w:color w:val="555555"/>
          <w:sz w:val="19"/>
          <w:szCs w:val="19"/>
        </w:rPr>
      </w:pPr>
      <w:ins w:id="30" w:author="Unknown">
        <w:r>
          <w:rPr>
            <w:rFonts w:ascii="Arial" w:hAnsi="Arial" w:cs="Arial"/>
            <w:color w:val="555555"/>
            <w:sz w:val="19"/>
            <w:szCs w:val="19"/>
          </w:rPr>
          <w:t>    What kinds of foods it serves</w:t>
        </w:r>
      </w:ins>
      <w:r w:rsidR="00A55BC2">
        <w:rPr>
          <w:rFonts w:ascii="Arial" w:hAnsi="Arial" w:cs="Arial"/>
          <w:color w:val="555555"/>
          <w:sz w:val="19"/>
          <w:szCs w:val="19"/>
        </w:rPr>
        <w:t xml:space="preserve"> </w:t>
      </w:r>
      <w:ins w:id="31" w:author="Unknown">
        <w:r w:rsidRPr="00A55BC2">
          <w:rPr>
            <w:rFonts w:ascii="Arial" w:hAnsi="Arial" w:cs="Arial"/>
            <w:color w:val="555555"/>
            <w:sz w:val="19"/>
            <w:szCs w:val="19"/>
          </w:rPr>
          <w:t xml:space="preserve">and explain why this is your </w:t>
        </w:r>
        <w:proofErr w:type="spellStart"/>
        <w:r w:rsidRPr="00A55BC2">
          <w:rPr>
            <w:rFonts w:ascii="Arial" w:hAnsi="Arial" w:cs="Arial"/>
            <w:color w:val="555555"/>
            <w:sz w:val="19"/>
            <w:szCs w:val="19"/>
          </w:rPr>
          <w:t>favourite</w:t>
        </w:r>
        <w:proofErr w:type="spellEnd"/>
        <w:r w:rsidRPr="00A55BC2">
          <w:rPr>
            <w:rFonts w:ascii="Arial" w:hAnsi="Arial" w:cs="Arial"/>
            <w:color w:val="555555"/>
            <w:sz w:val="19"/>
            <w:szCs w:val="19"/>
          </w:rPr>
          <w:t xml:space="preserve"> restaurant.</w:t>
        </w:r>
      </w:ins>
    </w:p>
    <w:p w:rsidR="00843715" w:rsidRDefault="00843715" w:rsidP="00843715">
      <w:pPr>
        <w:pStyle w:val="NormalWeb"/>
        <w:shd w:val="clear" w:color="auto" w:fill="FFFFFF"/>
        <w:spacing w:before="0" w:beforeAutospacing="0" w:after="0" w:afterAutospacing="0" w:line="360" w:lineRule="atLeast"/>
        <w:textAlignment w:val="baseline"/>
        <w:rPr>
          <w:ins w:id="32" w:author="Unknown"/>
          <w:rFonts w:ascii="Arial" w:hAnsi="Arial" w:cs="Arial"/>
          <w:color w:val="555555"/>
          <w:sz w:val="19"/>
          <w:szCs w:val="19"/>
        </w:rPr>
      </w:pPr>
      <w:ins w:id="33" w:author="Unknown">
        <w:r>
          <w:rPr>
            <w:rStyle w:val="Strong"/>
            <w:rFonts w:ascii="Arial" w:hAnsi="Arial" w:cs="Arial"/>
            <w:color w:val="555555"/>
            <w:sz w:val="19"/>
            <w:szCs w:val="19"/>
            <w:u w:val="single"/>
            <w:bdr w:val="none" w:sz="0" w:space="0" w:color="auto" w:frame="1"/>
          </w:rPr>
          <w:t>Cue Card Topic 2:</w:t>
        </w:r>
      </w:ins>
    </w:p>
    <w:p w:rsidR="00843715" w:rsidRDefault="00843715" w:rsidP="00843715">
      <w:pPr>
        <w:pStyle w:val="NormalWeb"/>
        <w:shd w:val="clear" w:color="auto" w:fill="FFFFFF"/>
        <w:spacing w:before="0" w:beforeAutospacing="0" w:after="0" w:afterAutospacing="0" w:line="360" w:lineRule="atLeast"/>
        <w:textAlignment w:val="baseline"/>
        <w:rPr>
          <w:ins w:id="34" w:author="Unknown"/>
          <w:rFonts w:ascii="Arial" w:hAnsi="Arial" w:cs="Arial"/>
          <w:color w:val="555555"/>
          <w:sz w:val="19"/>
          <w:szCs w:val="19"/>
        </w:rPr>
      </w:pPr>
      <w:ins w:id="35" w:author="Unknown">
        <w:r>
          <w:rPr>
            <w:rStyle w:val="Strong"/>
            <w:rFonts w:ascii="Arial" w:hAnsi="Arial" w:cs="Arial"/>
            <w:color w:val="555555"/>
            <w:sz w:val="19"/>
            <w:szCs w:val="19"/>
            <w:bdr w:val="none" w:sz="0" w:space="0" w:color="auto" w:frame="1"/>
          </w:rPr>
          <w:t>Describe a book that had a major influence on you.</w:t>
        </w:r>
        <w:r>
          <w:rPr>
            <w:rFonts w:ascii="Arial" w:hAnsi="Arial" w:cs="Arial"/>
            <w:color w:val="555555"/>
            <w:sz w:val="19"/>
            <w:szCs w:val="19"/>
          </w:rPr>
          <w:br/>
          <w:t>You should say:</w:t>
        </w:r>
      </w:ins>
    </w:p>
    <w:p w:rsidR="00843715" w:rsidRDefault="00843715" w:rsidP="00843715">
      <w:pPr>
        <w:numPr>
          <w:ilvl w:val="0"/>
          <w:numId w:val="12"/>
        </w:numPr>
        <w:spacing w:after="0" w:line="360" w:lineRule="atLeast"/>
        <w:ind w:left="180"/>
        <w:textAlignment w:val="baseline"/>
        <w:rPr>
          <w:ins w:id="36" w:author="Unknown"/>
          <w:rFonts w:ascii="Arial" w:hAnsi="Arial" w:cs="Arial"/>
          <w:color w:val="555555"/>
          <w:sz w:val="19"/>
          <w:szCs w:val="19"/>
        </w:rPr>
      </w:pPr>
      <w:ins w:id="37" w:author="Unknown">
        <w:r>
          <w:rPr>
            <w:rFonts w:ascii="Arial" w:hAnsi="Arial" w:cs="Arial"/>
            <w:color w:val="555555"/>
            <w:sz w:val="19"/>
            <w:szCs w:val="19"/>
          </w:rPr>
          <w:t>    What is it &amp; who is the writer</w:t>
        </w:r>
      </w:ins>
    </w:p>
    <w:p w:rsidR="00843715" w:rsidRDefault="00843715" w:rsidP="00843715">
      <w:pPr>
        <w:numPr>
          <w:ilvl w:val="0"/>
          <w:numId w:val="12"/>
        </w:numPr>
        <w:spacing w:after="0" w:line="360" w:lineRule="atLeast"/>
        <w:ind w:left="180"/>
        <w:textAlignment w:val="baseline"/>
        <w:rPr>
          <w:ins w:id="38" w:author="Unknown"/>
          <w:rFonts w:ascii="Arial" w:hAnsi="Arial" w:cs="Arial"/>
          <w:color w:val="555555"/>
          <w:sz w:val="19"/>
          <w:szCs w:val="19"/>
        </w:rPr>
      </w:pPr>
      <w:ins w:id="39" w:author="Unknown">
        <w:r>
          <w:rPr>
            <w:rFonts w:ascii="Arial" w:hAnsi="Arial" w:cs="Arial"/>
            <w:color w:val="555555"/>
            <w:sz w:val="19"/>
            <w:szCs w:val="19"/>
          </w:rPr>
          <w:t>    What is the story of the book</w:t>
        </w:r>
      </w:ins>
    </w:p>
    <w:p w:rsidR="00843715" w:rsidRPr="00A55BC2" w:rsidRDefault="00843715" w:rsidP="00A55BC2">
      <w:pPr>
        <w:numPr>
          <w:ilvl w:val="0"/>
          <w:numId w:val="12"/>
        </w:numPr>
        <w:spacing w:after="0" w:line="360" w:lineRule="atLeast"/>
        <w:ind w:left="180"/>
        <w:textAlignment w:val="baseline"/>
        <w:rPr>
          <w:ins w:id="40" w:author="Unknown"/>
          <w:rFonts w:ascii="Arial" w:hAnsi="Arial" w:cs="Arial"/>
          <w:color w:val="555555"/>
          <w:sz w:val="19"/>
          <w:szCs w:val="19"/>
        </w:rPr>
      </w:pPr>
      <w:ins w:id="41" w:author="Unknown">
        <w:r>
          <w:rPr>
            <w:rFonts w:ascii="Arial" w:hAnsi="Arial" w:cs="Arial"/>
            <w:color w:val="555555"/>
            <w:sz w:val="19"/>
            <w:szCs w:val="19"/>
          </w:rPr>
          <w:t>    Who recommended it to you</w:t>
        </w:r>
      </w:ins>
      <w:r w:rsidR="00A55BC2">
        <w:rPr>
          <w:rFonts w:ascii="Arial" w:hAnsi="Arial" w:cs="Arial"/>
          <w:color w:val="555555"/>
          <w:sz w:val="19"/>
          <w:szCs w:val="19"/>
        </w:rPr>
        <w:t xml:space="preserve"> </w:t>
      </w:r>
      <w:ins w:id="42" w:author="Unknown">
        <w:r w:rsidRPr="00A55BC2">
          <w:rPr>
            <w:rFonts w:ascii="Arial" w:hAnsi="Arial" w:cs="Arial"/>
            <w:color w:val="555555"/>
            <w:sz w:val="19"/>
            <w:szCs w:val="19"/>
          </w:rPr>
          <w:t>and how this book influenced you.</w:t>
        </w:r>
      </w:ins>
    </w:p>
    <w:p w:rsidR="00843715" w:rsidRDefault="00843715" w:rsidP="00843715">
      <w:pPr>
        <w:pStyle w:val="NormalWeb"/>
        <w:shd w:val="clear" w:color="auto" w:fill="FFFFFF"/>
        <w:spacing w:before="0" w:beforeAutospacing="0" w:after="0" w:afterAutospacing="0" w:line="360" w:lineRule="atLeast"/>
        <w:textAlignment w:val="baseline"/>
        <w:rPr>
          <w:ins w:id="43" w:author="Unknown"/>
          <w:rFonts w:ascii="Arial" w:hAnsi="Arial" w:cs="Arial"/>
          <w:color w:val="555555"/>
          <w:sz w:val="19"/>
          <w:szCs w:val="19"/>
        </w:rPr>
      </w:pPr>
      <w:ins w:id="44" w:author="Unknown">
        <w:r>
          <w:rPr>
            <w:rStyle w:val="Strong"/>
            <w:rFonts w:ascii="Arial" w:hAnsi="Arial" w:cs="Arial"/>
            <w:color w:val="555555"/>
            <w:sz w:val="19"/>
            <w:szCs w:val="19"/>
            <w:u w:val="single"/>
            <w:bdr w:val="none" w:sz="0" w:space="0" w:color="auto" w:frame="1"/>
          </w:rPr>
          <w:t>Cue Card Topic 3:</w:t>
        </w:r>
      </w:ins>
    </w:p>
    <w:p w:rsidR="00843715" w:rsidRDefault="00843715" w:rsidP="00843715">
      <w:pPr>
        <w:pStyle w:val="NormalWeb"/>
        <w:shd w:val="clear" w:color="auto" w:fill="FFFFFF"/>
        <w:spacing w:before="0" w:beforeAutospacing="0" w:after="0" w:afterAutospacing="0" w:line="360" w:lineRule="atLeast"/>
        <w:textAlignment w:val="baseline"/>
        <w:rPr>
          <w:ins w:id="45" w:author="Unknown"/>
          <w:rFonts w:ascii="Arial" w:hAnsi="Arial" w:cs="Arial"/>
          <w:color w:val="555555"/>
          <w:sz w:val="19"/>
          <w:szCs w:val="19"/>
        </w:rPr>
      </w:pPr>
      <w:ins w:id="46" w:author="Unknown">
        <w:r>
          <w:rPr>
            <w:rStyle w:val="Strong"/>
            <w:rFonts w:ascii="Arial" w:hAnsi="Arial" w:cs="Arial"/>
            <w:color w:val="555555"/>
            <w:sz w:val="19"/>
            <w:szCs w:val="19"/>
            <w:bdr w:val="none" w:sz="0" w:space="0" w:color="auto" w:frame="1"/>
          </w:rPr>
          <w:t>Describe a website you often browse.</w:t>
        </w:r>
        <w:r>
          <w:rPr>
            <w:rFonts w:ascii="Arial" w:hAnsi="Arial" w:cs="Arial"/>
            <w:color w:val="555555"/>
            <w:sz w:val="19"/>
            <w:szCs w:val="19"/>
          </w:rPr>
          <w:br/>
          <w:t>You should say:</w:t>
        </w:r>
      </w:ins>
    </w:p>
    <w:p w:rsidR="00843715" w:rsidRDefault="00843715" w:rsidP="00843715">
      <w:pPr>
        <w:numPr>
          <w:ilvl w:val="0"/>
          <w:numId w:val="13"/>
        </w:numPr>
        <w:spacing w:after="0" w:line="360" w:lineRule="atLeast"/>
        <w:ind w:left="180"/>
        <w:textAlignment w:val="baseline"/>
        <w:rPr>
          <w:ins w:id="47" w:author="Unknown"/>
          <w:rFonts w:ascii="Arial" w:hAnsi="Arial" w:cs="Arial"/>
          <w:color w:val="555555"/>
          <w:sz w:val="19"/>
          <w:szCs w:val="19"/>
        </w:rPr>
      </w:pPr>
      <w:ins w:id="48" w:author="Unknown">
        <w:r>
          <w:rPr>
            <w:rFonts w:ascii="Arial" w:hAnsi="Arial" w:cs="Arial"/>
            <w:color w:val="555555"/>
            <w:sz w:val="19"/>
            <w:szCs w:val="19"/>
          </w:rPr>
          <w:t>    What is it</w:t>
        </w:r>
      </w:ins>
    </w:p>
    <w:p w:rsidR="00843715" w:rsidRDefault="00843715" w:rsidP="00843715">
      <w:pPr>
        <w:numPr>
          <w:ilvl w:val="0"/>
          <w:numId w:val="13"/>
        </w:numPr>
        <w:spacing w:after="0" w:line="360" w:lineRule="atLeast"/>
        <w:ind w:left="180"/>
        <w:textAlignment w:val="baseline"/>
        <w:rPr>
          <w:ins w:id="49" w:author="Unknown"/>
          <w:rFonts w:ascii="Arial" w:hAnsi="Arial" w:cs="Arial"/>
          <w:color w:val="555555"/>
          <w:sz w:val="19"/>
          <w:szCs w:val="19"/>
        </w:rPr>
      </w:pPr>
      <w:ins w:id="50" w:author="Unknown">
        <w:r>
          <w:rPr>
            <w:rFonts w:ascii="Arial" w:hAnsi="Arial" w:cs="Arial"/>
            <w:color w:val="555555"/>
            <w:sz w:val="19"/>
            <w:szCs w:val="19"/>
          </w:rPr>
          <w:t>    How long have you been using it</w:t>
        </w:r>
      </w:ins>
    </w:p>
    <w:p w:rsidR="00843715" w:rsidRPr="00A55BC2" w:rsidRDefault="00843715" w:rsidP="00A55BC2">
      <w:pPr>
        <w:numPr>
          <w:ilvl w:val="0"/>
          <w:numId w:val="13"/>
        </w:numPr>
        <w:spacing w:after="0" w:line="360" w:lineRule="atLeast"/>
        <w:ind w:left="180"/>
        <w:textAlignment w:val="baseline"/>
        <w:rPr>
          <w:ins w:id="51" w:author="Unknown"/>
          <w:rFonts w:ascii="Arial" w:hAnsi="Arial" w:cs="Arial"/>
          <w:color w:val="555555"/>
          <w:sz w:val="19"/>
          <w:szCs w:val="19"/>
        </w:rPr>
      </w:pPr>
      <w:ins w:id="52" w:author="Unknown">
        <w:r>
          <w:rPr>
            <w:rFonts w:ascii="Arial" w:hAnsi="Arial" w:cs="Arial"/>
            <w:color w:val="555555"/>
            <w:sz w:val="19"/>
            <w:szCs w:val="19"/>
          </w:rPr>
          <w:t>    What the website is about</w:t>
        </w:r>
      </w:ins>
      <w:r w:rsidR="00A55BC2">
        <w:rPr>
          <w:rFonts w:ascii="Arial" w:hAnsi="Arial" w:cs="Arial"/>
          <w:color w:val="555555"/>
          <w:sz w:val="19"/>
          <w:szCs w:val="19"/>
        </w:rPr>
        <w:t xml:space="preserve"> </w:t>
      </w:r>
      <w:ins w:id="53" w:author="Unknown">
        <w:r w:rsidRPr="00A55BC2">
          <w:rPr>
            <w:rFonts w:ascii="Arial" w:hAnsi="Arial" w:cs="Arial"/>
            <w:color w:val="555555"/>
            <w:sz w:val="19"/>
            <w:szCs w:val="19"/>
          </w:rPr>
          <w:t>and explain why you often browse this website.</w:t>
        </w:r>
      </w:ins>
    </w:p>
    <w:p w:rsidR="00843715" w:rsidRDefault="00843715" w:rsidP="00843715">
      <w:pPr>
        <w:pStyle w:val="NormalWeb"/>
        <w:shd w:val="clear" w:color="auto" w:fill="FFFFFF"/>
        <w:spacing w:before="0" w:beforeAutospacing="0" w:after="0" w:afterAutospacing="0" w:line="360" w:lineRule="atLeast"/>
        <w:textAlignment w:val="baseline"/>
        <w:rPr>
          <w:ins w:id="54" w:author="Unknown"/>
          <w:rFonts w:ascii="Arial" w:hAnsi="Arial" w:cs="Arial"/>
          <w:color w:val="555555"/>
          <w:sz w:val="19"/>
          <w:szCs w:val="19"/>
        </w:rPr>
      </w:pPr>
      <w:ins w:id="55" w:author="Unknown">
        <w:r>
          <w:rPr>
            <w:rStyle w:val="Strong"/>
            <w:rFonts w:ascii="Arial" w:hAnsi="Arial" w:cs="Arial"/>
            <w:color w:val="555555"/>
            <w:sz w:val="19"/>
            <w:szCs w:val="19"/>
            <w:u w:val="single"/>
            <w:bdr w:val="none" w:sz="0" w:space="0" w:color="auto" w:frame="1"/>
          </w:rPr>
          <w:t>Cue Card Topic 4:</w:t>
        </w:r>
      </w:ins>
    </w:p>
    <w:p w:rsidR="00843715" w:rsidRDefault="00843715" w:rsidP="00843715">
      <w:pPr>
        <w:pStyle w:val="NormalWeb"/>
        <w:shd w:val="clear" w:color="auto" w:fill="FFFFFF"/>
        <w:spacing w:before="0" w:beforeAutospacing="0" w:after="0" w:afterAutospacing="0" w:line="360" w:lineRule="atLeast"/>
        <w:textAlignment w:val="baseline"/>
        <w:rPr>
          <w:ins w:id="56" w:author="Unknown"/>
          <w:rFonts w:ascii="Arial" w:hAnsi="Arial" w:cs="Arial"/>
          <w:color w:val="555555"/>
          <w:sz w:val="19"/>
          <w:szCs w:val="19"/>
        </w:rPr>
      </w:pPr>
      <w:ins w:id="57" w:author="Unknown">
        <w:r>
          <w:rPr>
            <w:rStyle w:val="Strong"/>
            <w:rFonts w:ascii="Arial" w:hAnsi="Arial" w:cs="Arial"/>
            <w:color w:val="555555"/>
            <w:sz w:val="19"/>
            <w:szCs w:val="19"/>
            <w:bdr w:val="none" w:sz="0" w:space="0" w:color="auto" w:frame="1"/>
          </w:rPr>
          <w:t>Describe the best gift/ present you have received.</w:t>
        </w:r>
        <w:r>
          <w:rPr>
            <w:rFonts w:ascii="Arial" w:hAnsi="Arial" w:cs="Arial"/>
            <w:color w:val="555555"/>
            <w:sz w:val="19"/>
            <w:szCs w:val="19"/>
          </w:rPr>
          <w:br/>
          <w:t>You should say:</w:t>
        </w:r>
      </w:ins>
    </w:p>
    <w:p w:rsidR="00843715" w:rsidRDefault="00843715" w:rsidP="00843715">
      <w:pPr>
        <w:numPr>
          <w:ilvl w:val="0"/>
          <w:numId w:val="14"/>
        </w:numPr>
        <w:spacing w:after="0" w:line="360" w:lineRule="atLeast"/>
        <w:ind w:left="180"/>
        <w:textAlignment w:val="baseline"/>
        <w:rPr>
          <w:ins w:id="58" w:author="Unknown"/>
          <w:rFonts w:ascii="Arial" w:hAnsi="Arial" w:cs="Arial"/>
          <w:color w:val="555555"/>
          <w:sz w:val="19"/>
          <w:szCs w:val="19"/>
        </w:rPr>
      </w:pPr>
      <w:ins w:id="59" w:author="Unknown">
        <w:r>
          <w:rPr>
            <w:rFonts w:ascii="Arial" w:hAnsi="Arial" w:cs="Arial"/>
            <w:color w:val="555555"/>
            <w:sz w:val="19"/>
            <w:szCs w:val="19"/>
          </w:rPr>
          <w:t>    What it was</w:t>
        </w:r>
      </w:ins>
    </w:p>
    <w:p w:rsidR="00843715" w:rsidRDefault="00843715" w:rsidP="00843715">
      <w:pPr>
        <w:numPr>
          <w:ilvl w:val="0"/>
          <w:numId w:val="14"/>
        </w:numPr>
        <w:spacing w:after="0" w:line="360" w:lineRule="atLeast"/>
        <w:ind w:left="180"/>
        <w:textAlignment w:val="baseline"/>
        <w:rPr>
          <w:ins w:id="60" w:author="Unknown"/>
          <w:rFonts w:ascii="Arial" w:hAnsi="Arial" w:cs="Arial"/>
          <w:color w:val="555555"/>
          <w:sz w:val="19"/>
          <w:szCs w:val="19"/>
        </w:rPr>
      </w:pPr>
      <w:ins w:id="61" w:author="Unknown">
        <w:r>
          <w:rPr>
            <w:rFonts w:ascii="Arial" w:hAnsi="Arial" w:cs="Arial"/>
            <w:color w:val="555555"/>
            <w:sz w:val="19"/>
            <w:szCs w:val="19"/>
          </w:rPr>
          <w:t>    Who gave it to you</w:t>
        </w:r>
      </w:ins>
    </w:p>
    <w:p w:rsidR="00843715" w:rsidRPr="00A55BC2" w:rsidRDefault="00843715" w:rsidP="00A55BC2">
      <w:pPr>
        <w:numPr>
          <w:ilvl w:val="0"/>
          <w:numId w:val="14"/>
        </w:numPr>
        <w:spacing w:after="0" w:line="360" w:lineRule="atLeast"/>
        <w:ind w:left="180"/>
        <w:textAlignment w:val="baseline"/>
        <w:rPr>
          <w:ins w:id="62" w:author="Unknown"/>
          <w:rFonts w:ascii="Arial" w:hAnsi="Arial" w:cs="Arial"/>
          <w:color w:val="555555"/>
          <w:sz w:val="19"/>
          <w:szCs w:val="19"/>
        </w:rPr>
      </w:pPr>
      <w:ins w:id="63" w:author="Unknown">
        <w:r>
          <w:rPr>
            <w:rFonts w:ascii="Arial" w:hAnsi="Arial" w:cs="Arial"/>
            <w:color w:val="555555"/>
            <w:sz w:val="19"/>
            <w:szCs w:val="19"/>
          </w:rPr>
          <w:t>    On what occasion you got it</w:t>
        </w:r>
      </w:ins>
      <w:r w:rsidR="00A55BC2">
        <w:rPr>
          <w:rFonts w:ascii="Arial" w:hAnsi="Arial" w:cs="Arial"/>
          <w:color w:val="555555"/>
          <w:sz w:val="19"/>
          <w:szCs w:val="19"/>
        </w:rPr>
        <w:t xml:space="preserve"> </w:t>
      </w:r>
      <w:proofErr w:type="gramStart"/>
      <w:ins w:id="64" w:author="Unknown">
        <w:r w:rsidRPr="00A55BC2">
          <w:rPr>
            <w:rFonts w:ascii="Arial" w:hAnsi="Arial" w:cs="Arial"/>
            <w:color w:val="555555"/>
            <w:sz w:val="19"/>
            <w:szCs w:val="19"/>
          </w:rPr>
          <w:t>And</w:t>
        </w:r>
        <w:proofErr w:type="gramEnd"/>
        <w:r w:rsidRPr="00A55BC2">
          <w:rPr>
            <w:rFonts w:ascii="Arial" w:hAnsi="Arial" w:cs="Arial"/>
            <w:color w:val="555555"/>
            <w:sz w:val="19"/>
            <w:szCs w:val="19"/>
          </w:rPr>
          <w:t xml:space="preserve"> explain why it is the best gift / present you have received ever.</w:t>
        </w:r>
      </w:ins>
    </w:p>
    <w:p w:rsidR="00A55BC2" w:rsidRDefault="00A55BC2" w:rsidP="00843715">
      <w:pPr>
        <w:pStyle w:val="NormalWeb"/>
        <w:shd w:val="clear" w:color="auto" w:fill="FFFFFF"/>
        <w:spacing w:before="0" w:beforeAutospacing="0" w:after="0" w:afterAutospacing="0" w:line="360" w:lineRule="atLeast"/>
        <w:textAlignment w:val="baseline"/>
        <w:rPr>
          <w:rStyle w:val="Strong"/>
          <w:rFonts w:ascii="Arial" w:hAnsi="Arial" w:cs="Arial"/>
          <w:color w:val="555555"/>
          <w:sz w:val="19"/>
          <w:szCs w:val="19"/>
          <w:u w:val="single"/>
          <w:bdr w:val="none" w:sz="0" w:space="0" w:color="auto" w:frame="1"/>
        </w:rPr>
      </w:pPr>
    </w:p>
    <w:p w:rsidR="00843715" w:rsidRDefault="00843715" w:rsidP="00843715">
      <w:pPr>
        <w:pStyle w:val="NormalWeb"/>
        <w:shd w:val="clear" w:color="auto" w:fill="FFFFFF"/>
        <w:spacing w:before="0" w:beforeAutospacing="0" w:after="0" w:afterAutospacing="0" w:line="360" w:lineRule="atLeast"/>
        <w:textAlignment w:val="baseline"/>
        <w:rPr>
          <w:ins w:id="65" w:author="Unknown"/>
          <w:rFonts w:ascii="Arial" w:hAnsi="Arial" w:cs="Arial"/>
          <w:color w:val="555555"/>
          <w:sz w:val="19"/>
          <w:szCs w:val="19"/>
        </w:rPr>
      </w:pPr>
      <w:ins w:id="66" w:author="Unknown">
        <w:r>
          <w:rPr>
            <w:rStyle w:val="Strong"/>
            <w:rFonts w:ascii="Arial" w:hAnsi="Arial" w:cs="Arial"/>
            <w:color w:val="555555"/>
            <w:sz w:val="19"/>
            <w:szCs w:val="19"/>
            <w:u w:val="single"/>
            <w:bdr w:val="none" w:sz="0" w:space="0" w:color="auto" w:frame="1"/>
          </w:rPr>
          <w:t>Cue Card Topic 5:</w:t>
        </w:r>
      </w:ins>
    </w:p>
    <w:p w:rsidR="00843715" w:rsidRPr="00A55BC2" w:rsidRDefault="00843715" w:rsidP="00843715">
      <w:pPr>
        <w:pStyle w:val="NormalWeb"/>
        <w:shd w:val="clear" w:color="auto" w:fill="FFFFFF"/>
        <w:spacing w:before="0" w:beforeAutospacing="0" w:after="0" w:afterAutospacing="0" w:line="360" w:lineRule="atLeast"/>
        <w:textAlignment w:val="baseline"/>
        <w:rPr>
          <w:ins w:id="67" w:author="Unknown"/>
          <w:rFonts w:ascii="Arial" w:hAnsi="Arial" w:cs="Arial"/>
          <w:b/>
          <w:bCs/>
          <w:color w:val="555555"/>
          <w:sz w:val="19"/>
          <w:szCs w:val="19"/>
          <w:bdr w:val="none" w:sz="0" w:space="0" w:color="auto" w:frame="1"/>
        </w:rPr>
      </w:pPr>
      <w:ins w:id="68" w:author="Unknown">
        <w:r>
          <w:rPr>
            <w:rStyle w:val="Strong"/>
            <w:rFonts w:ascii="Arial" w:hAnsi="Arial" w:cs="Arial"/>
            <w:color w:val="555555"/>
            <w:sz w:val="19"/>
            <w:szCs w:val="19"/>
            <w:bdr w:val="none" w:sz="0" w:space="0" w:color="auto" w:frame="1"/>
          </w:rPr>
          <w:t xml:space="preserve">Describe your </w:t>
        </w:r>
        <w:proofErr w:type="spellStart"/>
        <w:r>
          <w:rPr>
            <w:rStyle w:val="Strong"/>
            <w:rFonts w:ascii="Arial" w:hAnsi="Arial" w:cs="Arial"/>
            <w:color w:val="555555"/>
            <w:sz w:val="19"/>
            <w:szCs w:val="19"/>
            <w:bdr w:val="none" w:sz="0" w:space="0" w:color="auto" w:frame="1"/>
          </w:rPr>
          <w:t>favourite</w:t>
        </w:r>
        <w:proofErr w:type="spellEnd"/>
        <w:r>
          <w:rPr>
            <w:rStyle w:val="Strong"/>
            <w:rFonts w:ascii="Arial" w:hAnsi="Arial" w:cs="Arial"/>
            <w:color w:val="555555"/>
            <w:sz w:val="19"/>
            <w:szCs w:val="19"/>
            <w:bdr w:val="none" w:sz="0" w:space="0" w:color="auto" w:frame="1"/>
          </w:rPr>
          <w:t xml:space="preserve"> movie.</w:t>
        </w:r>
        <w:r>
          <w:rPr>
            <w:rFonts w:ascii="Arial" w:hAnsi="Arial" w:cs="Arial"/>
            <w:b/>
            <w:bCs/>
            <w:color w:val="555555"/>
            <w:sz w:val="19"/>
            <w:szCs w:val="19"/>
            <w:bdr w:val="none" w:sz="0" w:space="0" w:color="auto" w:frame="1"/>
          </w:rPr>
          <w:br/>
        </w:r>
        <w:r>
          <w:rPr>
            <w:rStyle w:val="Strong"/>
            <w:rFonts w:ascii="Arial" w:hAnsi="Arial" w:cs="Arial"/>
            <w:color w:val="555555"/>
            <w:sz w:val="19"/>
            <w:szCs w:val="19"/>
            <w:bdr w:val="none" w:sz="0" w:space="0" w:color="auto" w:frame="1"/>
          </w:rPr>
          <w:t>You should say:</w:t>
        </w:r>
      </w:ins>
    </w:p>
    <w:p w:rsidR="00843715" w:rsidRDefault="00843715" w:rsidP="00843715">
      <w:pPr>
        <w:numPr>
          <w:ilvl w:val="0"/>
          <w:numId w:val="15"/>
        </w:numPr>
        <w:spacing w:after="0" w:line="360" w:lineRule="atLeast"/>
        <w:ind w:left="180"/>
        <w:textAlignment w:val="baseline"/>
        <w:rPr>
          <w:ins w:id="69" w:author="Unknown"/>
          <w:rFonts w:ascii="Arial" w:hAnsi="Arial" w:cs="Arial"/>
          <w:color w:val="555555"/>
          <w:sz w:val="19"/>
          <w:szCs w:val="19"/>
        </w:rPr>
      </w:pPr>
      <w:ins w:id="70" w:author="Unknown">
        <w:r>
          <w:rPr>
            <w:rFonts w:ascii="Arial" w:hAnsi="Arial" w:cs="Arial"/>
            <w:color w:val="555555"/>
            <w:sz w:val="19"/>
            <w:szCs w:val="19"/>
          </w:rPr>
          <w:t>   What is it</w:t>
        </w:r>
      </w:ins>
    </w:p>
    <w:p w:rsidR="00843715" w:rsidRDefault="00843715" w:rsidP="00843715">
      <w:pPr>
        <w:numPr>
          <w:ilvl w:val="0"/>
          <w:numId w:val="15"/>
        </w:numPr>
        <w:spacing w:after="0" w:line="360" w:lineRule="atLeast"/>
        <w:ind w:left="180"/>
        <w:textAlignment w:val="baseline"/>
        <w:rPr>
          <w:ins w:id="71" w:author="Unknown"/>
          <w:rFonts w:ascii="Arial" w:hAnsi="Arial" w:cs="Arial"/>
          <w:color w:val="555555"/>
          <w:sz w:val="19"/>
          <w:szCs w:val="19"/>
        </w:rPr>
      </w:pPr>
      <w:ins w:id="72" w:author="Unknown">
        <w:r>
          <w:rPr>
            <w:rFonts w:ascii="Arial" w:hAnsi="Arial" w:cs="Arial"/>
            <w:color w:val="555555"/>
            <w:sz w:val="19"/>
            <w:szCs w:val="19"/>
          </w:rPr>
          <w:t>   What is the story of it</w:t>
        </w:r>
      </w:ins>
    </w:p>
    <w:p w:rsidR="00843715" w:rsidRPr="00A55BC2" w:rsidRDefault="00843715" w:rsidP="00A55BC2">
      <w:pPr>
        <w:numPr>
          <w:ilvl w:val="0"/>
          <w:numId w:val="15"/>
        </w:numPr>
        <w:spacing w:after="0" w:line="360" w:lineRule="atLeast"/>
        <w:ind w:left="180"/>
        <w:textAlignment w:val="baseline"/>
        <w:rPr>
          <w:ins w:id="73" w:author="Unknown"/>
          <w:rFonts w:ascii="Arial" w:hAnsi="Arial" w:cs="Arial"/>
          <w:color w:val="555555"/>
          <w:sz w:val="19"/>
          <w:szCs w:val="19"/>
        </w:rPr>
      </w:pPr>
      <w:ins w:id="74" w:author="Unknown">
        <w:r>
          <w:rPr>
            <w:rFonts w:ascii="Arial" w:hAnsi="Arial" w:cs="Arial"/>
            <w:color w:val="555555"/>
            <w:sz w:val="19"/>
            <w:szCs w:val="19"/>
          </w:rPr>
          <w:t>   When you watched it</w:t>
        </w:r>
      </w:ins>
      <w:r w:rsidR="00A55BC2">
        <w:rPr>
          <w:rFonts w:ascii="Arial" w:hAnsi="Arial" w:cs="Arial"/>
          <w:color w:val="555555"/>
          <w:sz w:val="19"/>
          <w:szCs w:val="19"/>
        </w:rPr>
        <w:t xml:space="preserve"> </w:t>
      </w:r>
      <w:ins w:id="75" w:author="Unknown">
        <w:r w:rsidRPr="00A55BC2">
          <w:rPr>
            <w:rFonts w:ascii="Arial" w:hAnsi="Arial" w:cs="Arial"/>
            <w:color w:val="555555"/>
            <w:sz w:val="19"/>
            <w:szCs w:val="19"/>
          </w:rPr>
          <w:t xml:space="preserve">and explain why this is your </w:t>
        </w:r>
        <w:proofErr w:type="spellStart"/>
        <w:r w:rsidRPr="00A55BC2">
          <w:rPr>
            <w:rFonts w:ascii="Arial" w:hAnsi="Arial" w:cs="Arial"/>
            <w:color w:val="555555"/>
            <w:sz w:val="19"/>
            <w:szCs w:val="19"/>
          </w:rPr>
          <w:t>favourite</w:t>
        </w:r>
        <w:proofErr w:type="spellEnd"/>
        <w:r w:rsidRPr="00A55BC2">
          <w:rPr>
            <w:rFonts w:ascii="Arial" w:hAnsi="Arial" w:cs="Arial"/>
            <w:color w:val="555555"/>
            <w:sz w:val="19"/>
            <w:szCs w:val="19"/>
          </w:rPr>
          <w:t xml:space="preserve"> movie.</w:t>
        </w:r>
      </w:ins>
    </w:p>
    <w:p w:rsidR="00843715" w:rsidRDefault="00843715" w:rsidP="00843715">
      <w:pPr>
        <w:pStyle w:val="NormalWeb"/>
        <w:shd w:val="clear" w:color="auto" w:fill="FFFFFF"/>
        <w:spacing w:before="0" w:beforeAutospacing="0" w:after="0" w:afterAutospacing="0" w:line="360" w:lineRule="atLeast"/>
        <w:textAlignment w:val="baseline"/>
        <w:rPr>
          <w:ins w:id="76" w:author="Unknown"/>
          <w:rFonts w:ascii="Arial" w:hAnsi="Arial" w:cs="Arial"/>
          <w:color w:val="555555"/>
          <w:sz w:val="19"/>
          <w:szCs w:val="19"/>
        </w:rPr>
      </w:pPr>
      <w:ins w:id="77" w:author="Unknown">
        <w:r>
          <w:rPr>
            <w:rStyle w:val="Strong"/>
            <w:rFonts w:ascii="Arial" w:hAnsi="Arial" w:cs="Arial"/>
            <w:color w:val="555555"/>
            <w:sz w:val="19"/>
            <w:szCs w:val="19"/>
            <w:u w:val="single"/>
            <w:bdr w:val="none" w:sz="0" w:space="0" w:color="auto" w:frame="1"/>
          </w:rPr>
          <w:t>Cue Card Topic 6:</w:t>
        </w:r>
      </w:ins>
    </w:p>
    <w:p w:rsidR="00843715" w:rsidRDefault="00843715" w:rsidP="00843715">
      <w:pPr>
        <w:pStyle w:val="NormalWeb"/>
        <w:shd w:val="clear" w:color="auto" w:fill="FFFFFF"/>
        <w:spacing w:before="0" w:beforeAutospacing="0" w:after="0" w:afterAutospacing="0" w:line="360" w:lineRule="atLeast"/>
        <w:textAlignment w:val="baseline"/>
        <w:rPr>
          <w:ins w:id="78" w:author="Unknown"/>
          <w:rFonts w:ascii="Arial" w:hAnsi="Arial" w:cs="Arial"/>
          <w:color w:val="555555"/>
          <w:sz w:val="19"/>
          <w:szCs w:val="19"/>
        </w:rPr>
      </w:pPr>
      <w:ins w:id="79" w:author="Unknown">
        <w:r>
          <w:rPr>
            <w:rStyle w:val="Strong"/>
            <w:rFonts w:ascii="Arial" w:hAnsi="Arial" w:cs="Arial"/>
            <w:color w:val="555555"/>
            <w:sz w:val="19"/>
            <w:szCs w:val="19"/>
            <w:bdr w:val="none" w:sz="0" w:space="0" w:color="auto" w:frame="1"/>
          </w:rPr>
          <w:t xml:space="preserve">Describe one of your </w:t>
        </w:r>
        <w:proofErr w:type="spellStart"/>
        <w:r>
          <w:rPr>
            <w:rStyle w:val="Strong"/>
            <w:rFonts w:ascii="Arial" w:hAnsi="Arial" w:cs="Arial"/>
            <w:color w:val="555555"/>
            <w:sz w:val="19"/>
            <w:szCs w:val="19"/>
            <w:bdr w:val="none" w:sz="0" w:space="0" w:color="auto" w:frame="1"/>
          </w:rPr>
          <w:t>favourite</w:t>
        </w:r>
        <w:proofErr w:type="spellEnd"/>
        <w:r>
          <w:rPr>
            <w:rStyle w:val="Strong"/>
            <w:rFonts w:ascii="Arial" w:hAnsi="Arial" w:cs="Arial"/>
            <w:color w:val="555555"/>
            <w:sz w:val="19"/>
            <w:szCs w:val="19"/>
            <w:bdr w:val="none" w:sz="0" w:space="0" w:color="auto" w:frame="1"/>
          </w:rPr>
          <w:t xml:space="preserve"> photographs.</w:t>
        </w:r>
        <w:r>
          <w:rPr>
            <w:rFonts w:ascii="Arial" w:hAnsi="Arial" w:cs="Arial"/>
            <w:color w:val="555555"/>
            <w:sz w:val="19"/>
            <w:szCs w:val="19"/>
          </w:rPr>
          <w:br/>
          <w:t>You should say:</w:t>
        </w:r>
      </w:ins>
    </w:p>
    <w:p w:rsidR="00843715" w:rsidRDefault="00843715" w:rsidP="00843715">
      <w:pPr>
        <w:numPr>
          <w:ilvl w:val="0"/>
          <w:numId w:val="16"/>
        </w:numPr>
        <w:spacing w:after="0" w:line="360" w:lineRule="atLeast"/>
        <w:ind w:left="180"/>
        <w:textAlignment w:val="baseline"/>
        <w:rPr>
          <w:ins w:id="80" w:author="Unknown"/>
          <w:rFonts w:ascii="Arial" w:hAnsi="Arial" w:cs="Arial"/>
          <w:color w:val="555555"/>
          <w:sz w:val="19"/>
          <w:szCs w:val="19"/>
        </w:rPr>
      </w:pPr>
      <w:ins w:id="81" w:author="Unknown">
        <w:r>
          <w:rPr>
            <w:rFonts w:ascii="Arial" w:hAnsi="Arial" w:cs="Arial"/>
            <w:color w:val="555555"/>
            <w:sz w:val="19"/>
            <w:szCs w:val="19"/>
          </w:rPr>
          <w:t>    When it was taken</w:t>
        </w:r>
      </w:ins>
    </w:p>
    <w:p w:rsidR="00843715" w:rsidRDefault="00843715" w:rsidP="00843715">
      <w:pPr>
        <w:numPr>
          <w:ilvl w:val="0"/>
          <w:numId w:val="16"/>
        </w:numPr>
        <w:spacing w:after="0" w:line="360" w:lineRule="atLeast"/>
        <w:ind w:left="180"/>
        <w:textAlignment w:val="baseline"/>
        <w:rPr>
          <w:ins w:id="82" w:author="Unknown"/>
          <w:rFonts w:ascii="Arial" w:hAnsi="Arial" w:cs="Arial"/>
          <w:color w:val="555555"/>
          <w:sz w:val="19"/>
          <w:szCs w:val="19"/>
        </w:rPr>
      </w:pPr>
      <w:ins w:id="83" w:author="Unknown">
        <w:r>
          <w:rPr>
            <w:rFonts w:ascii="Arial" w:hAnsi="Arial" w:cs="Arial"/>
            <w:color w:val="555555"/>
            <w:sz w:val="19"/>
            <w:szCs w:val="19"/>
          </w:rPr>
          <w:t>    Who was in this photo</w:t>
        </w:r>
      </w:ins>
    </w:p>
    <w:p w:rsidR="00843715" w:rsidRPr="00A55BC2" w:rsidRDefault="00843715" w:rsidP="00A55BC2">
      <w:pPr>
        <w:numPr>
          <w:ilvl w:val="0"/>
          <w:numId w:val="16"/>
        </w:numPr>
        <w:spacing w:after="0" w:line="360" w:lineRule="atLeast"/>
        <w:ind w:left="180"/>
        <w:textAlignment w:val="baseline"/>
        <w:rPr>
          <w:ins w:id="84" w:author="Unknown"/>
          <w:rFonts w:ascii="Arial" w:hAnsi="Arial" w:cs="Arial"/>
          <w:color w:val="555555"/>
          <w:sz w:val="19"/>
          <w:szCs w:val="19"/>
        </w:rPr>
      </w:pPr>
      <w:ins w:id="85" w:author="Unknown">
        <w:r>
          <w:rPr>
            <w:rFonts w:ascii="Arial" w:hAnsi="Arial" w:cs="Arial"/>
            <w:color w:val="555555"/>
            <w:sz w:val="19"/>
            <w:szCs w:val="19"/>
          </w:rPr>
          <w:t>    What significant memory do you have about it</w:t>
        </w:r>
      </w:ins>
      <w:r w:rsidR="00A55BC2">
        <w:rPr>
          <w:rFonts w:ascii="Arial" w:hAnsi="Arial" w:cs="Arial"/>
          <w:color w:val="555555"/>
          <w:sz w:val="19"/>
          <w:szCs w:val="19"/>
        </w:rPr>
        <w:t xml:space="preserve"> </w:t>
      </w:r>
      <w:ins w:id="86" w:author="Unknown">
        <w:r w:rsidRPr="00A55BC2">
          <w:rPr>
            <w:rFonts w:ascii="Arial" w:hAnsi="Arial" w:cs="Arial"/>
            <w:color w:val="555555"/>
            <w:sz w:val="19"/>
            <w:szCs w:val="19"/>
          </w:rPr>
          <w:t xml:space="preserve">and explain why it is your </w:t>
        </w:r>
        <w:proofErr w:type="spellStart"/>
        <w:r w:rsidRPr="00A55BC2">
          <w:rPr>
            <w:rFonts w:ascii="Arial" w:hAnsi="Arial" w:cs="Arial"/>
            <w:color w:val="555555"/>
            <w:sz w:val="19"/>
            <w:szCs w:val="19"/>
          </w:rPr>
          <w:t>favourite</w:t>
        </w:r>
        <w:proofErr w:type="spellEnd"/>
        <w:r w:rsidRPr="00A55BC2">
          <w:rPr>
            <w:rFonts w:ascii="Arial" w:hAnsi="Arial" w:cs="Arial"/>
            <w:color w:val="555555"/>
            <w:sz w:val="19"/>
            <w:szCs w:val="19"/>
          </w:rPr>
          <w:t xml:space="preserve"> photograph.</w:t>
        </w:r>
      </w:ins>
    </w:p>
    <w:p w:rsidR="00843715" w:rsidRDefault="00843715" w:rsidP="00843715">
      <w:pPr>
        <w:pStyle w:val="NormalWeb"/>
        <w:shd w:val="clear" w:color="auto" w:fill="FFFFFF"/>
        <w:spacing w:before="0" w:beforeAutospacing="0" w:after="0" w:afterAutospacing="0" w:line="360" w:lineRule="atLeast"/>
        <w:textAlignment w:val="baseline"/>
        <w:rPr>
          <w:ins w:id="87" w:author="Unknown"/>
          <w:rFonts w:ascii="Arial" w:hAnsi="Arial" w:cs="Arial"/>
          <w:color w:val="555555"/>
          <w:sz w:val="19"/>
          <w:szCs w:val="19"/>
        </w:rPr>
      </w:pPr>
      <w:ins w:id="88" w:author="Unknown">
        <w:r>
          <w:rPr>
            <w:rStyle w:val="Strong"/>
            <w:rFonts w:ascii="Arial" w:hAnsi="Arial" w:cs="Arial"/>
            <w:color w:val="555555"/>
            <w:sz w:val="19"/>
            <w:szCs w:val="19"/>
            <w:u w:val="single"/>
            <w:bdr w:val="none" w:sz="0" w:space="0" w:color="auto" w:frame="1"/>
          </w:rPr>
          <w:lastRenderedPageBreak/>
          <w:t>Cue Card Topic 7:</w:t>
        </w:r>
      </w:ins>
    </w:p>
    <w:p w:rsidR="00843715" w:rsidRDefault="00843715" w:rsidP="00843715">
      <w:pPr>
        <w:pStyle w:val="NormalWeb"/>
        <w:shd w:val="clear" w:color="auto" w:fill="FFFFFF"/>
        <w:spacing w:before="0" w:beforeAutospacing="0" w:after="0" w:afterAutospacing="0" w:line="360" w:lineRule="atLeast"/>
        <w:textAlignment w:val="baseline"/>
        <w:rPr>
          <w:ins w:id="89" w:author="Unknown"/>
          <w:rFonts w:ascii="Arial" w:hAnsi="Arial" w:cs="Arial"/>
          <w:color w:val="555555"/>
          <w:sz w:val="19"/>
          <w:szCs w:val="19"/>
        </w:rPr>
      </w:pPr>
      <w:ins w:id="90" w:author="Unknown">
        <w:r>
          <w:rPr>
            <w:rStyle w:val="Strong"/>
            <w:rFonts w:ascii="Arial" w:hAnsi="Arial" w:cs="Arial"/>
            <w:color w:val="555555"/>
            <w:sz w:val="19"/>
            <w:szCs w:val="19"/>
            <w:bdr w:val="none" w:sz="0" w:space="0" w:color="auto" w:frame="1"/>
          </w:rPr>
          <w:t xml:space="preserve">Talk about your most </w:t>
        </w:r>
        <w:proofErr w:type="spellStart"/>
        <w:r>
          <w:rPr>
            <w:rStyle w:val="Strong"/>
            <w:rFonts w:ascii="Arial" w:hAnsi="Arial" w:cs="Arial"/>
            <w:color w:val="555555"/>
            <w:sz w:val="19"/>
            <w:szCs w:val="19"/>
            <w:bdr w:val="none" w:sz="0" w:space="0" w:color="auto" w:frame="1"/>
          </w:rPr>
          <w:t>favourite</w:t>
        </w:r>
        <w:proofErr w:type="spellEnd"/>
        <w:r>
          <w:rPr>
            <w:rStyle w:val="Strong"/>
            <w:rFonts w:ascii="Arial" w:hAnsi="Arial" w:cs="Arial"/>
            <w:color w:val="555555"/>
            <w:sz w:val="19"/>
            <w:szCs w:val="19"/>
            <w:bdr w:val="none" w:sz="0" w:space="0" w:color="auto" w:frame="1"/>
          </w:rPr>
          <w:t xml:space="preserve"> Season in your country.</w:t>
        </w:r>
        <w:r>
          <w:rPr>
            <w:rFonts w:ascii="Arial" w:hAnsi="Arial" w:cs="Arial"/>
            <w:color w:val="555555"/>
            <w:sz w:val="19"/>
            <w:szCs w:val="19"/>
          </w:rPr>
          <w:br/>
          <w:t>You should say:</w:t>
        </w:r>
      </w:ins>
    </w:p>
    <w:p w:rsidR="00843715" w:rsidRDefault="00843715" w:rsidP="00843715">
      <w:pPr>
        <w:numPr>
          <w:ilvl w:val="0"/>
          <w:numId w:val="17"/>
        </w:numPr>
        <w:spacing w:after="0" w:line="360" w:lineRule="atLeast"/>
        <w:ind w:left="180"/>
        <w:textAlignment w:val="baseline"/>
        <w:rPr>
          <w:ins w:id="91" w:author="Unknown"/>
          <w:rFonts w:ascii="Arial" w:hAnsi="Arial" w:cs="Arial"/>
          <w:color w:val="555555"/>
          <w:sz w:val="19"/>
          <w:szCs w:val="19"/>
        </w:rPr>
      </w:pPr>
      <w:ins w:id="92" w:author="Unknown">
        <w:r>
          <w:rPr>
            <w:rFonts w:ascii="Arial" w:hAnsi="Arial" w:cs="Arial"/>
            <w:color w:val="555555"/>
            <w:sz w:val="19"/>
            <w:szCs w:val="19"/>
          </w:rPr>
          <w:t>    What is it and when it comes</w:t>
        </w:r>
      </w:ins>
    </w:p>
    <w:p w:rsidR="00843715" w:rsidRDefault="00843715" w:rsidP="00843715">
      <w:pPr>
        <w:numPr>
          <w:ilvl w:val="0"/>
          <w:numId w:val="17"/>
        </w:numPr>
        <w:spacing w:after="0" w:line="360" w:lineRule="atLeast"/>
        <w:ind w:left="180"/>
        <w:textAlignment w:val="baseline"/>
        <w:rPr>
          <w:ins w:id="93" w:author="Unknown"/>
          <w:rFonts w:ascii="Arial" w:hAnsi="Arial" w:cs="Arial"/>
          <w:color w:val="555555"/>
          <w:sz w:val="19"/>
          <w:szCs w:val="19"/>
        </w:rPr>
      </w:pPr>
      <w:ins w:id="94" w:author="Unknown">
        <w:r>
          <w:rPr>
            <w:rFonts w:ascii="Arial" w:hAnsi="Arial" w:cs="Arial"/>
            <w:color w:val="555555"/>
            <w:sz w:val="19"/>
            <w:szCs w:val="19"/>
          </w:rPr>
          <w:t>    Why you like this season</w:t>
        </w:r>
      </w:ins>
    </w:p>
    <w:p w:rsidR="00843715" w:rsidRPr="00A55BC2" w:rsidRDefault="00843715" w:rsidP="00A55BC2">
      <w:pPr>
        <w:numPr>
          <w:ilvl w:val="0"/>
          <w:numId w:val="17"/>
        </w:numPr>
        <w:spacing w:after="0" w:line="360" w:lineRule="atLeast"/>
        <w:ind w:left="180"/>
        <w:textAlignment w:val="baseline"/>
        <w:rPr>
          <w:ins w:id="95" w:author="Unknown"/>
          <w:rFonts w:ascii="Arial" w:hAnsi="Arial" w:cs="Arial"/>
          <w:color w:val="555555"/>
          <w:sz w:val="19"/>
          <w:szCs w:val="19"/>
        </w:rPr>
      </w:pPr>
      <w:ins w:id="96" w:author="Unknown">
        <w:r>
          <w:rPr>
            <w:rFonts w:ascii="Arial" w:hAnsi="Arial" w:cs="Arial"/>
            <w:color w:val="555555"/>
            <w:sz w:val="19"/>
            <w:szCs w:val="19"/>
          </w:rPr>
          <w:t xml:space="preserve">    What changes happen in this </w:t>
        </w:r>
        <w:proofErr w:type="gramStart"/>
        <w:r>
          <w:rPr>
            <w:rFonts w:ascii="Arial" w:hAnsi="Arial" w:cs="Arial"/>
            <w:color w:val="555555"/>
            <w:sz w:val="19"/>
            <w:szCs w:val="19"/>
          </w:rPr>
          <w:t>season.</w:t>
        </w:r>
      </w:ins>
      <w:proofErr w:type="gramEnd"/>
      <w:r w:rsidR="00A55BC2">
        <w:rPr>
          <w:rFonts w:ascii="Arial" w:hAnsi="Arial" w:cs="Arial"/>
          <w:color w:val="555555"/>
          <w:sz w:val="19"/>
          <w:szCs w:val="19"/>
        </w:rPr>
        <w:t xml:space="preserve"> </w:t>
      </w:r>
      <w:ins w:id="97" w:author="Unknown">
        <w:r w:rsidRPr="00A55BC2">
          <w:rPr>
            <w:rFonts w:ascii="Arial" w:hAnsi="Arial" w:cs="Arial"/>
            <w:color w:val="555555"/>
            <w:sz w:val="19"/>
            <w:szCs w:val="19"/>
          </w:rPr>
          <w:t xml:space="preserve">And explain why this is your </w:t>
        </w:r>
        <w:proofErr w:type="spellStart"/>
        <w:r w:rsidRPr="00A55BC2">
          <w:rPr>
            <w:rFonts w:ascii="Arial" w:hAnsi="Arial" w:cs="Arial"/>
            <w:color w:val="555555"/>
            <w:sz w:val="19"/>
            <w:szCs w:val="19"/>
          </w:rPr>
          <w:t>favourite</w:t>
        </w:r>
        <w:proofErr w:type="spellEnd"/>
        <w:r w:rsidRPr="00A55BC2">
          <w:rPr>
            <w:rFonts w:ascii="Arial" w:hAnsi="Arial" w:cs="Arial"/>
            <w:color w:val="555555"/>
            <w:sz w:val="19"/>
            <w:szCs w:val="19"/>
          </w:rPr>
          <w:t xml:space="preserve"> season.</w:t>
        </w:r>
      </w:ins>
    </w:p>
    <w:p w:rsidR="009361E2" w:rsidRDefault="009361E2" w:rsidP="00843715">
      <w:pPr>
        <w:pStyle w:val="Heading2"/>
        <w:pBdr>
          <w:bottom w:val="single" w:sz="6" w:space="2" w:color="DDDDDD"/>
        </w:pBdr>
        <w:shd w:val="clear" w:color="auto" w:fill="FFFFFF"/>
        <w:spacing w:before="0"/>
        <w:textAlignment w:val="baseline"/>
        <w:rPr>
          <w:rFonts w:ascii="Arial" w:hAnsi="Arial" w:cs="Arial"/>
          <w:b w:val="0"/>
          <w:bCs w:val="0"/>
          <w:color w:val="006400"/>
          <w:bdr w:val="none" w:sz="0" w:space="0" w:color="auto" w:frame="1"/>
        </w:rPr>
      </w:pPr>
    </w:p>
    <w:p w:rsidR="00843715" w:rsidRDefault="00843715" w:rsidP="00843715">
      <w:pPr>
        <w:pStyle w:val="Heading2"/>
        <w:pBdr>
          <w:bottom w:val="single" w:sz="6" w:space="2" w:color="DDDDDD"/>
        </w:pBdr>
        <w:shd w:val="clear" w:color="auto" w:fill="FFFFFF"/>
        <w:spacing w:before="0"/>
        <w:textAlignment w:val="baseline"/>
        <w:rPr>
          <w:ins w:id="98" w:author="Unknown"/>
          <w:rFonts w:ascii="Arial" w:hAnsi="Arial" w:cs="Arial"/>
          <w:b w:val="0"/>
          <w:bCs w:val="0"/>
          <w:color w:val="555555"/>
          <w:sz w:val="36"/>
          <w:szCs w:val="36"/>
        </w:rPr>
      </w:pPr>
      <w:ins w:id="99" w:author="Unknown">
        <w:r>
          <w:rPr>
            <w:rFonts w:ascii="Arial" w:hAnsi="Arial" w:cs="Arial"/>
            <w:b w:val="0"/>
            <w:bCs w:val="0"/>
            <w:color w:val="006400"/>
            <w:bdr w:val="none" w:sz="0" w:space="0" w:color="auto" w:frame="1"/>
          </w:rPr>
          <w:t>Places and Journey</w:t>
        </w:r>
      </w:ins>
    </w:p>
    <w:p w:rsidR="00843715" w:rsidRDefault="00843715" w:rsidP="00843715">
      <w:pPr>
        <w:pStyle w:val="NormalWeb"/>
        <w:shd w:val="clear" w:color="auto" w:fill="FFFFFF"/>
        <w:spacing w:before="0" w:beforeAutospacing="0" w:after="0" w:afterAutospacing="0" w:line="360" w:lineRule="atLeast"/>
        <w:textAlignment w:val="baseline"/>
        <w:rPr>
          <w:ins w:id="100" w:author="Unknown"/>
          <w:rFonts w:ascii="Arial" w:hAnsi="Arial" w:cs="Arial"/>
          <w:color w:val="555555"/>
          <w:sz w:val="19"/>
          <w:szCs w:val="19"/>
        </w:rPr>
      </w:pPr>
      <w:ins w:id="101" w:author="Unknown">
        <w:r>
          <w:rPr>
            <w:rStyle w:val="Strong"/>
            <w:rFonts w:ascii="Arial" w:hAnsi="Arial" w:cs="Arial"/>
            <w:color w:val="555555"/>
            <w:sz w:val="19"/>
            <w:szCs w:val="19"/>
            <w:u w:val="single"/>
            <w:bdr w:val="none" w:sz="0" w:space="0" w:color="auto" w:frame="1"/>
          </w:rPr>
          <w:t>Cue Card Topic 1:</w:t>
        </w:r>
      </w:ins>
    </w:p>
    <w:p w:rsidR="00843715" w:rsidRDefault="00843715" w:rsidP="00843715">
      <w:pPr>
        <w:pStyle w:val="NormalWeb"/>
        <w:shd w:val="clear" w:color="auto" w:fill="FFFFFF"/>
        <w:spacing w:before="0" w:beforeAutospacing="0" w:after="0" w:afterAutospacing="0" w:line="360" w:lineRule="atLeast"/>
        <w:textAlignment w:val="baseline"/>
        <w:rPr>
          <w:ins w:id="102" w:author="Unknown"/>
          <w:rFonts w:ascii="Arial" w:hAnsi="Arial" w:cs="Arial"/>
          <w:color w:val="555555"/>
          <w:sz w:val="19"/>
          <w:szCs w:val="19"/>
        </w:rPr>
      </w:pPr>
      <w:ins w:id="103" w:author="Unknown">
        <w:r>
          <w:rPr>
            <w:rStyle w:val="Strong"/>
            <w:rFonts w:ascii="Arial" w:hAnsi="Arial" w:cs="Arial"/>
            <w:color w:val="555555"/>
            <w:sz w:val="19"/>
            <w:szCs w:val="19"/>
            <w:bdr w:val="none" w:sz="0" w:space="0" w:color="auto" w:frame="1"/>
          </w:rPr>
          <w:t>Describe a journey you went on.</w:t>
        </w:r>
        <w:r>
          <w:rPr>
            <w:rFonts w:ascii="Arial" w:hAnsi="Arial" w:cs="Arial"/>
            <w:color w:val="555555"/>
            <w:sz w:val="19"/>
            <w:szCs w:val="19"/>
          </w:rPr>
          <w:br/>
          <w:t xml:space="preserve">You </w:t>
        </w:r>
        <w:proofErr w:type="gramStart"/>
        <w:r>
          <w:rPr>
            <w:rFonts w:ascii="Arial" w:hAnsi="Arial" w:cs="Arial"/>
            <w:color w:val="555555"/>
            <w:sz w:val="19"/>
            <w:szCs w:val="19"/>
          </w:rPr>
          <w:t>Should</w:t>
        </w:r>
        <w:proofErr w:type="gramEnd"/>
        <w:r>
          <w:rPr>
            <w:rFonts w:ascii="Arial" w:hAnsi="Arial" w:cs="Arial"/>
            <w:color w:val="555555"/>
            <w:sz w:val="19"/>
            <w:szCs w:val="19"/>
          </w:rPr>
          <w:t xml:space="preserve"> say:</w:t>
        </w:r>
      </w:ins>
    </w:p>
    <w:p w:rsidR="00843715" w:rsidRDefault="00843715" w:rsidP="00843715">
      <w:pPr>
        <w:numPr>
          <w:ilvl w:val="0"/>
          <w:numId w:val="18"/>
        </w:numPr>
        <w:spacing w:after="0" w:line="360" w:lineRule="atLeast"/>
        <w:ind w:left="180"/>
        <w:textAlignment w:val="baseline"/>
        <w:rPr>
          <w:ins w:id="104" w:author="Unknown"/>
          <w:rFonts w:ascii="Arial" w:hAnsi="Arial" w:cs="Arial"/>
          <w:color w:val="555555"/>
          <w:sz w:val="19"/>
          <w:szCs w:val="19"/>
        </w:rPr>
      </w:pPr>
      <w:ins w:id="105" w:author="Unknown">
        <w:r>
          <w:rPr>
            <w:rFonts w:ascii="Arial" w:hAnsi="Arial" w:cs="Arial"/>
            <w:color w:val="555555"/>
            <w:sz w:val="19"/>
            <w:szCs w:val="19"/>
          </w:rPr>
          <w:t>    Where you went</w:t>
        </w:r>
      </w:ins>
    </w:p>
    <w:p w:rsidR="00843715" w:rsidRDefault="00843715" w:rsidP="00843715">
      <w:pPr>
        <w:numPr>
          <w:ilvl w:val="0"/>
          <w:numId w:val="18"/>
        </w:numPr>
        <w:spacing w:after="0" w:line="360" w:lineRule="atLeast"/>
        <w:ind w:left="180"/>
        <w:textAlignment w:val="baseline"/>
        <w:rPr>
          <w:ins w:id="106" w:author="Unknown"/>
          <w:rFonts w:ascii="Arial" w:hAnsi="Arial" w:cs="Arial"/>
          <w:color w:val="555555"/>
          <w:sz w:val="19"/>
          <w:szCs w:val="19"/>
        </w:rPr>
      </w:pPr>
      <w:ins w:id="107" w:author="Unknown">
        <w:r>
          <w:rPr>
            <w:rFonts w:ascii="Arial" w:hAnsi="Arial" w:cs="Arial"/>
            <w:color w:val="555555"/>
            <w:sz w:val="19"/>
            <w:szCs w:val="19"/>
          </w:rPr>
          <w:t>    Why you went there</w:t>
        </w:r>
      </w:ins>
    </w:p>
    <w:p w:rsidR="00843715" w:rsidRPr="00A55BC2" w:rsidRDefault="00843715" w:rsidP="00A55BC2">
      <w:pPr>
        <w:numPr>
          <w:ilvl w:val="0"/>
          <w:numId w:val="18"/>
        </w:numPr>
        <w:spacing w:after="0" w:line="360" w:lineRule="atLeast"/>
        <w:ind w:left="180"/>
        <w:textAlignment w:val="baseline"/>
        <w:rPr>
          <w:ins w:id="108" w:author="Unknown"/>
          <w:rFonts w:ascii="Arial" w:hAnsi="Arial" w:cs="Arial"/>
          <w:color w:val="555555"/>
          <w:sz w:val="19"/>
          <w:szCs w:val="19"/>
        </w:rPr>
      </w:pPr>
      <w:ins w:id="109" w:author="Unknown">
        <w:r>
          <w:rPr>
            <w:rFonts w:ascii="Arial" w:hAnsi="Arial" w:cs="Arial"/>
            <w:color w:val="555555"/>
            <w:sz w:val="19"/>
            <w:szCs w:val="19"/>
          </w:rPr>
          <w:t>    What you did and who was with you</w:t>
        </w:r>
      </w:ins>
      <w:r w:rsidR="00A55BC2">
        <w:rPr>
          <w:rFonts w:ascii="Arial" w:hAnsi="Arial" w:cs="Arial"/>
          <w:color w:val="555555"/>
          <w:sz w:val="19"/>
          <w:szCs w:val="19"/>
        </w:rPr>
        <w:t xml:space="preserve"> </w:t>
      </w:r>
      <w:ins w:id="110" w:author="Unknown">
        <w:r w:rsidRPr="00A55BC2">
          <w:rPr>
            <w:rFonts w:ascii="Arial" w:hAnsi="Arial" w:cs="Arial"/>
            <w:color w:val="555555"/>
            <w:sz w:val="19"/>
            <w:szCs w:val="19"/>
          </w:rPr>
          <w:t>and explain why you liked or disliked this journey.</w:t>
        </w:r>
      </w:ins>
    </w:p>
    <w:p w:rsidR="00843715" w:rsidRDefault="00843715" w:rsidP="00843715">
      <w:pPr>
        <w:pStyle w:val="NormalWeb"/>
        <w:shd w:val="clear" w:color="auto" w:fill="FFFFFF"/>
        <w:spacing w:before="0" w:beforeAutospacing="0" w:after="0" w:afterAutospacing="0" w:line="360" w:lineRule="atLeast"/>
        <w:textAlignment w:val="baseline"/>
        <w:rPr>
          <w:ins w:id="111" w:author="Unknown"/>
          <w:rFonts w:ascii="Arial" w:hAnsi="Arial" w:cs="Arial"/>
          <w:color w:val="555555"/>
          <w:sz w:val="19"/>
          <w:szCs w:val="19"/>
        </w:rPr>
      </w:pPr>
      <w:ins w:id="112" w:author="Unknown">
        <w:r>
          <w:rPr>
            <w:rStyle w:val="Strong"/>
            <w:rFonts w:ascii="Arial" w:hAnsi="Arial" w:cs="Arial"/>
            <w:color w:val="555555"/>
            <w:sz w:val="19"/>
            <w:szCs w:val="19"/>
            <w:u w:val="single"/>
            <w:bdr w:val="none" w:sz="0" w:space="0" w:color="auto" w:frame="1"/>
          </w:rPr>
          <w:t>Cue Card Topic 2:</w:t>
        </w:r>
      </w:ins>
    </w:p>
    <w:p w:rsidR="00843715" w:rsidRDefault="00843715" w:rsidP="00843715">
      <w:pPr>
        <w:pStyle w:val="NormalWeb"/>
        <w:shd w:val="clear" w:color="auto" w:fill="FFFFFF"/>
        <w:spacing w:before="0" w:beforeAutospacing="0" w:after="0" w:afterAutospacing="0" w:line="360" w:lineRule="atLeast"/>
        <w:textAlignment w:val="baseline"/>
        <w:rPr>
          <w:ins w:id="113" w:author="Unknown"/>
          <w:rFonts w:ascii="Arial" w:hAnsi="Arial" w:cs="Arial"/>
          <w:color w:val="555555"/>
          <w:sz w:val="19"/>
          <w:szCs w:val="19"/>
        </w:rPr>
      </w:pPr>
      <w:ins w:id="114" w:author="Unknown">
        <w:r>
          <w:rPr>
            <w:rStyle w:val="Strong"/>
            <w:rFonts w:ascii="Arial" w:hAnsi="Arial" w:cs="Arial"/>
            <w:color w:val="555555"/>
            <w:sz w:val="19"/>
            <w:szCs w:val="19"/>
            <w:bdr w:val="none" w:sz="0" w:space="0" w:color="auto" w:frame="1"/>
          </w:rPr>
          <w:t>Describe a historical place that you know about.</w:t>
        </w:r>
        <w:r>
          <w:rPr>
            <w:rFonts w:ascii="Arial" w:hAnsi="Arial" w:cs="Arial"/>
            <w:color w:val="555555"/>
            <w:sz w:val="19"/>
            <w:szCs w:val="19"/>
          </w:rPr>
          <w:br/>
          <w:t>You should say:</w:t>
        </w:r>
      </w:ins>
    </w:p>
    <w:p w:rsidR="00843715" w:rsidRDefault="00843715" w:rsidP="00843715">
      <w:pPr>
        <w:numPr>
          <w:ilvl w:val="0"/>
          <w:numId w:val="19"/>
        </w:numPr>
        <w:spacing w:after="0" w:line="360" w:lineRule="atLeast"/>
        <w:ind w:left="180"/>
        <w:textAlignment w:val="baseline"/>
        <w:rPr>
          <w:ins w:id="115" w:author="Unknown"/>
          <w:rFonts w:ascii="Arial" w:hAnsi="Arial" w:cs="Arial"/>
          <w:color w:val="555555"/>
          <w:sz w:val="19"/>
          <w:szCs w:val="19"/>
        </w:rPr>
      </w:pPr>
      <w:ins w:id="116" w:author="Unknown">
        <w:r>
          <w:rPr>
            <w:rFonts w:ascii="Arial" w:hAnsi="Arial" w:cs="Arial"/>
            <w:color w:val="555555"/>
            <w:sz w:val="19"/>
            <w:szCs w:val="19"/>
          </w:rPr>
          <w:t>    What the place is</w:t>
        </w:r>
      </w:ins>
    </w:p>
    <w:p w:rsidR="00843715" w:rsidRDefault="00843715" w:rsidP="00843715">
      <w:pPr>
        <w:numPr>
          <w:ilvl w:val="0"/>
          <w:numId w:val="19"/>
        </w:numPr>
        <w:spacing w:after="0" w:line="360" w:lineRule="atLeast"/>
        <w:ind w:left="180"/>
        <w:textAlignment w:val="baseline"/>
        <w:rPr>
          <w:ins w:id="117" w:author="Unknown"/>
          <w:rFonts w:ascii="Arial" w:hAnsi="Arial" w:cs="Arial"/>
          <w:color w:val="555555"/>
          <w:sz w:val="19"/>
          <w:szCs w:val="19"/>
        </w:rPr>
      </w:pPr>
      <w:ins w:id="118" w:author="Unknown">
        <w:r>
          <w:rPr>
            <w:rFonts w:ascii="Arial" w:hAnsi="Arial" w:cs="Arial"/>
            <w:color w:val="555555"/>
            <w:sz w:val="19"/>
            <w:szCs w:val="19"/>
          </w:rPr>
          <w:t>    Where it is located</w:t>
        </w:r>
      </w:ins>
    </w:p>
    <w:p w:rsidR="00843715" w:rsidRPr="00A55BC2" w:rsidRDefault="00843715" w:rsidP="00A55BC2">
      <w:pPr>
        <w:numPr>
          <w:ilvl w:val="0"/>
          <w:numId w:val="19"/>
        </w:numPr>
        <w:spacing w:after="0" w:line="360" w:lineRule="atLeast"/>
        <w:ind w:left="180"/>
        <w:textAlignment w:val="baseline"/>
        <w:rPr>
          <w:ins w:id="119" w:author="Unknown"/>
          <w:rFonts w:ascii="Arial" w:hAnsi="Arial" w:cs="Arial"/>
          <w:color w:val="555555"/>
          <w:sz w:val="19"/>
          <w:szCs w:val="19"/>
        </w:rPr>
      </w:pPr>
      <w:ins w:id="120" w:author="Unknown">
        <w:r>
          <w:rPr>
            <w:rFonts w:ascii="Arial" w:hAnsi="Arial" w:cs="Arial"/>
            <w:color w:val="555555"/>
            <w:sz w:val="19"/>
            <w:szCs w:val="19"/>
          </w:rPr>
          <w:t>    What is the historical significance of this place</w:t>
        </w:r>
      </w:ins>
      <w:r w:rsidR="00A55BC2">
        <w:rPr>
          <w:rFonts w:ascii="Arial" w:hAnsi="Arial" w:cs="Arial"/>
          <w:color w:val="555555"/>
          <w:sz w:val="19"/>
          <w:szCs w:val="19"/>
        </w:rPr>
        <w:t xml:space="preserve"> </w:t>
      </w:r>
      <w:ins w:id="121" w:author="Unknown">
        <w:r w:rsidRPr="00A55BC2">
          <w:rPr>
            <w:rFonts w:ascii="Arial" w:hAnsi="Arial" w:cs="Arial"/>
            <w:color w:val="555555"/>
            <w:sz w:val="19"/>
            <w:szCs w:val="19"/>
          </w:rPr>
          <w:t>and describe what you know about this place.</w:t>
        </w:r>
      </w:ins>
    </w:p>
    <w:p w:rsidR="00843715" w:rsidRDefault="00843715" w:rsidP="00843715">
      <w:pPr>
        <w:pStyle w:val="NormalWeb"/>
        <w:shd w:val="clear" w:color="auto" w:fill="FFFFFF"/>
        <w:spacing w:before="0" w:beforeAutospacing="0" w:after="0" w:afterAutospacing="0" w:line="360" w:lineRule="atLeast"/>
        <w:textAlignment w:val="baseline"/>
        <w:rPr>
          <w:ins w:id="122" w:author="Unknown"/>
          <w:rFonts w:ascii="Arial" w:hAnsi="Arial" w:cs="Arial"/>
          <w:color w:val="555555"/>
          <w:sz w:val="19"/>
          <w:szCs w:val="19"/>
        </w:rPr>
      </w:pPr>
      <w:ins w:id="123" w:author="Unknown">
        <w:r>
          <w:rPr>
            <w:rStyle w:val="Strong"/>
            <w:rFonts w:ascii="Arial" w:hAnsi="Arial" w:cs="Arial"/>
            <w:color w:val="555555"/>
            <w:sz w:val="19"/>
            <w:szCs w:val="19"/>
            <w:u w:val="single"/>
            <w:bdr w:val="none" w:sz="0" w:space="0" w:color="auto" w:frame="1"/>
          </w:rPr>
          <w:t>Cue Card Topic 3:</w:t>
        </w:r>
      </w:ins>
    </w:p>
    <w:p w:rsidR="00843715" w:rsidRDefault="00843715" w:rsidP="00843715">
      <w:pPr>
        <w:pStyle w:val="NormalWeb"/>
        <w:shd w:val="clear" w:color="auto" w:fill="FFFFFF"/>
        <w:spacing w:before="0" w:beforeAutospacing="0" w:after="0" w:afterAutospacing="0" w:line="360" w:lineRule="atLeast"/>
        <w:textAlignment w:val="baseline"/>
        <w:rPr>
          <w:ins w:id="124" w:author="Unknown"/>
          <w:rFonts w:ascii="Arial" w:hAnsi="Arial" w:cs="Arial"/>
          <w:color w:val="555555"/>
          <w:sz w:val="19"/>
          <w:szCs w:val="19"/>
        </w:rPr>
      </w:pPr>
      <w:ins w:id="125" w:author="Unknown">
        <w:r>
          <w:rPr>
            <w:rStyle w:val="Strong"/>
            <w:rFonts w:ascii="Arial" w:hAnsi="Arial" w:cs="Arial"/>
            <w:color w:val="555555"/>
            <w:sz w:val="19"/>
            <w:szCs w:val="19"/>
            <w:bdr w:val="none" w:sz="0" w:space="0" w:color="auto" w:frame="1"/>
          </w:rPr>
          <w:t>Describe a museum that you have visited.</w:t>
        </w:r>
        <w:r>
          <w:rPr>
            <w:rFonts w:ascii="Arial" w:hAnsi="Arial" w:cs="Arial"/>
            <w:color w:val="555555"/>
            <w:sz w:val="19"/>
            <w:szCs w:val="19"/>
          </w:rPr>
          <w:br/>
          <w:t>You should say:</w:t>
        </w:r>
      </w:ins>
    </w:p>
    <w:p w:rsidR="00843715" w:rsidRDefault="00843715" w:rsidP="00843715">
      <w:pPr>
        <w:numPr>
          <w:ilvl w:val="0"/>
          <w:numId w:val="20"/>
        </w:numPr>
        <w:spacing w:after="0" w:line="360" w:lineRule="atLeast"/>
        <w:ind w:left="180"/>
        <w:textAlignment w:val="baseline"/>
        <w:rPr>
          <w:ins w:id="126" w:author="Unknown"/>
          <w:rFonts w:ascii="Arial" w:hAnsi="Arial" w:cs="Arial"/>
          <w:color w:val="555555"/>
          <w:sz w:val="19"/>
          <w:szCs w:val="19"/>
        </w:rPr>
      </w:pPr>
      <w:ins w:id="127" w:author="Unknown">
        <w:r>
          <w:rPr>
            <w:rFonts w:ascii="Arial" w:hAnsi="Arial" w:cs="Arial"/>
            <w:color w:val="555555"/>
            <w:sz w:val="19"/>
            <w:szCs w:val="19"/>
          </w:rPr>
          <w:t>   When you visited the museum</w:t>
        </w:r>
      </w:ins>
    </w:p>
    <w:p w:rsidR="00843715" w:rsidRDefault="00843715" w:rsidP="00843715">
      <w:pPr>
        <w:numPr>
          <w:ilvl w:val="0"/>
          <w:numId w:val="20"/>
        </w:numPr>
        <w:spacing w:after="0" w:line="360" w:lineRule="atLeast"/>
        <w:ind w:left="180"/>
        <w:textAlignment w:val="baseline"/>
        <w:rPr>
          <w:ins w:id="128" w:author="Unknown"/>
          <w:rFonts w:ascii="Arial" w:hAnsi="Arial" w:cs="Arial"/>
          <w:color w:val="555555"/>
          <w:sz w:val="19"/>
          <w:szCs w:val="19"/>
        </w:rPr>
      </w:pPr>
      <w:ins w:id="129" w:author="Unknown">
        <w:r>
          <w:rPr>
            <w:rFonts w:ascii="Arial" w:hAnsi="Arial" w:cs="Arial"/>
            <w:color w:val="555555"/>
            <w:sz w:val="19"/>
            <w:szCs w:val="19"/>
          </w:rPr>
          <w:t>   Describe the museum</w:t>
        </w:r>
      </w:ins>
    </w:p>
    <w:p w:rsidR="00843715" w:rsidRPr="00A55BC2" w:rsidRDefault="00843715" w:rsidP="00A55BC2">
      <w:pPr>
        <w:numPr>
          <w:ilvl w:val="0"/>
          <w:numId w:val="20"/>
        </w:numPr>
        <w:spacing w:after="0" w:line="360" w:lineRule="atLeast"/>
        <w:ind w:left="180"/>
        <w:textAlignment w:val="baseline"/>
        <w:rPr>
          <w:ins w:id="130" w:author="Unknown"/>
          <w:rFonts w:ascii="Arial" w:hAnsi="Arial" w:cs="Arial"/>
          <w:color w:val="555555"/>
          <w:sz w:val="19"/>
          <w:szCs w:val="19"/>
        </w:rPr>
      </w:pPr>
      <w:ins w:id="131" w:author="Unknown">
        <w:r>
          <w:rPr>
            <w:rFonts w:ascii="Arial" w:hAnsi="Arial" w:cs="Arial"/>
            <w:color w:val="555555"/>
            <w:sz w:val="19"/>
            <w:szCs w:val="19"/>
          </w:rPr>
          <w:t>   How you felt after going there</w:t>
        </w:r>
      </w:ins>
      <w:r w:rsidR="00A55BC2">
        <w:rPr>
          <w:rFonts w:ascii="Arial" w:hAnsi="Arial" w:cs="Arial"/>
          <w:color w:val="555555"/>
          <w:sz w:val="19"/>
          <w:szCs w:val="19"/>
        </w:rPr>
        <w:t xml:space="preserve"> </w:t>
      </w:r>
      <w:ins w:id="132" w:author="Unknown">
        <w:r w:rsidRPr="00A55BC2">
          <w:rPr>
            <w:rFonts w:ascii="Arial" w:hAnsi="Arial" w:cs="Arial"/>
            <w:color w:val="555555"/>
            <w:sz w:val="19"/>
            <w:szCs w:val="19"/>
          </w:rPr>
          <w:t>and describe your experience of the visit.</w:t>
        </w:r>
      </w:ins>
    </w:p>
    <w:p w:rsidR="00A55BC2" w:rsidRDefault="00A55BC2" w:rsidP="00843715">
      <w:pPr>
        <w:pStyle w:val="NormalWeb"/>
        <w:shd w:val="clear" w:color="auto" w:fill="FFFFFF"/>
        <w:spacing w:before="0" w:beforeAutospacing="0" w:after="0" w:afterAutospacing="0" w:line="360" w:lineRule="atLeast"/>
        <w:textAlignment w:val="baseline"/>
        <w:rPr>
          <w:rStyle w:val="Strong"/>
          <w:rFonts w:ascii="Arial" w:hAnsi="Arial" w:cs="Arial"/>
          <w:color w:val="555555"/>
          <w:sz w:val="19"/>
          <w:szCs w:val="19"/>
          <w:bdr w:val="none" w:sz="0" w:space="0" w:color="auto" w:frame="1"/>
        </w:rPr>
      </w:pPr>
    </w:p>
    <w:p w:rsidR="00843715" w:rsidRDefault="00843715" w:rsidP="00843715">
      <w:pPr>
        <w:pStyle w:val="NormalWeb"/>
        <w:shd w:val="clear" w:color="auto" w:fill="FFFFFF"/>
        <w:spacing w:before="0" w:beforeAutospacing="0" w:after="0" w:afterAutospacing="0" w:line="360" w:lineRule="atLeast"/>
        <w:textAlignment w:val="baseline"/>
        <w:rPr>
          <w:ins w:id="133" w:author="Unknown"/>
          <w:rFonts w:ascii="Arial" w:hAnsi="Arial" w:cs="Arial"/>
          <w:color w:val="555555"/>
          <w:sz w:val="19"/>
          <w:szCs w:val="19"/>
        </w:rPr>
      </w:pPr>
      <w:ins w:id="134" w:author="Unknown">
        <w:r>
          <w:rPr>
            <w:rStyle w:val="Strong"/>
            <w:rFonts w:ascii="Arial" w:hAnsi="Arial" w:cs="Arial"/>
            <w:color w:val="555555"/>
            <w:sz w:val="19"/>
            <w:szCs w:val="19"/>
            <w:u w:val="single"/>
            <w:bdr w:val="none" w:sz="0" w:space="0" w:color="auto" w:frame="1"/>
          </w:rPr>
          <w:t>Cue Card Topic 4:</w:t>
        </w:r>
      </w:ins>
    </w:p>
    <w:p w:rsidR="00843715" w:rsidRDefault="00843715" w:rsidP="00843715">
      <w:pPr>
        <w:pStyle w:val="NormalWeb"/>
        <w:shd w:val="clear" w:color="auto" w:fill="FFFFFF"/>
        <w:spacing w:before="0" w:beforeAutospacing="0" w:after="0" w:afterAutospacing="0" w:line="360" w:lineRule="atLeast"/>
        <w:textAlignment w:val="baseline"/>
        <w:rPr>
          <w:ins w:id="135" w:author="Unknown"/>
          <w:rFonts w:ascii="Arial" w:hAnsi="Arial" w:cs="Arial"/>
          <w:color w:val="555555"/>
          <w:sz w:val="19"/>
          <w:szCs w:val="19"/>
        </w:rPr>
      </w:pPr>
      <w:ins w:id="136" w:author="Unknown">
        <w:r>
          <w:rPr>
            <w:rStyle w:val="Strong"/>
            <w:rFonts w:ascii="Arial" w:hAnsi="Arial" w:cs="Arial"/>
            <w:color w:val="555555"/>
            <w:sz w:val="19"/>
            <w:szCs w:val="19"/>
            <w:bdr w:val="none" w:sz="0" w:space="0" w:color="auto" w:frame="1"/>
          </w:rPr>
          <w:t>Describe a library that you visited.</w:t>
        </w:r>
        <w:r>
          <w:rPr>
            <w:rFonts w:ascii="Arial" w:hAnsi="Arial" w:cs="Arial"/>
            <w:color w:val="555555"/>
            <w:sz w:val="19"/>
            <w:szCs w:val="19"/>
          </w:rPr>
          <w:br/>
          <w:t>You should say:</w:t>
        </w:r>
      </w:ins>
    </w:p>
    <w:p w:rsidR="00843715" w:rsidRDefault="00843715" w:rsidP="00843715">
      <w:pPr>
        <w:numPr>
          <w:ilvl w:val="0"/>
          <w:numId w:val="21"/>
        </w:numPr>
        <w:spacing w:after="0" w:line="360" w:lineRule="atLeast"/>
        <w:ind w:left="180"/>
        <w:textAlignment w:val="baseline"/>
        <w:rPr>
          <w:ins w:id="137" w:author="Unknown"/>
          <w:rFonts w:ascii="Arial" w:hAnsi="Arial" w:cs="Arial"/>
          <w:color w:val="555555"/>
          <w:sz w:val="19"/>
          <w:szCs w:val="19"/>
        </w:rPr>
      </w:pPr>
      <w:ins w:id="138" w:author="Unknown">
        <w:r>
          <w:rPr>
            <w:rFonts w:ascii="Arial" w:hAnsi="Arial" w:cs="Arial"/>
            <w:color w:val="555555"/>
            <w:sz w:val="19"/>
            <w:szCs w:val="19"/>
          </w:rPr>
          <w:t>    Where it was</w:t>
        </w:r>
      </w:ins>
    </w:p>
    <w:p w:rsidR="00843715" w:rsidRDefault="00843715" w:rsidP="00843715">
      <w:pPr>
        <w:numPr>
          <w:ilvl w:val="0"/>
          <w:numId w:val="21"/>
        </w:numPr>
        <w:spacing w:after="0" w:line="360" w:lineRule="atLeast"/>
        <w:ind w:left="180"/>
        <w:textAlignment w:val="baseline"/>
        <w:rPr>
          <w:ins w:id="139" w:author="Unknown"/>
          <w:rFonts w:ascii="Arial" w:hAnsi="Arial" w:cs="Arial"/>
          <w:color w:val="555555"/>
          <w:sz w:val="19"/>
          <w:szCs w:val="19"/>
        </w:rPr>
      </w:pPr>
      <w:ins w:id="140" w:author="Unknown">
        <w:r>
          <w:rPr>
            <w:rFonts w:ascii="Arial" w:hAnsi="Arial" w:cs="Arial"/>
            <w:color w:val="555555"/>
            <w:sz w:val="19"/>
            <w:szCs w:val="19"/>
          </w:rPr>
          <w:t>    What it looked like</w:t>
        </w:r>
      </w:ins>
    </w:p>
    <w:p w:rsidR="00843715" w:rsidRPr="00A55BC2" w:rsidRDefault="00843715" w:rsidP="00A55BC2">
      <w:pPr>
        <w:numPr>
          <w:ilvl w:val="0"/>
          <w:numId w:val="21"/>
        </w:numPr>
        <w:spacing w:after="0" w:line="360" w:lineRule="atLeast"/>
        <w:ind w:left="180"/>
        <w:textAlignment w:val="baseline"/>
        <w:rPr>
          <w:ins w:id="141" w:author="Unknown"/>
          <w:rFonts w:ascii="Arial" w:hAnsi="Arial" w:cs="Arial"/>
          <w:color w:val="555555"/>
          <w:sz w:val="19"/>
          <w:szCs w:val="19"/>
        </w:rPr>
      </w:pPr>
      <w:ins w:id="142" w:author="Unknown">
        <w:r>
          <w:rPr>
            <w:rFonts w:ascii="Arial" w:hAnsi="Arial" w:cs="Arial"/>
            <w:color w:val="555555"/>
            <w:sz w:val="19"/>
            <w:szCs w:val="19"/>
          </w:rPr>
          <w:t>    What types of books were there</w:t>
        </w:r>
      </w:ins>
      <w:r w:rsidR="00A55BC2">
        <w:rPr>
          <w:rFonts w:ascii="Arial" w:hAnsi="Arial" w:cs="Arial"/>
          <w:color w:val="555555"/>
          <w:sz w:val="19"/>
          <w:szCs w:val="19"/>
        </w:rPr>
        <w:t xml:space="preserve"> </w:t>
      </w:r>
      <w:ins w:id="143" w:author="Unknown">
        <w:r w:rsidRPr="00A55BC2">
          <w:rPr>
            <w:rFonts w:ascii="Arial" w:hAnsi="Arial" w:cs="Arial"/>
            <w:color w:val="555555"/>
            <w:sz w:val="19"/>
            <w:szCs w:val="19"/>
          </w:rPr>
          <w:t>and explain why you liked your visit there.</w:t>
        </w:r>
      </w:ins>
    </w:p>
    <w:p w:rsidR="00843715" w:rsidRDefault="00843715" w:rsidP="00843715">
      <w:pPr>
        <w:pStyle w:val="NormalWeb"/>
        <w:shd w:val="clear" w:color="auto" w:fill="FFFFFF"/>
        <w:spacing w:before="0" w:beforeAutospacing="0" w:after="0" w:afterAutospacing="0" w:line="360" w:lineRule="atLeast"/>
        <w:textAlignment w:val="baseline"/>
        <w:rPr>
          <w:ins w:id="144" w:author="Unknown"/>
          <w:rFonts w:ascii="Arial" w:hAnsi="Arial" w:cs="Arial"/>
          <w:color w:val="555555"/>
          <w:sz w:val="19"/>
          <w:szCs w:val="19"/>
        </w:rPr>
      </w:pPr>
      <w:ins w:id="145" w:author="Unknown">
        <w:r>
          <w:rPr>
            <w:rStyle w:val="Strong"/>
            <w:rFonts w:ascii="Arial" w:hAnsi="Arial" w:cs="Arial"/>
            <w:color w:val="555555"/>
            <w:sz w:val="19"/>
            <w:szCs w:val="19"/>
            <w:u w:val="single"/>
            <w:bdr w:val="none" w:sz="0" w:space="0" w:color="auto" w:frame="1"/>
          </w:rPr>
          <w:t>Cue Card Topic 5:</w:t>
        </w:r>
      </w:ins>
    </w:p>
    <w:p w:rsidR="00843715" w:rsidRDefault="00843715" w:rsidP="00843715">
      <w:pPr>
        <w:pStyle w:val="NormalWeb"/>
        <w:shd w:val="clear" w:color="auto" w:fill="FFFFFF"/>
        <w:spacing w:before="0" w:beforeAutospacing="0" w:after="0" w:afterAutospacing="0" w:line="360" w:lineRule="atLeast"/>
        <w:textAlignment w:val="baseline"/>
        <w:rPr>
          <w:ins w:id="146" w:author="Unknown"/>
          <w:rFonts w:ascii="Arial" w:hAnsi="Arial" w:cs="Arial"/>
          <w:color w:val="555555"/>
          <w:sz w:val="19"/>
          <w:szCs w:val="19"/>
        </w:rPr>
      </w:pPr>
      <w:ins w:id="147" w:author="Unknown">
        <w:r>
          <w:rPr>
            <w:rStyle w:val="Strong"/>
            <w:rFonts w:ascii="Arial" w:hAnsi="Arial" w:cs="Arial"/>
            <w:color w:val="555555"/>
            <w:sz w:val="19"/>
            <w:szCs w:val="19"/>
            <w:bdr w:val="none" w:sz="0" w:space="0" w:color="auto" w:frame="1"/>
          </w:rPr>
          <w:t>Describe a foreign country you have planned to visit.</w:t>
        </w:r>
        <w:r>
          <w:rPr>
            <w:rFonts w:ascii="Arial" w:hAnsi="Arial" w:cs="Arial"/>
            <w:color w:val="555555"/>
            <w:sz w:val="19"/>
            <w:szCs w:val="19"/>
          </w:rPr>
          <w:br/>
          <w:t>You should say:</w:t>
        </w:r>
      </w:ins>
    </w:p>
    <w:p w:rsidR="00843715" w:rsidRDefault="00843715" w:rsidP="00843715">
      <w:pPr>
        <w:numPr>
          <w:ilvl w:val="0"/>
          <w:numId w:val="22"/>
        </w:numPr>
        <w:spacing w:after="0" w:line="360" w:lineRule="atLeast"/>
        <w:ind w:left="180"/>
        <w:textAlignment w:val="baseline"/>
        <w:rPr>
          <w:ins w:id="148" w:author="Unknown"/>
          <w:rFonts w:ascii="Arial" w:hAnsi="Arial" w:cs="Arial"/>
          <w:color w:val="555555"/>
          <w:sz w:val="19"/>
          <w:szCs w:val="19"/>
        </w:rPr>
      </w:pPr>
      <w:ins w:id="149" w:author="Unknown">
        <w:r>
          <w:rPr>
            <w:rFonts w:ascii="Arial" w:hAnsi="Arial" w:cs="Arial"/>
            <w:color w:val="555555"/>
            <w:sz w:val="19"/>
            <w:szCs w:val="19"/>
          </w:rPr>
          <w:t>    What is it</w:t>
        </w:r>
      </w:ins>
    </w:p>
    <w:p w:rsidR="00843715" w:rsidRDefault="00843715" w:rsidP="00843715">
      <w:pPr>
        <w:numPr>
          <w:ilvl w:val="0"/>
          <w:numId w:val="22"/>
        </w:numPr>
        <w:spacing w:after="0" w:line="360" w:lineRule="atLeast"/>
        <w:ind w:left="180"/>
        <w:textAlignment w:val="baseline"/>
        <w:rPr>
          <w:ins w:id="150" w:author="Unknown"/>
          <w:rFonts w:ascii="Arial" w:hAnsi="Arial" w:cs="Arial"/>
          <w:color w:val="555555"/>
          <w:sz w:val="19"/>
          <w:szCs w:val="19"/>
        </w:rPr>
      </w:pPr>
      <w:ins w:id="151" w:author="Unknown">
        <w:r>
          <w:rPr>
            <w:rFonts w:ascii="Arial" w:hAnsi="Arial" w:cs="Arial"/>
            <w:color w:val="555555"/>
            <w:sz w:val="19"/>
            <w:szCs w:val="19"/>
          </w:rPr>
          <w:t>    When are you planning to go</w:t>
        </w:r>
      </w:ins>
    </w:p>
    <w:p w:rsidR="00843715" w:rsidRPr="00A55BC2" w:rsidRDefault="00843715" w:rsidP="00A55BC2">
      <w:pPr>
        <w:numPr>
          <w:ilvl w:val="0"/>
          <w:numId w:val="22"/>
        </w:numPr>
        <w:spacing w:after="0" w:line="360" w:lineRule="atLeast"/>
        <w:ind w:left="180"/>
        <w:textAlignment w:val="baseline"/>
        <w:rPr>
          <w:ins w:id="152" w:author="Unknown"/>
          <w:rFonts w:ascii="Arial" w:hAnsi="Arial" w:cs="Arial"/>
          <w:color w:val="555555"/>
          <w:sz w:val="19"/>
          <w:szCs w:val="19"/>
        </w:rPr>
      </w:pPr>
      <w:ins w:id="153" w:author="Unknown">
        <w:r>
          <w:rPr>
            <w:rFonts w:ascii="Arial" w:hAnsi="Arial" w:cs="Arial"/>
            <w:color w:val="555555"/>
            <w:sz w:val="19"/>
            <w:szCs w:val="19"/>
          </w:rPr>
          <w:t>    Why you want to go there</w:t>
        </w:r>
      </w:ins>
      <w:r w:rsidR="00A55BC2">
        <w:rPr>
          <w:rFonts w:ascii="Arial" w:hAnsi="Arial" w:cs="Arial"/>
          <w:color w:val="555555"/>
          <w:sz w:val="19"/>
          <w:szCs w:val="19"/>
        </w:rPr>
        <w:t xml:space="preserve"> </w:t>
      </w:r>
      <w:r w:rsidR="00A55BC2" w:rsidRPr="00A55BC2">
        <w:rPr>
          <w:rFonts w:ascii="Arial" w:hAnsi="Arial" w:cs="Arial"/>
          <w:color w:val="555555"/>
          <w:sz w:val="19"/>
          <w:szCs w:val="19"/>
        </w:rPr>
        <w:t>a</w:t>
      </w:r>
      <w:ins w:id="154" w:author="Unknown">
        <w:r w:rsidRPr="00A55BC2">
          <w:rPr>
            <w:rFonts w:ascii="Arial" w:hAnsi="Arial" w:cs="Arial"/>
            <w:color w:val="555555"/>
            <w:sz w:val="19"/>
            <w:szCs w:val="19"/>
          </w:rPr>
          <w:t>nd explain details of your planning to visit the country.</w:t>
        </w:r>
      </w:ins>
    </w:p>
    <w:p w:rsidR="00843715" w:rsidRDefault="00843715" w:rsidP="00843715">
      <w:pPr>
        <w:pStyle w:val="NormalWeb"/>
        <w:shd w:val="clear" w:color="auto" w:fill="FFFFFF"/>
        <w:spacing w:before="0" w:beforeAutospacing="0" w:after="0" w:afterAutospacing="0" w:line="360" w:lineRule="atLeast"/>
        <w:textAlignment w:val="baseline"/>
        <w:rPr>
          <w:ins w:id="155" w:author="Unknown"/>
          <w:rFonts w:ascii="Arial" w:hAnsi="Arial" w:cs="Arial"/>
          <w:color w:val="555555"/>
          <w:sz w:val="19"/>
          <w:szCs w:val="19"/>
        </w:rPr>
      </w:pPr>
      <w:ins w:id="156" w:author="Unknown">
        <w:r>
          <w:rPr>
            <w:rStyle w:val="Strong"/>
            <w:rFonts w:ascii="Arial" w:hAnsi="Arial" w:cs="Arial"/>
            <w:color w:val="555555"/>
            <w:sz w:val="19"/>
            <w:szCs w:val="19"/>
            <w:u w:val="single"/>
            <w:bdr w:val="none" w:sz="0" w:space="0" w:color="auto" w:frame="1"/>
          </w:rPr>
          <w:t>Cue Card Topic 6</w:t>
        </w:r>
        <w:proofErr w:type="gramStart"/>
        <w:r>
          <w:rPr>
            <w:rStyle w:val="Strong"/>
            <w:rFonts w:ascii="Arial" w:hAnsi="Arial" w:cs="Arial"/>
            <w:color w:val="555555"/>
            <w:sz w:val="19"/>
            <w:szCs w:val="19"/>
            <w:u w:val="single"/>
            <w:bdr w:val="none" w:sz="0" w:space="0" w:color="auto" w:frame="1"/>
          </w:rPr>
          <w:t>:</w:t>
        </w:r>
        <w:proofErr w:type="gramEnd"/>
        <w:r>
          <w:rPr>
            <w:rFonts w:ascii="Arial" w:hAnsi="Arial" w:cs="Arial"/>
            <w:b/>
            <w:bCs/>
            <w:color w:val="555555"/>
            <w:sz w:val="19"/>
            <w:szCs w:val="19"/>
            <w:bdr w:val="none" w:sz="0" w:space="0" w:color="auto" w:frame="1"/>
          </w:rPr>
          <w:br/>
        </w:r>
        <w:r>
          <w:rPr>
            <w:rStyle w:val="Strong"/>
            <w:rFonts w:ascii="Arial" w:hAnsi="Arial" w:cs="Arial"/>
            <w:color w:val="555555"/>
            <w:sz w:val="19"/>
            <w:szCs w:val="19"/>
            <w:bdr w:val="none" w:sz="0" w:space="0" w:color="auto" w:frame="1"/>
          </w:rPr>
          <w:t xml:space="preserve">Describe a shopping </w:t>
        </w:r>
        <w:proofErr w:type="spellStart"/>
        <w:r>
          <w:rPr>
            <w:rStyle w:val="Strong"/>
            <w:rFonts w:ascii="Arial" w:hAnsi="Arial" w:cs="Arial"/>
            <w:color w:val="555555"/>
            <w:sz w:val="19"/>
            <w:szCs w:val="19"/>
            <w:bdr w:val="none" w:sz="0" w:space="0" w:color="auto" w:frame="1"/>
          </w:rPr>
          <w:t>centre</w:t>
        </w:r>
        <w:proofErr w:type="spellEnd"/>
        <w:r>
          <w:rPr>
            <w:rStyle w:val="Strong"/>
            <w:rFonts w:ascii="Arial" w:hAnsi="Arial" w:cs="Arial"/>
            <w:color w:val="555555"/>
            <w:sz w:val="19"/>
            <w:szCs w:val="19"/>
            <w:bdr w:val="none" w:sz="0" w:space="0" w:color="auto" w:frame="1"/>
          </w:rPr>
          <w:t xml:space="preserve"> you often go to.</w:t>
        </w:r>
        <w:r>
          <w:rPr>
            <w:rFonts w:ascii="Arial" w:hAnsi="Arial" w:cs="Arial"/>
            <w:color w:val="555555"/>
            <w:sz w:val="19"/>
            <w:szCs w:val="19"/>
          </w:rPr>
          <w:br/>
          <w:t>You should say:</w:t>
        </w:r>
      </w:ins>
    </w:p>
    <w:p w:rsidR="00843715" w:rsidRDefault="00843715" w:rsidP="00843715">
      <w:pPr>
        <w:numPr>
          <w:ilvl w:val="0"/>
          <w:numId w:val="23"/>
        </w:numPr>
        <w:spacing w:after="0" w:line="360" w:lineRule="atLeast"/>
        <w:ind w:left="180"/>
        <w:textAlignment w:val="baseline"/>
        <w:rPr>
          <w:ins w:id="157" w:author="Unknown"/>
          <w:rFonts w:ascii="Arial" w:hAnsi="Arial" w:cs="Arial"/>
          <w:color w:val="555555"/>
          <w:sz w:val="19"/>
          <w:szCs w:val="19"/>
        </w:rPr>
      </w:pPr>
      <w:ins w:id="158" w:author="Unknown">
        <w:r>
          <w:rPr>
            <w:rFonts w:ascii="Arial" w:hAnsi="Arial" w:cs="Arial"/>
            <w:color w:val="555555"/>
            <w:sz w:val="19"/>
            <w:szCs w:val="19"/>
          </w:rPr>
          <w:t>     Where is it</w:t>
        </w:r>
      </w:ins>
    </w:p>
    <w:p w:rsidR="00843715" w:rsidRDefault="00843715" w:rsidP="00843715">
      <w:pPr>
        <w:numPr>
          <w:ilvl w:val="0"/>
          <w:numId w:val="23"/>
        </w:numPr>
        <w:spacing w:after="0" w:line="360" w:lineRule="atLeast"/>
        <w:ind w:left="180"/>
        <w:textAlignment w:val="baseline"/>
        <w:rPr>
          <w:ins w:id="159" w:author="Unknown"/>
          <w:rFonts w:ascii="Arial" w:hAnsi="Arial" w:cs="Arial"/>
          <w:color w:val="555555"/>
          <w:sz w:val="19"/>
          <w:szCs w:val="19"/>
        </w:rPr>
      </w:pPr>
      <w:ins w:id="160" w:author="Unknown">
        <w:r>
          <w:rPr>
            <w:rFonts w:ascii="Arial" w:hAnsi="Arial" w:cs="Arial"/>
            <w:color w:val="555555"/>
            <w:sz w:val="19"/>
            <w:szCs w:val="19"/>
          </w:rPr>
          <w:t>     How often do you go there</w:t>
        </w:r>
      </w:ins>
    </w:p>
    <w:p w:rsidR="00843715" w:rsidRPr="00A55BC2" w:rsidRDefault="00843715" w:rsidP="00A55BC2">
      <w:pPr>
        <w:numPr>
          <w:ilvl w:val="0"/>
          <w:numId w:val="23"/>
        </w:numPr>
        <w:spacing w:after="0" w:line="360" w:lineRule="atLeast"/>
        <w:ind w:left="180"/>
        <w:textAlignment w:val="baseline"/>
        <w:rPr>
          <w:ins w:id="161" w:author="Unknown"/>
          <w:rFonts w:ascii="Arial" w:hAnsi="Arial" w:cs="Arial"/>
          <w:color w:val="555555"/>
          <w:sz w:val="19"/>
          <w:szCs w:val="19"/>
        </w:rPr>
      </w:pPr>
      <w:ins w:id="162" w:author="Unknown">
        <w:r>
          <w:rPr>
            <w:rFonts w:ascii="Arial" w:hAnsi="Arial" w:cs="Arial"/>
            <w:color w:val="555555"/>
            <w:sz w:val="19"/>
            <w:szCs w:val="19"/>
          </w:rPr>
          <w:t>     What things are available there</w:t>
        </w:r>
      </w:ins>
      <w:r w:rsidR="00A55BC2">
        <w:rPr>
          <w:rFonts w:ascii="Arial" w:hAnsi="Arial" w:cs="Arial"/>
          <w:color w:val="555555"/>
          <w:sz w:val="19"/>
          <w:szCs w:val="19"/>
        </w:rPr>
        <w:t xml:space="preserve"> </w:t>
      </w:r>
      <w:ins w:id="163" w:author="Unknown">
        <w:r w:rsidRPr="00A55BC2">
          <w:rPr>
            <w:rFonts w:ascii="Arial" w:hAnsi="Arial" w:cs="Arial"/>
            <w:color w:val="555555"/>
            <w:sz w:val="19"/>
            <w:szCs w:val="19"/>
          </w:rPr>
          <w:t>and explain why you go there often.</w:t>
        </w:r>
      </w:ins>
    </w:p>
    <w:p w:rsidR="00843715" w:rsidRDefault="00843715" w:rsidP="00843715">
      <w:pPr>
        <w:pStyle w:val="NormalWeb"/>
        <w:shd w:val="clear" w:color="auto" w:fill="FFFFFF"/>
        <w:spacing w:before="0" w:beforeAutospacing="0" w:after="0" w:afterAutospacing="0" w:line="360" w:lineRule="atLeast"/>
        <w:textAlignment w:val="baseline"/>
        <w:rPr>
          <w:ins w:id="164" w:author="Unknown"/>
          <w:rFonts w:ascii="Arial" w:hAnsi="Arial" w:cs="Arial"/>
          <w:color w:val="555555"/>
          <w:sz w:val="19"/>
          <w:szCs w:val="19"/>
        </w:rPr>
      </w:pPr>
      <w:ins w:id="165" w:author="Unknown">
        <w:r>
          <w:rPr>
            <w:rStyle w:val="Strong"/>
            <w:rFonts w:ascii="Arial" w:hAnsi="Arial" w:cs="Arial"/>
            <w:color w:val="555555"/>
            <w:sz w:val="19"/>
            <w:szCs w:val="19"/>
            <w:u w:val="single"/>
            <w:bdr w:val="none" w:sz="0" w:space="0" w:color="auto" w:frame="1"/>
          </w:rPr>
          <w:t>Cue Card Topic 7:</w:t>
        </w:r>
      </w:ins>
    </w:p>
    <w:p w:rsidR="00843715" w:rsidRDefault="00843715" w:rsidP="00843715">
      <w:pPr>
        <w:pStyle w:val="NormalWeb"/>
        <w:shd w:val="clear" w:color="auto" w:fill="FFFFFF"/>
        <w:spacing w:before="0" w:beforeAutospacing="0" w:after="0" w:afterAutospacing="0" w:line="360" w:lineRule="atLeast"/>
        <w:textAlignment w:val="baseline"/>
        <w:rPr>
          <w:ins w:id="166" w:author="Unknown"/>
          <w:rFonts w:ascii="Arial" w:hAnsi="Arial" w:cs="Arial"/>
          <w:color w:val="555555"/>
          <w:sz w:val="19"/>
          <w:szCs w:val="19"/>
        </w:rPr>
      </w:pPr>
      <w:ins w:id="167" w:author="Unknown">
        <w:r>
          <w:rPr>
            <w:rStyle w:val="Strong"/>
            <w:rFonts w:ascii="Arial" w:hAnsi="Arial" w:cs="Arial"/>
            <w:color w:val="555555"/>
            <w:sz w:val="19"/>
            <w:szCs w:val="19"/>
            <w:bdr w:val="none" w:sz="0" w:space="0" w:color="auto" w:frame="1"/>
          </w:rPr>
          <w:t>Describe a river or a sea you have visited.</w:t>
        </w:r>
        <w:r>
          <w:rPr>
            <w:rFonts w:ascii="Arial" w:hAnsi="Arial" w:cs="Arial"/>
            <w:color w:val="555555"/>
            <w:sz w:val="19"/>
            <w:szCs w:val="19"/>
          </w:rPr>
          <w:br/>
          <w:t>You should say:</w:t>
        </w:r>
      </w:ins>
    </w:p>
    <w:p w:rsidR="00843715" w:rsidRDefault="00843715" w:rsidP="00843715">
      <w:pPr>
        <w:numPr>
          <w:ilvl w:val="0"/>
          <w:numId w:val="24"/>
        </w:numPr>
        <w:spacing w:after="0" w:line="360" w:lineRule="atLeast"/>
        <w:ind w:left="180"/>
        <w:textAlignment w:val="baseline"/>
        <w:rPr>
          <w:ins w:id="168" w:author="Unknown"/>
          <w:rFonts w:ascii="Arial" w:hAnsi="Arial" w:cs="Arial"/>
          <w:color w:val="555555"/>
          <w:sz w:val="19"/>
          <w:szCs w:val="19"/>
        </w:rPr>
      </w:pPr>
      <w:ins w:id="169" w:author="Unknown">
        <w:r>
          <w:rPr>
            <w:rFonts w:ascii="Arial" w:hAnsi="Arial" w:cs="Arial"/>
            <w:color w:val="555555"/>
            <w:sz w:val="19"/>
            <w:szCs w:val="19"/>
          </w:rPr>
          <w:t>    Where it is</w:t>
        </w:r>
      </w:ins>
    </w:p>
    <w:p w:rsidR="00843715" w:rsidRDefault="00843715" w:rsidP="00843715">
      <w:pPr>
        <w:numPr>
          <w:ilvl w:val="0"/>
          <w:numId w:val="24"/>
        </w:numPr>
        <w:spacing w:after="0" w:line="360" w:lineRule="atLeast"/>
        <w:ind w:left="180"/>
        <w:textAlignment w:val="baseline"/>
        <w:rPr>
          <w:ins w:id="170" w:author="Unknown"/>
          <w:rFonts w:ascii="Arial" w:hAnsi="Arial" w:cs="Arial"/>
          <w:color w:val="555555"/>
          <w:sz w:val="19"/>
          <w:szCs w:val="19"/>
        </w:rPr>
      </w:pPr>
      <w:ins w:id="171" w:author="Unknown">
        <w:r>
          <w:rPr>
            <w:rFonts w:ascii="Arial" w:hAnsi="Arial" w:cs="Arial"/>
            <w:color w:val="555555"/>
            <w:sz w:val="19"/>
            <w:szCs w:val="19"/>
          </w:rPr>
          <w:t>    When you went there</w:t>
        </w:r>
      </w:ins>
    </w:p>
    <w:p w:rsidR="009361E2" w:rsidRDefault="00843715" w:rsidP="009361E2">
      <w:pPr>
        <w:numPr>
          <w:ilvl w:val="0"/>
          <w:numId w:val="24"/>
        </w:numPr>
        <w:spacing w:after="0" w:line="360" w:lineRule="atLeast"/>
        <w:ind w:left="180"/>
        <w:textAlignment w:val="baseline"/>
        <w:rPr>
          <w:rFonts w:ascii="Arial" w:hAnsi="Arial" w:cs="Arial"/>
          <w:color w:val="555555"/>
          <w:sz w:val="19"/>
          <w:szCs w:val="19"/>
        </w:rPr>
      </w:pPr>
      <w:ins w:id="172" w:author="Unknown">
        <w:r>
          <w:rPr>
            <w:rFonts w:ascii="Arial" w:hAnsi="Arial" w:cs="Arial"/>
            <w:color w:val="555555"/>
            <w:sz w:val="19"/>
            <w:szCs w:val="19"/>
          </w:rPr>
          <w:t>    What you did there</w:t>
        </w:r>
      </w:ins>
      <w:r w:rsidR="00A55BC2">
        <w:rPr>
          <w:rFonts w:ascii="Arial" w:hAnsi="Arial" w:cs="Arial"/>
          <w:color w:val="555555"/>
          <w:sz w:val="19"/>
          <w:szCs w:val="19"/>
        </w:rPr>
        <w:t xml:space="preserve"> </w:t>
      </w:r>
      <w:ins w:id="173" w:author="Unknown">
        <w:r w:rsidRPr="00A55BC2">
          <w:rPr>
            <w:rFonts w:ascii="Arial" w:hAnsi="Arial" w:cs="Arial"/>
            <w:color w:val="555555"/>
            <w:sz w:val="19"/>
            <w:szCs w:val="19"/>
          </w:rPr>
          <w:t>and explain your visit there.</w:t>
        </w:r>
      </w:ins>
    </w:p>
    <w:p w:rsidR="00843715" w:rsidRPr="009361E2" w:rsidRDefault="00843715" w:rsidP="009361E2">
      <w:pPr>
        <w:spacing w:after="0" w:line="360" w:lineRule="atLeast"/>
        <w:ind w:left="-180"/>
        <w:textAlignment w:val="baseline"/>
        <w:rPr>
          <w:ins w:id="174" w:author="Unknown"/>
          <w:rFonts w:ascii="Arial" w:hAnsi="Arial" w:cs="Arial"/>
          <w:color w:val="555555"/>
          <w:sz w:val="19"/>
          <w:szCs w:val="19"/>
        </w:rPr>
      </w:pPr>
      <w:ins w:id="175" w:author="Unknown">
        <w:r w:rsidRPr="009361E2">
          <w:rPr>
            <w:rStyle w:val="Strong"/>
            <w:rFonts w:ascii="Arial" w:hAnsi="Arial" w:cs="Arial"/>
            <w:color w:val="555555"/>
            <w:sz w:val="19"/>
            <w:szCs w:val="19"/>
            <w:u w:val="single"/>
            <w:bdr w:val="none" w:sz="0" w:space="0" w:color="auto" w:frame="1"/>
          </w:rPr>
          <w:lastRenderedPageBreak/>
          <w:t>Cue Card Topic 8:</w:t>
        </w:r>
      </w:ins>
    </w:p>
    <w:p w:rsidR="00843715" w:rsidRDefault="00843715" w:rsidP="00843715">
      <w:pPr>
        <w:pStyle w:val="NormalWeb"/>
        <w:shd w:val="clear" w:color="auto" w:fill="FFFFFF"/>
        <w:spacing w:before="0" w:beforeAutospacing="0" w:after="0" w:afterAutospacing="0" w:line="360" w:lineRule="atLeast"/>
        <w:textAlignment w:val="baseline"/>
        <w:rPr>
          <w:ins w:id="176" w:author="Unknown"/>
          <w:rFonts w:ascii="Arial" w:hAnsi="Arial" w:cs="Arial"/>
          <w:color w:val="555555"/>
          <w:sz w:val="19"/>
          <w:szCs w:val="19"/>
        </w:rPr>
      </w:pPr>
      <w:ins w:id="177" w:author="Unknown">
        <w:r>
          <w:rPr>
            <w:rStyle w:val="Strong"/>
            <w:rFonts w:ascii="Arial" w:hAnsi="Arial" w:cs="Arial"/>
            <w:color w:val="555555"/>
            <w:sz w:val="19"/>
            <w:szCs w:val="19"/>
            <w:bdr w:val="none" w:sz="0" w:space="0" w:color="auto" w:frame="1"/>
          </w:rPr>
          <w:t>Describe a city you have visited.</w:t>
        </w:r>
        <w:r>
          <w:rPr>
            <w:rFonts w:ascii="Arial" w:hAnsi="Arial" w:cs="Arial"/>
            <w:color w:val="555555"/>
            <w:sz w:val="19"/>
            <w:szCs w:val="19"/>
          </w:rPr>
          <w:br/>
          <w:t>You should say:</w:t>
        </w:r>
      </w:ins>
    </w:p>
    <w:p w:rsidR="00843715" w:rsidRDefault="00843715" w:rsidP="00843715">
      <w:pPr>
        <w:numPr>
          <w:ilvl w:val="0"/>
          <w:numId w:val="25"/>
        </w:numPr>
        <w:spacing w:after="0" w:line="360" w:lineRule="atLeast"/>
        <w:ind w:left="180"/>
        <w:textAlignment w:val="baseline"/>
        <w:rPr>
          <w:ins w:id="178" w:author="Unknown"/>
          <w:rFonts w:ascii="Arial" w:hAnsi="Arial" w:cs="Arial"/>
          <w:color w:val="555555"/>
          <w:sz w:val="19"/>
          <w:szCs w:val="19"/>
        </w:rPr>
      </w:pPr>
      <w:ins w:id="179" w:author="Unknown">
        <w:r>
          <w:rPr>
            <w:rFonts w:ascii="Arial" w:hAnsi="Arial" w:cs="Arial"/>
            <w:color w:val="555555"/>
            <w:sz w:val="19"/>
            <w:szCs w:val="19"/>
          </w:rPr>
          <w:t>    what is it and where is it</w:t>
        </w:r>
      </w:ins>
    </w:p>
    <w:p w:rsidR="00843715" w:rsidRDefault="00843715" w:rsidP="00843715">
      <w:pPr>
        <w:numPr>
          <w:ilvl w:val="0"/>
          <w:numId w:val="25"/>
        </w:numPr>
        <w:spacing w:after="0" w:line="360" w:lineRule="atLeast"/>
        <w:ind w:left="180"/>
        <w:textAlignment w:val="baseline"/>
        <w:rPr>
          <w:ins w:id="180" w:author="Unknown"/>
          <w:rFonts w:ascii="Arial" w:hAnsi="Arial" w:cs="Arial"/>
          <w:color w:val="555555"/>
          <w:sz w:val="19"/>
          <w:szCs w:val="19"/>
        </w:rPr>
      </w:pPr>
      <w:ins w:id="181" w:author="Unknown">
        <w:r>
          <w:rPr>
            <w:rFonts w:ascii="Arial" w:hAnsi="Arial" w:cs="Arial"/>
            <w:color w:val="555555"/>
            <w:sz w:val="19"/>
            <w:szCs w:val="19"/>
          </w:rPr>
          <w:t xml:space="preserve">    </w:t>
        </w:r>
        <w:proofErr w:type="gramStart"/>
        <w:r>
          <w:rPr>
            <w:rFonts w:ascii="Arial" w:hAnsi="Arial" w:cs="Arial"/>
            <w:color w:val="555555"/>
            <w:sz w:val="19"/>
            <w:szCs w:val="19"/>
          </w:rPr>
          <w:t>when</w:t>
        </w:r>
        <w:proofErr w:type="gramEnd"/>
        <w:r>
          <w:rPr>
            <w:rFonts w:ascii="Arial" w:hAnsi="Arial" w:cs="Arial"/>
            <w:color w:val="555555"/>
            <w:sz w:val="19"/>
            <w:szCs w:val="19"/>
          </w:rPr>
          <w:t xml:space="preserve"> you visited it.</w:t>
        </w:r>
      </w:ins>
    </w:p>
    <w:p w:rsidR="00843715" w:rsidRPr="00A55BC2" w:rsidRDefault="00843715" w:rsidP="00A55BC2">
      <w:pPr>
        <w:numPr>
          <w:ilvl w:val="0"/>
          <w:numId w:val="25"/>
        </w:numPr>
        <w:spacing w:after="0" w:line="360" w:lineRule="atLeast"/>
        <w:ind w:left="180"/>
        <w:textAlignment w:val="baseline"/>
        <w:rPr>
          <w:ins w:id="182" w:author="Unknown"/>
          <w:rFonts w:ascii="Arial" w:hAnsi="Arial" w:cs="Arial"/>
          <w:color w:val="555555"/>
          <w:sz w:val="19"/>
          <w:szCs w:val="19"/>
        </w:rPr>
      </w:pPr>
      <w:ins w:id="183" w:author="Unknown">
        <w:r>
          <w:rPr>
            <w:rFonts w:ascii="Arial" w:hAnsi="Arial" w:cs="Arial"/>
            <w:color w:val="555555"/>
            <w:sz w:val="19"/>
            <w:szCs w:val="19"/>
          </w:rPr>
          <w:t>    What are the attractive spots of this city</w:t>
        </w:r>
      </w:ins>
      <w:r w:rsidR="00A55BC2">
        <w:rPr>
          <w:rFonts w:ascii="Arial" w:hAnsi="Arial" w:cs="Arial"/>
          <w:color w:val="555555"/>
          <w:sz w:val="19"/>
          <w:szCs w:val="19"/>
        </w:rPr>
        <w:t xml:space="preserve"> </w:t>
      </w:r>
      <w:ins w:id="184" w:author="Unknown">
        <w:r w:rsidRPr="00A55BC2">
          <w:rPr>
            <w:rFonts w:ascii="Arial" w:hAnsi="Arial" w:cs="Arial"/>
            <w:color w:val="555555"/>
            <w:sz w:val="19"/>
            <w:szCs w:val="19"/>
          </w:rPr>
          <w:t>and explain what influence the city had on you.</w:t>
        </w:r>
      </w:ins>
    </w:p>
    <w:p w:rsidR="00843715" w:rsidRDefault="00843715" w:rsidP="00843715">
      <w:pPr>
        <w:pStyle w:val="NormalWeb"/>
        <w:shd w:val="clear" w:color="auto" w:fill="FFFFFF"/>
        <w:spacing w:before="0" w:beforeAutospacing="0" w:after="0" w:afterAutospacing="0" w:line="360" w:lineRule="atLeast"/>
        <w:textAlignment w:val="baseline"/>
        <w:rPr>
          <w:ins w:id="185" w:author="Unknown"/>
          <w:rFonts w:ascii="Arial" w:hAnsi="Arial" w:cs="Arial"/>
          <w:color w:val="555555"/>
          <w:sz w:val="19"/>
          <w:szCs w:val="19"/>
        </w:rPr>
      </w:pPr>
      <w:ins w:id="186" w:author="Unknown">
        <w:r>
          <w:rPr>
            <w:rStyle w:val="Strong"/>
            <w:rFonts w:ascii="Arial" w:hAnsi="Arial" w:cs="Arial"/>
            <w:color w:val="555555"/>
            <w:sz w:val="19"/>
            <w:szCs w:val="19"/>
            <w:u w:val="single"/>
            <w:bdr w:val="none" w:sz="0" w:space="0" w:color="auto" w:frame="1"/>
          </w:rPr>
          <w:t>Cue Card Topic 9:</w:t>
        </w:r>
      </w:ins>
    </w:p>
    <w:p w:rsidR="00843715" w:rsidRDefault="00843715" w:rsidP="00843715">
      <w:pPr>
        <w:pStyle w:val="NormalWeb"/>
        <w:shd w:val="clear" w:color="auto" w:fill="FFFFFF"/>
        <w:spacing w:before="0" w:beforeAutospacing="0" w:after="0" w:afterAutospacing="0" w:line="360" w:lineRule="atLeast"/>
        <w:textAlignment w:val="baseline"/>
        <w:rPr>
          <w:ins w:id="187" w:author="Unknown"/>
          <w:rFonts w:ascii="Arial" w:hAnsi="Arial" w:cs="Arial"/>
          <w:color w:val="555555"/>
          <w:sz w:val="19"/>
          <w:szCs w:val="19"/>
        </w:rPr>
      </w:pPr>
      <w:ins w:id="188" w:author="Unknown">
        <w:r>
          <w:rPr>
            <w:rStyle w:val="Strong"/>
            <w:rFonts w:ascii="Arial" w:hAnsi="Arial" w:cs="Arial"/>
            <w:color w:val="555555"/>
            <w:sz w:val="19"/>
            <w:szCs w:val="19"/>
            <w:bdr w:val="none" w:sz="0" w:space="0" w:color="auto" w:frame="1"/>
          </w:rPr>
          <w:t> Describe a garden you remember visiting.</w:t>
        </w:r>
        <w:r>
          <w:rPr>
            <w:rFonts w:ascii="Arial" w:hAnsi="Arial" w:cs="Arial"/>
            <w:color w:val="555555"/>
            <w:sz w:val="19"/>
            <w:szCs w:val="19"/>
          </w:rPr>
          <w:br/>
          <w:t>You should say:</w:t>
        </w:r>
      </w:ins>
    </w:p>
    <w:p w:rsidR="00843715" w:rsidRDefault="00843715" w:rsidP="00843715">
      <w:pPr>
        <w:numPr>
          <w:ilvl w:val="0"/>
          <w:numId w:val="26"/>
        </w:numPr>
        <w:spacing w:after="0" w:line="360" w:lineRule="atLeast"/>
        <w:ind w:left="180"/>
        <w:textAlignment w:val="baseline"/>
        <w:rPr>
          <w:ins w:id="189" w:author="Unknown"/>
          <w:rFonts w:ascii="Arial" w:hAnsi="Arial" w:cs="Arial"/>
          <w:color w:val="555555"/>
          <w:sz w:val="19"/>
          <w:szCs w:val="19"/>
        </w:rPr>
      </w:pPr>
      <w:ins w:id="190" w:author="Unknown">
        <w:r>
          <w:rPr>
            <w:rFonts w:ascii="Arial" w:hAnsi="Arial" w:cs="Arial"/>
            <w:color w:val="555555"/>
            <w:sz w:val="19"/>
            <w:szCs w:val="19"/>
          </w:rPr>
          <w:t>    where it is</w:t>
        </w:r>
      </w:ins>
    </w:p>
    <w:p w:rsidR="00843715" w:rsidRDefault="00843715" w:rsidP="00843715">
      <w:pPr>
        <w:numPr>
          <w:ilvl w:val="0"/>
          <w:numId w:val="26"/>
        </w:numPr>
        <w:spacing w:after="0" w:line="360" w:lineRule="atLeast"/>
        <w:ind w:left="180"/>
        <w:textAlignment w:val="baseline"/>
        <w:rPr>
          <w:ins w:id="191" w:author="Unknown"/>
          <w:rFonts w:ascii="Arial" w:hAnsi="Arial" w:cs="Arial"/>
          <w:color w:val="555555"/>
          <w:sz w:val="19"/>
          <w:szCs w:val="19"/>
        </w:rPr>
      </w:pPr>
      <w:ins w:id="192" w:author="Unknown">
        <w:r>
          <w:rPr>
            <w:rFonts w:ascii="Arial" w:hAnsi="Arial" w:cs="Arial"/>
            <w:color w:val="555555"/>
            <w:sz w:val="19"/>
            <w:szCs w:val="19"/>
          </w:rPr>
          <w:t>    what it looks like</w:t>
        </w:r>
      </w:ins>
    </w:p>
    <w:p w:rsidR="00843715" w:rsidRPr="00A55BC2" w:rsidRDefault="00843715" w:rsidP="00A55BC2">
      <w:pPr>
        <w:numPr>
          <w:ilvl w:val="0"/>
          <w:numId w:val="26"/>
        </w:numPr>
        <w:spacing w:after="0" w:line="360" w:lineRule="atLeast"/>
        <w:ind w:left="180"/>
        <w:textAlignment w:val="baseline"/>
        <w:rPr>
          <w:ins w:id="193" w:author="Unknown"/>
          <w:rFonts w:ascii="Arial" w:hAnsi="Arial" w:cs="Arial"/>
          <w:color w:val="555555"/>
          <w:sz w:val="19"/>
          <w:szCs w:val="19"/>
        </w:rPr>
      </w:pPr>
      <w:ins w:id="194" w:author="Unknown">
        <w:r>
          <w:rPr>
            <w:rFonts w:ascii="Arial" w:hAnsi="Arial" w:cs="Arial"/>
            <w:color w:val="555555"/>
            <w:sz w:val="19"/>
            <w:szCs w:val="19"/>
          </w:rPr>
          <w:t xml:space="preserve">    </w:t>
        </w:r>
        <w:proofErr w:type="gramStart"/>
        <w:r>
          <w:rPr>
            <w:rFonts w:ascii="Arial" w:hAnsi="Arial" w:cs="Arial"/>
            <w:color w:val="555555"/>
            <w:sz w:val="19"/>
            <w:szCs w:val="19"/>
          </w:rPr>
          <w:t>what</w:t>
        </w:r>
        <w:proofErr w:type="gramEnd"/>
        <w:r>
          <w:rPr>
            <w:rFonts w:ascii="Arial" w:hAnsi="Arial" w:cs="Arial"/>
            <w:color w:val="555555"/>
            <w:sz w:val="19"/>
            <w:szCs w:val="19"/>
          </w:rPr>
          <w:t xml:space="preserve"> people do there</w:t>
        </w:r>
      </w:ins>
      <w:r w:rsidR="00A55BC2">
        <w:rPr>
          <w:rFonts w:ascii="Arial" w:hAnsi="Arial" w:cs="Arial"/>
          <w:color w:val="555555"/>
          <w:sz w:val="19"/>
          <w:szCs w:val="19"/>
        </w:rPr>
        <w:t xml:space="preserve"> </w:t>
      </w:r>
      <w:ins w:id="195" w:author="Unknown">
        <w:r w:rsidRPr="00A55BC2">
          <w:rPr>
            <w:rFonts w:ascii="Arial" w:hAnsi="Arial" w:cs="Arial"/>
            <w:color w:val="555555"/>
            <w:sz w:val="19"/>
            <w:szCs w:val="19"/>
          </w:rPr>
          <w:t>and explain why you remember it.</w:t>
        </w:r>
      </w:ins>
    </w:p>
    <w:p w:rsidR="00843715" w:rsidRDefault="00843715" w:rsidP="00843715">
      <w:pPr>
        <w:pStyle w:val="Heading2"/>
        <w:pBdr>
          <w:bottom w:val="single" w:sz="6" w:space="2" w:color="DDDDDD"/>
        </w:pBdr>
        <w:shd w:val="clear" w:color="auto" w:fill="FFFFFF"/>
        <w:spacing w:before="0"/>
        <w:textAlignment w:val="baseline"/>
        <w:rPr>
          <w:ins w:id="196" w:author="Unknown"/>
          <w:rFonts w:ascii="Arial" w:hAnsi="Arial" w:cs="Arial"/>
          <w:b w:val="0"/>
          <w:bCs w:val="0"/>
          <w:color w:val="555555"/>
          <w:sz w:val="36"/>
          <w:szCs w:val="36"/>
        </w:rPr>
      </w:pPr>
      <w:ins w:id="197" w:author="Unknown">
        <w:r>
          <w:rPr>
            <w:rFonts w:ascii="Arial" w:hAnsi="Arial" w:cs="Arial"/>
            <w:b w:val="0"/>
            <w:bCs w:val="0"/>
            <w:color w:val="006400"/>
            <w:bdr w:val="none" w:sz="0" w:space="0" w:color="auto" w:frame="1"/>
          </w:rPr>
          <w:t>Memory and Events</w:t>
        </w:r>
      </w:ins>
    </w:p>
    <w:p w:rsidR="00843715" w:rsidRDefault="00843715" w:rsidP="00843715">
      <w:pPr>
        <w:pStyle w:val="NormalWeb"/>
        <w:shd w:val="clear" w:color="auto" w:fill="FFFFFF"/>
        <w:spacing w:before="0" w:beforeAutospacing="0" w:after="0" w:afterAutospacing="0" w:line="360" w:lineRule="atLeast"/>
        <w:textAlignment w:val="baseline"/>
        <w:rPr>
          <w:ins w:id="198" w:author="Unknown"/>
          <w:rFonts w:ascii="Arial" w:hAnsi="Arial" w:cs="Arial"/>
          <w:color w:val="555555"/>
          <w:sz w:val="19"/>
          <w:szCs w:val="19"/>
        </w:rPr>
      </w:pPr>
      <w:ins w:id="199" w:author="Unknown">
        <w:r>
          <w:rPr>
            <w:rStyle w:val="Strong"/>
            <w:rFonts w:ascii="Arial" w:hAnsi="Arial" w:cs="Arial"/>
            <w:color w:val="555555"/>
            <w:sz w:val="19"/>
            <w:szCs w:val="19"/>
            <w:u w:val="single"/>
            <w:bdr w:val="none" w:sz="0" w:space="0" w:color="auto" w:frame="1"/>
          </w:rPr>
          <w:t>Cue Card Topic 1</w:t>
        </w:r>
        <w:proofErr w:type="gramStart"/>
        <w:r>
          <w:rPr>
            <w:rStyle w:val="Strong"/>
            <w:rFonts w:ascii="Arial" w:hAnsi="Arial" w:cs="Arial"/>
            <w:color w:val="555555"/>
            <w:sz w:val="19"/>
            <w:szCs w:val="19"/>
            <w:u w:val="single"/>
            <w:bdr w:val="none" w:sz="0" w:space="0" w:color="auto" w:frame="1"/>
          </w:rPr>
          <w:t>:</w:t>
        </w:r>
        <w:proofErr w:type="gramEnd"/>
        <w:r>
          <w:rPr>
            <w:rFonts w:ascii="Arial" w:hAnsi="Arial" w:cs="Arial"/>
            <w:color w:val="555555"/>
            <w:sz w:val="19"/>
            <w:szCs w:val="19"/>
          </w:rPr>
          <w:br/>
        </w:r>
        <w:r>
          <w:rPr>
            <w:rStyle w:val="Strong"/>
            <w:rFonts w:ascii="Arial" w:hAnsi="Arial" w:cs="Arial"/>
            <w:color w:val="555555"/>
            <w:sz w:val="19"/>
            <w:szCs w:val="19"/>
            <w:bdr w:val="none" w:sz="0" w:space="0" w:color="auto" w:frame="1"/>
          </w:rPr>
          <w:t>Describe one of your childhood memories.</w:t>
        </w:r>
        <w:r>
          <w:rPr>
            <w:rFonts w:ascii="Arial" w:hAnsi="Arial" w:cs="Arial"/>
            <w:color w:val="555555"/>
            <w:sz w:val="19"/>
            <w:szCs w:val="19"/>
          </w:rPr>
          <w:br/>
          <w:t>You should say:</w:t>
        </w:r>
      </w:ins>
    </w:p>
    <w:p w:rsidR="00843715" w:rsidRDefault="00843715" w:rsidP="00843715">
      <w:pPr>
        <w:numPr>
          <w:ilvl w:val="0"/>
          <w:numId w:val="27"/>
        </w:numPr>
        <w:spacing w:after="0" w:line="360" w:lineRule="atLeast"/>
        <w:ind w:left="180"/>
        <w:textAlignment w:val="baseline"/>
        <w:rPr>
          <w:ins w:id="200" w:author="Unknown"/>
          <w:rFonts w:ascii="Arial" w:hAnsi="Arial" w:cs="Arial"/>
          <w:color w:val="555555"/>
          <w:sz w:val="19"/>
          <w:szCs w:val="19"/>
        </w:rPr>
      </w:pPr>
      <w:ins w:id="201" w:author="Unknown">
        <w:r>
          <w:rPr>
            <w:rFonts w:ascii="Arial" w:hAnsi="Arial" w:cs="Arial"/>
            <w:color w:val="555555"/>
            <w:sz w:val="19"/>
            <w:szCs w:val="19"/>
          </w:rPr>
          <w:t>    What is it</w:t>
        </w:r>
      </w:ins>
    </w:p>
    <w:p w:rsidR="00843715" w:rsidRDefault="00843715" w:rsidP="00843715">
      <w:pPr>
        <w:numPr>
          <w:ilvl w:val="0"/>
          <w:numId w:val="27"/>
        </w:numPr>
        <w:spacing w:after="0" w:line="360" w:lineRule="atLeast"/>
        <w:ind w:left="180"/>
        <w:textAlignment w:val="baseline"/>
        <w:rPr>
          <w:ins w:id="202" w:author="Unknown"/>
          <w:rFonts w:ascii="Arial" w:hAnsi="Arial" w:cs="Arial"/>
          <w:color w:val="555555"/>
          <w:sz w:val="19"/>
          <w:szCs w:val="19"/>
        </w:rPr>
      </w:pPr>
      <w:ins w:id="203" w:author="Unknown">
        <w:r>
          <w:rPr>
            <w:rFonts w:ascii="Arial" w:hAnsi="Arial" w:cs="Arial"/>
            <w:color w:val="555555"/>
            <w:sz w:val="19"/>
            <w:szCs w:val="19"/>
          </w:rPr>
          <w:t>    When it happened</w:t>
        </w:r>
      </w:ins>
    </w:p>
    <w:p w:rsidR="00843715" w:rsidRPr="00A55BC2" w:rsidRDefault="00843715" w:rsidP="00A55BC2">
      <w:pPr>
        <w:numPr>
          <w:ilvl w:val="0"/>
          <w:numId w:val="27"/>
        </w:numPr>
        <w:spacing w:after="0" w:line="360" w:lineRule="atLeast"/>
        <w:ind w:left="180"/>
        <w:textAlignment w:val="baseline"/>
        <w:rPr>
          <w:ins w:id="204" w:author="Unknown"/>
          <w:rFonts w:ascii="Arial" w:hAnsi="Arial" w:cs="Arial"/>
          <w:color w:val="555555"/>
          <w:sz w:val="19"/>
          <w:szCs w:val="19"/>
        </w:rPr>
      </w:pPr>
      <w:ins w:id="205" w:author="Unknown">
        <w:r>
          <w:rPr>
            <w:rFonts w:ascii="Arial" w:hAnsi="Arial" w:cs="Arial"/>
            <w:color w:val="555555"/>
            <w:sz w:val="19"/>
            <w:szCs w:val="19"/>
          </w:rPr>
          <w:t>    How it affected you in your life</w:t>
        </w:r>
      </w:ins>
      <w:r w:rsidR="00A55BC2">
        <w:rPr>
          <w:rFonts w:ascii="Arial" w:hAnsi="Arial" w:cs="Arial"/>
          <w:color w:val="555555"/>
          <w:sz w:val="19"/>
          <w:szCs w:val="19"/>
        </w:rPr>
        <w:t xml:space="preserve"> </w:t>
      </w:r>
      <w:ins w:id="206" w:author="Unknown">
        <w:r w:rsidRPr="00A55BC2">
          <w:rPr>
            <w:rFonts w:ascii="Arial" w:hAnsi="Arial" w:cs="Arial"/>
            <w:color w:val="555555"/>
            <w:sz w:val="19"/>
            <w:szCs w:val="19"/>
          </w:rPr>
          <w:t xml:space="preserve">and </w:t>
        </w:r>
        <w:proofErr w:type="gramStart"/>
        <w:r w:rsidRPr="00A55BC2">
          <w:rPr>
            <w:rFonts w:ascii="Arial" w:hAnsi="Arial" w:cs="Arial"/>
            <w:color w:val="555555"/>
            <w:sz w:val="19"/>
            <w:szCs w:val="19"/>
          </w:rPr>
          <w:t>explain</w:t>
        </w:r>
        <w:proofErr w:type="gramEnd"/>
        <w:r w:rsidRPr="00A55BC2">
          <w:rPr>
            <w:rFonts w:ascii="Arial" w:hAnsi="Arial" w:cs="Arial"/>
            <w:color w:val="555555"/>
            <w:sz w:val="19"/>
            <w:szCs w:val="19"/>
          </w:rPr>
          <w:t xml:space="preserve"> why you still remember it.</w:t>
        </w:r>
      </w:ins>
    </w:p>
    <w:p w:rsidR="00843715" w:rsidRDefault="00843715" w:rsidP="00843715">
      <w:pPr>
        <w:pStyle w:val="NormalWeb"/>
        <w:shd w:val="clear" w:color="auto" w:fill="FFFFFF"/>
        <w:spacing w:before="0" w:beforeAutospacing="0" w:after="0" w:afterAutospacing="0" w:line="360" w:lineRule="atLeast"/>
        <w:textAlignment w:val="baseline"/>
        <w:rPr>
          <w:ins w:id="207" w:author="Unknown"/>
          <w:rFonts w:ascii="Arial" w:hAnsi="Arial" w:cs="Arial"/>
          <w:color w:val="555555"/>
          <w:sz w:val="19"/>
          <w:szCs w:val="19"/>
        </w:rPr>
      </w:pPr>
      <w:ins w:id="208" w:author="Unknown">
        <w:r>
          <w:rPr>
            <w:rStyle w:val="Strong"/>
            <w:rFonts w:ascii="Arial" w:hAnsi="Arial" w:cs="Arial"/>
            <w:color w:val="555555"/>
            <w:sz w:val="19"/>
            <w:szCs w:val="19"/>
            <w:u w:val="single"/>
            <w:bdr w:val="none" w:sz="0" w:space="0" w:color="auto" w:frame="1"/>
          </w:rPr>
          <w:t>Cue Card Topic 2:</w:t>
        </w:r>
      </w:ins>
    </w:p>
    <w:p w:rsidR="00843715" w:rsidRDefault="00843715" w:rsidP="00843715">
      <w:pPr>
        <w:pStyle w:val="NormalWeb"/>
        <w:shd w:val="clear" w:color="auto" w:fill="FFFFFF"/>
        <w:spacing w:before="0" w:beforeAutospacing="0" w:after="0" w:afterAutospacing="0" w:line="360" w:lineRule="atLeast"/>
        <w:textAlignment w:val="baseline"/>
        <w:rPr>
          <w:ins w:id="209" w:author="Unknown"/>
          <w:rFonts w:ascii="Arial" w:hAnsi="Arial" w:cs="Arial"/>
          <w:color w:val="555555"/>
          <w:sz w:val="19"/>
          <w:szCs w:val="19"/>
        </w:rPr>
      </w:pPr>
      <w:ins w:id="210" w:author="Unknown">
        <w:r>
          <w:rPr>
            <w:rStyle w:val="Strong"/>
            <w:rFonts w:ascii="Arial" w:hAnsi="Arial" w:cs="Arial"/>
            <w:color w:val="555555"/>
            <w:sz w:val="19"/>
            <w:szCs w:val="19"/>
            <w:bdr w:val="none" w:sz="0" w:space="0" w:color="auto" w:frame="1"/>
          </w:rPr>
          <w:t>A speech that somebody delivered and you heard.</w:t>
        </w:r>
        <w:r>
          <w:rPr>
            <w:rFonts w:ascii="Arial" w:hAnsi="Arial" w:cs="Arial"/>
            <w:color w:val="555555"/>
            <w:sz w:val="19"/>
            <w:szCs w:val="19"/>
          </w:rPr>
          <w:br/>
          <w:t>You should say:</w:t>
        </w:r>
      </w:ins>
    </w:p>
    <w:p w:rsidR="00843715" w:rsidRDefault="00843715" w:rsidP="00843715">
      <w:pPr>
        <w:numPr>
          <w:ilvl w:val="0"/>
          <w:numId w:val="28"/>
        </w:numPr>
        <w:spacing w:after="0" w:line="360" w:lineRule="atLeast"/>
        <w:ind w:left="180"/>
        <w:textAlignment w:val="baseline"/>
        <w:rPr>
          <w:ins w:id="211" w:author="Unknown"/>
          <w:rFonts w:ascii="Arial" w:hAnsi="Arial" w:cs="Arial"/>
          <w:color w:val="555555"/>
          <w:sz w:val="19"/>
          <w:szCs w:val="19"/>
        </w:rPr>
      </w:pPr>
      <w:ins w:id="212" w:author="Unknown">
        <w:r>
          <w:rPr>
            <w:rFonts w:ascii="Arial" w:hAnsi="Arial" w:cs="Arial"/>
            <w:color w:val="555555"/>
            <w:sz w:val="19"/>
            <w:szCs w:val="19"/>
          </w:rPr>
          <w:t>    Who gave the speech</w:t>
        </w:r>
      </w:ins>
    </w:p>
    <w:p w:rsidR="00843715" w:rsidRDefault="00843715" w:rsidP="00843715">
      <w:pPr>
        <w:numPr>
          <w:ilvl w:val="0"/>
          <w:numId w:val="28"/>
        </w:numPr>
        <w:spacing w:after="0" w:line="360" w:lineRule="atLeast"/>
        <w:ind w:left="180"/>
        <w:textAlignment w:val="baseline"/>
        <w:rPr>
          <w:ins w:id="213" w:author="Unknown"/>
          <w:rFonts w:ascii="Arial" w:hAnsi="Arial" w:cs="Arial"/>
          <w:color w:val="555555"/>
          <w:sz w:val="19"/>
          <w:szCs w:val="19"/>
        </w:rPr>
      </w:pPr>
      <w:ins w:id="214" w:author="Unknown">
        <w:r>
          <w:rPr>
            <w:rFonts w:ascii="Arial" w:hAnsi="Arial" w:cs="Arial"/>
            <w:color w:val="555555"/>
            <w:sz w:val="19"/>
            <w:szCs w:val="19"/>
          </w:rPr>
          <w:t>    What was it about</w:t>
        </w:r>
      </w:ins>
    </w:p>
    <w:p w:rsidR="00843715" w:rsidRPr="00A55BC2" w:rsidRDefault="00843715" w:rsidP="00A55BC2">
      <w:pPr>
        <w:numPr>
          <w:ilvl w:val="0"/>
          <w:numId w:val="28"/>
        </w:numPr>
        <w:spacing w:after="0" w:line="360" w:lineRule="atLeast"/>
        <w:ind w:left="180"/>
        <w:textAlignment w:val="baseline"/>
        <w:rPr>
          <w:ins w:id="215" w:author="Unknown"/>
          <w:rFonts w:ascii="Arial" w:hAnsi="Arial" w:cs="Arial"/>
          <w:color w:val="555555"/>
          <w:sz w:val="19"/>
          <w:szCs w:val="19"/>
        </w:rPr>
      </w:pPr>
      <w:ins w:id="216" w:author="Unknown">
        <w:r>
          <w:rPr>
            <w:rFonts w:ascii="Arial" w:hAnsi="Arial" w:cs="Arial"/>
            <w:color w:val="555555"/>
            <w:sz w:val="19"/>
            <w:szCs w:val="19"/>
          </w:rPr>
          <w:t>    What was the occasion</w:t>
        </w:r>
      </w:ins>
      <w:r w:rsidR="00A55BC2">
        <w:rPr>
          <w:rFonts w:ascii="Arial" w:hAnsi="Arial" w:cs="Arial"/>
          <w:color w:val="555555"/>
          <w:sz w:val="19"/>
          <w:szCs w:val="19"/>
        </w:rPr>
        <w:t xml:space="preserve"> </w:t>
      </w:r>
      <w:ins w:id="217" w:author="Unknown">
        <w:r w:rsidRPr="00A55BC2">
          <w:rPr>
            <w:rFonts w:ascii="Arial" w:hAnsi="Arial" w:cs="Arial"/>
            <w:color w:val="555555"/>
            <w:sz w:val="19"/>
            <w:szCs w:val="19"/>
          </w:rPr>
          <w:t>and explain why you liked / disliked the speech.</w:t>
        </w:r>
      </w:ins>
    </w:p>
    <w:p w:rsidR="00843715" w:rsidRDefault="00843715" w:rsidP="00843715">
      <w:pPr>
        <w:pStyle w:val="NormalWeb"/>
        <w:shd w:val="clear" w:color="auto" w:fill="FFFFFF"/>
        <w:spacing w:before="0" w:beforeAutospacing="0" w:after="0" w:afterAutospacing="0" w:line="360" w:lineRule="atLeast"/>
        <w:textAlignment w:val="baseline"/>
        <w:rPr>
          <w:ins w:id="218" w:author="Unknown"/>
          <w:rFonts w:ascii="Arial" w:hAnsi="Arial" w:cs="Arial"/>
          <w:color w:val="555555"/>
          <w:sz w:val="19"/>
          <w:szCs w:val="19"/>
        </w:rPr>
      </w:pPr>
      <w:ins w:id="219" w:author="Unknown">
        <w:r>
          <w:rPr>
            <w:rStyle w:val="Strong"/>
            <w:rFonts w:ascii="Arial" w:hAnsi="Arial" w:cs="Arial"/>
            <w:color w:val="555555"/>
            <w:sz w:val="19"/>
            <w:szCs w:val="19"/>
            <w:u w:val="single"/>
            <w:bdr w:val="none" w:sz="0" w:space="0" w:color="auto" w:frame="1"/>
          </w:rPr>
          <w:t>Cue Card Topic 3:</w:t>
        </w:r>
      </w:ins>
    </w:p>
    <w:p w:rsidR="00843715" w:rsidRDefault="00843715" w:rsidP="00843715">
      <w:pPr>
        <w:pStyle w:val="NormalWeb"/>
        <w:shd w:val="clear" w:color="auto" w:fill="FFFFFF"/>
        <w:spacing w:before="0" w:beforeAutospacing="0" w:after="0" w:afterAutospacing="0" w:line="360" w:lineRule="atLeast"/>
        <w:textAlignment w:val="baseline"/>
        <w:rPr>
          <w:ins w:id="220" w:author="Unknown"/>
          <w:rFonts w:ascii="Arial" w:hAnsi="Arial" w:cs="Arial"/>
          <w:color w:val="555555"/>
          <w:sz w:val="19"/>
          <w:szCs w:val="19"/>
        </w:rPr>
      </w:pPr>
      <w:ins w:id="221" w:author="Unknown">
        <w:r>
          <w:rPr>
            <w:rStyle w:val="Strong"/>
            <w:rFonts w:ascii="Arial" w:hAnsi="Arial" w:cs="Arial"/>
            <w:color w:val="555555"/>
            <w:sz w:val="19"/>
            <w:szCs w:val="19"/>
            <w:bdr w:val="none" w:sz="0" w:space="0" w:color="auto" w:frame="1"/>
          </w:rPr>
          <w:t>Describe a happy event of your life.</w:t>
        </w:r>
        <w:r>
          <w:rPr>
            <w:rFonts w:ascii="Arial" w:hAnsi="Arial" w:cs="Arial"/>
            <w:color w:val="555555"/>
            <w:sz w:val="19"/>
            <w:szCs w:val="19"/>
          </w:rPr>
          <w:br/>
          <w:t>You should say:</w:t>
        </w:r>
      </w:ins>
    </w:p>
    <w:p w:rsidR="00843715" w:rsidRDefault="00843715" w:rsidP="00843715">
      <w:pPr>
        <w:numPr>
          <w:ilvl w:val="0"/>
          <w:numId w:val="29"/>
        </w:numPr>
        <w:spacing w:after="0" w:line="360" w:lineRule="atLeast"/>
        <w:ind w:left="180"/>
        <w:textAlignment w:val="baseline"/>
        <w:rPr>
          <w:ins w:id="222" w:author="Unknown"/>
          <w:rFonts w:ascii="Arial" w:hAnsi="Arial" w:cs="Arial"/>
          <w:color w:val="555555"/>
          <w:sz w:val="19"/>
          <w:szCs w:val="19"/>
        </w:rPr>
      </w:pPr>
      <w:ins w:id="223" w:author="Unknown">
        <w:r>
          <w:rPr>
            <w:rFonts w:ascii="Arial" w:hAnsi="Arial" w:cs="Arial"/>
            <w:color w:val="555555"/>
            <w:sz w:val="19"/>
            <w:szCs w:val="19"/>
          </w:rPr>
          <w:t>    What was the event</w:t>
        </w:r>
      </w:ins>
    </w:p>
    <w:p w:rsidR="00843715" w:rsidRDefault="00843715" w:rsidP="00843715">
      <w:pPr>
        <w:numPr>
          <w:ilvl w:val="0"/>
          <w:numId w:val="29"/>
        </w:numPr>
        <w:spacing w:after="0" w:line="360" w:lineRule="atLeast"/>
        <w:ind w:left="180"/>
        <w:textAlignment w:val="baseline"/>
        <w:rPr>
          <w:ins w:id="224" w:author="Unknown"/>
          <w:rFonts w:ascii="Arial" w:hAnsi="Arial" w:cs="Arial"/>
          <w:color w:val="555555"/>
          <w:sz w:val="19"/>
          <w:szCs w:val="19"/>
        </w:rPr>
      </w:pPr>
      <w:ins w:id="225" w:author="Unknown">
        <w:r>
          <w:rPr>
            <w:rFonts w:ascii="Arial" w:hAnsi="Arial" w:cs="Arial"/>
            <w:color w:val="555555"/>
            <w:sz w:val="19"/>
            <w:szCs w:val="19"/>
          </w:rPr>
          <w:t>    When it occurred</w:t>
        </w:r>
      </w:ins>
    </w:p>
    <w:p w:rsidR="00843715" w:rsidRPr="00A55BC2" w:rsidRDefault="00843715" w:rsidP="00A55BC2">
      <w:pPr>
        <w:numPr>
          <w:ilvl w:val="0"/>
          <w:numId w:val="29"/>
        </w:numPr>
        <w:spacing w:after="0" w:line="360" w:lineRule="atLeast"/>
        <w:ind w:left="180"/>
        <w:textAlignment w:val="baseline"/>
        <w:rPr>
          <w:ins w:id="226" w:author="Unknown"/>
          <w:rFonts w:ascii="Arial" w:hAnsi="Arial" w:cs="Arial"/>
          <w:color w:val="555555"/>
          <w:sz w:val="19"/>
          <w:szCs w:val="19"/>
        </w:rPr>
      </w:pPr>
      <w:ins w:id="227" w:author="Unknown">
        <w:r>
          <w:rPr>
            <w:rFonts w:ascii="Arial" w:hAnsi="Arial" w:cs="Arial"/>
            <w:color w:val="555555"/>
            <w:sz w:val="19"/>
            <w:szCs w:val="19"/>
          </w:rPr>
          <w:t>    What happened</w:t>
        </w:r>
      </w:ins>
      <w:r w:rsidR="00A55BC2">
        <w:rPr>
          <w:rFonts w:ascii="Arial" w:hAnsi="Arial" w:cs="Arial"/>
          <w:color w:val="555555"/>
          <w:sz w:val="19"/>
          <w:szCs w:val="19"/>
        </w:rPr>
        <w:t xml:space="preserve"> </w:t>
      </w:r>
      <w:ins w:id="228" w:author="Unknown">
        <w:r w:rsidRPr="00A55BC2">
          <w:rPr>
            <w:rFonts w:ascii="Arial" w:hAnsi="Arial" w:cs="Arial"/>
            <w:color w:val="555555"/>
            <w:sz w:val="19"/>
            <w:szCs w:val="19"/>
          </w:rPr>
          <w:t>and explain why it was a happy event for you.</w:t>
        </w:r>
      </w:ins>
    </w:p>
    <w:p w:rsidR="00843715" w:rsidRDefault="00843715" w:rsidP="00843715">
      <w:pPr>
        <w:pStyle w:val="NormalWeb"/>
        <w:shd w:val="clear" w:color="auto" w:fill="FFFFFF"/>
        <w:spacing w:before="0" w:beforeAutospacing="0" w:after="0" w:afterAutospacing="0" w:line="360" w:lineRule="atLeast"/>
        <w:textAlignment w:val="baseline"/>
        <w:rPr>
          <w:ins w:id="229" w:author="Unknown"/>
          <w:rFonts w:ascii="Arial" w:hAnsi="Arial" w:cs="Arial"/>
          <w:color w:val="555555"/>
          <w:sz w:val="19"/>
          <w:szCs w:val="19"/>
        </w:rPr>
      </w:pPr>
      <w:ins w:id="230" w:author="Unknown">
        <w:r>
          <w:rPr>
            <w:rStyle w:val="Strong"/>
            <w:rFonts w:ascii="Arial" w:hAnsi="Arial" w:cs="Arial"/>
            <w:color w:val="555555"/>
            <w:sz w:val="19"/>
            <w:szCs w:val="19"/>
            <w:u w:val="single"/>
            <w:bdr w:val="none" w:sz="0" w:space="0" w:color="auto" w:frame="1"/>
          </w:rPr>
          <w:t>Cue Card Topic 4:</w:t>
        </w:r>
      </w:ins>
    </w:p>
    <w:p w:rsidR="00843715" w:rsidRDefault="00843715" w:rsidP="00843715">
      <w:pPr>
        <w:pStyle w:val="NormalWeb"/>
        <w:shd w:val="clear" w:color="auto" w:fill="FFFFFF"/>
        <w:spacing w:before="0" w:beforeAutospacing="0" w:after="0" w:afterAutospacing="0" w:line="360" w:lineRule="atLeast"/>
        <w:textAlignment w:val="baseline"/>
        <w:rPr>
          <w:ins w:id="231" w:author="Unknown"/>
          <w:rFonts w:ascii="Arial" w:hAnsi="Arial" w:cs="Arial"/>
          <w:color w:val="555555"/>
          <w:sz w:val="19"/>
          <w:szCs w:val="19"/>
        </w:rPr>
      </w:pPr>
      <w:ins w:id="232" w:author="Unknown">
        <w:r>
          <w:rPr>
            <w:rStyle w:val="Strong"/>
            <w:rFonts w:ascii="Arial" w:hAnsi="Arial" w:cs="Arial"/>
            <w:color w:val="555555"/>
            <w:sz w:val="19"/>
            <w:szCs w:val="19"/>
            <w:bdr w:val="none" w:sz="0" w:space="0" w:color="auto" w:frame="1"/>
          </w:rPr>
          <w:t>Describe a sporting event you attended.</w:t>
        </w:r>
        <w:r>
          <w:rPr>
            <w:rFonts w:ascii="Arial" w:hAnsi="Arial" w:cs="Arial"/>
            <w:color w:val="555555"/>
            <w:sz w:val="19"/>
            <w:szCs w:val="19"/>
          </w:rPr>
          <w:br/>
          <w:t>You should say:</w:t>
        </w:r>
      </w:ins>
    </w:p>
    <w:p w:rsidR="00843715" w:rsidRDefault="00843715" w:rsidP="00843715">
      <w:pPr>
        <w:numPr>
          <w:ilvl w:val="0"/>
          <w:numId w:val="30"/>
        </w:numPr>
        <w:spacing w:after="0" w:line="360" w:lineRule="atLeast"/>
        <w:ind w:left="180"/>
        <w:textAlignment w:val="baseline"/>
        <w:rPr>
          <w:ins w:id="233" w:author="Unknown"/>
          <w:rFonts w:ascii="Arial" w:hAnsi="Arial" w:cs="Arial"/>
          <w:color w:val="555555"/>
          <w:sz w:val="19"/>
          <w:szCs w:val="19"/>
        </w:rPr>
      </w:pPr>
      <w:ins w:id="234" w:author="Unknown">
        <w:r>
          <w:rPr>
            <w:rFonts w:ascii="Arial" w:hAnsi="Arial" w:cs="Arial"/>
            <w:color w:val="555555"/>
            <w:sz w:val="19"/>
            <w:szCs w:val="19"/>
          </w:rPr>
          <w:t>    What kind of sports event is was</w:t>
        </w:r>
      </w:ins>
    </w:p>
    <w:p w:rsidR="00843715" w:rsidRDefault="00843715" w:rsidP="00843715">
      <w:pPr>
        <w:numPr>
          <w:ilvl w:val="0"/>
          <w:numId w:val="30"/>
        </w:numPr>
        <w:spacing w:after="0" w:line="360" w:lineRule="atLeast"/>
        <w:ind w:left="180"/>
        <w:textAlignment w:val="baseline"/>
        <w:rPr>
          <w:ins w:id="235" w:author="Unknown"/>
          <w:rFonts w:ascii="Arial" w:hAnsi="Arial" w:cs="Arial"/>
          <w:color w:val="555555"/>
          <w:sz w:val="19"/>
          <w:szCs w:val="19"/>
        </w:rPr>
      </w:pPr>
      <w:ins w:id="236" w:author="Unknown">
        <w:r>
          <w:rPr>
            <w:rFonts w:ascii="Arial" w:hAnsi="Arial" w:cs="Arial"/>
            <w:color w:val="555555"/>
            <w:sz w:val="19"/>
            <w:szCs w:val="19"/>
          </w:rPr>
          <w:t>    What happened in the sports event</w:t>
        </w:r>
      </w:ins>
    </w:p>
    <w:p w:rsidR="00843715" w:rsidRPr="00A55BC2" w:rsidRDefault="00843715" w:rsidP="00A55BC2">
      <w:pPr>
        <w:numPr>
          <w:ilvl w:val="0"/>
          <w:numId w:val="30"/>
        </w:numPr>
        <w:spacing w:after="0" w:line="360" w:lineRule="atLeast"/>
        <w:ind w:left="180"/>
        <w:textAlignment w:val="baseline"/>
        <w:rPr>
          <w:ins w:id="237" w:author="Unknown"/>
          <w:rFonts w:ascii="Arial" w:hAnsi="Arial" w:cs="Arial"/>
          <w:color w:val="555555"/>
          <w:sz w:val="19"/>
          <w:szCs w:val="19"/>
        </w:rPr>
      </w:pPr>
      <w:ins w:id="238" w:author="Unknown">
        <w:r>
          <w:rPr>
            <w:rFonts w:ascii="Arial" w:hAnsi="Arial" w:cs="Arial"/>
            <w:color w:val="555555"/>
            <w:sz w:val="19"/>
            <w:szCs w:val="19"/>
          </w:rPr>
          <w:t xml:space="preserve">    </w:t>
        </w:r>
        <w:proofErr w:type="gramStart"/>
        <w:r>
          <w:rPr>
            <w:rFonts w:ascii="Arial" w:hAnsi="Arial" w:cs="Arial"/>
            <w:color w:val="555555"/>
            <w:sz w:val="19"/>
            <w:szCs w:val="19"/>
          </w:rPr>
          <w:t>why</w:t>
        </w:r>
        <w:proofErr w:type="gramEnd"/>
        <w:r>
          <w:rPr>
            <w:rFonts w:ascii="Arial" w:hAnsi="Arial" w:cs="Arial"/>
            <w:color w:val="555555"/>
            <w:sz w:val="19"/>
            <w:szCs w:val="19"/>
          </w:rPr>
          <w:t xml:space="preserve"> you attended it</w:t>
        </w:r>
      </w:ins>
      <w:r w:rsidR="00A55BC2">
        <w:rPr>
          <w:rFonts w:ascii="Arial" w:hAnsi="Arial" w:cs="Arial"/>
          <w:color w:val="555555"/>
          <w:sz w:val="19"/>
          <w:szCs w:val="19"/>
        </w:rPr>
        <w:t xml:space="preserve"> </w:t>
      </w:r>
      <w:ins w:id="239" w:author="Unknown">
        <w:r w:rsidRPr="00A55BC2">
          <w:rPr>
            <w:rFonts w:ascii="Arial" w:hAnsi="Arial" w:cs="Arial"/>
            <w:color w:val="555555"/>
            <w:sz w:val="19"/>
            <w:szCs w:val="19"/>
          </w:rPr>
          <w:t>and explain why you consider this event to be interesting.</w:t>
        </w:r>
      </w:ins>
    </w:p>
    <w:p w:rsidR="00843715" w:rsidRDefault="00843715" w:rsidP="00843715">
      <w:pPr>
        <w:pStyle w:val="NormalWeb"/>
        <w:shd w:val="clear" w:color="auto" w:fill="FFFFFF"/>
        <w:spacing w:before="0" w:beforeAutospacing="0" w:after="0" w:afterAutospacing="0" w:line="360" w:lineRule="atLeast"/>
        <w:textAlignment w:val="baseline"/>
        <w:rPr>
          <w:ins w:id="240" w:author="Unknown"/>
          <w:rFonts w:ascii="Arial" w:hAnsi="Arial" w:cs="Arial"/>
          <w:color w:val="555555"/>
          <w:sz w:val="19"/>
          <w:szCs w:val="19"/>
        </w:rPr>
      </w:pPr>
      <w:ins w:id="241" w:author="Unknown">
        <w:r>
          <w:rPr>
            <w:rStyle w:val="Strong"/>
            <w:rFonts w:ascii="Arial" w:hAnsi="Arial" w:cs="Arial"/>
            <w:color w:val="555555"/>
            <w:sz w:val="19"/>
            <w:szCs w:val="19"/>
            <w:u w:val="single"/>
            <w:bdr w:val="none" w:sz="0" w:space="0" w:color="auto" w:frame="1"/>
          </w:rPr>
          <w:t>Cue Card Topic 5:</w:t>
        </w:r>
      </w:ins>
    </w:p>
    <w:p w:rsidR="00843715" w:rsidRDefault="00843715" w:rsidP="00843715">
      <w:pPr>
        <w:pStyle w:val="NormalWeb"/>
        <w:shd w:val="clear" w:color="auto" w:fill="FFFFFF"/>
        <w:spacing w:before="0" w:beforeAutospacing="0" w:after="0" w:afterAutospacing="0" w:line="360" w:lineRule="atLeast"/>
        <w:textAlignment w:val="baseline"/>
        <w:rPr>
          <w:ins w:id="242" w:author="Unknown"/>
          <w:rFonts w:ascii="Arial" w:hAnsi="Arial" w:cs="Arial"/>
          <w:color w:val="555555"/>
          <w:sz w:val="19"/>
          <w:szCs w:val="19"/>
        </w:rPr>
      </w:pPr>
      <w:ins w:id="243" w:author="Unknown">
        <w:r>
          <w:rPr>
            <w:rStyle w:val="Strong"/>
            <w:rFonts w:ascii="Arial" w:hAnsi="Arial" w:cs="Arial"/>
            <w:color w:val="555555"/>
            <w:sz w:val="19"/>
            <w:szCs w:val="19"/>
            <w:bdr w:val="none" w:sz="0" w:space="0" w:color="auto" w:frame="1"/>
          </w:rPr>
          <w:t>Describe an occasion or event when you were congratulated.</w:t>
        </w:r>
        <w:r>
          <w:rPr>
            <w:rFonts w:ascii="Arial" w:hAnsi="Arial" w:cs="Arial"/>
            <w:color w:val="555555"/>
            <w:sz w:val="19"/>
            <w:szCs w:val="19"/>
          </w:rPr>
          <w:br/>
          <w:t>You should say:</w:t>
        </w:r>
      </w:ins>
    </w:p>
    <w:p w:rsidR="00843715" w:rsidRDefault="00843715" w:rsidP="00843715">
      <w:pPr>
        <w:numPr>
          <w:ilvl w:val="0"/>
          <w:numId w:val="31"/>
        </w:numPr>
        <w:spacing w:after="0" w:line="360" w:lineRule="atLeast"/>
        <w:ind w:left="180"/>
        <w:textAlignment w:val="baseline"/>
        <w:rPr>
          <w:ins w:id="244" w:author="Unknown"/>
          <w:rFonts w:ascii="Arial" w:hAnsi="Arial" w:cs="Arial"/>
          <w:color w:val="555555"/>
          <w:sz w:val="19"/>
          <w:szCs w:val="19"/>
        </w:rPr>
      </w:pPr>
      <w:ins w:id="245" w:author="Unknown">
        <w:r>
          <w:rPr>
            <w:rFonts w:ascii="Arial" w:hAnsi="Arial" w:cs="Arial"/>
            <w:color w:val="555555"/>
            <w:sz w:val="19"/>
            <w:szCs w:val="19"/>
          </w:rPr>
          <w:t>    What was the occasion</w:t>
        </w:r>
      </w:ins>
    </w:p>
    <w:p w:rsidR="00843715" w:rsidRDefault="00843715" w:rsidP="00843715">
      <w:pPr>
        <w:numPr>
          <w:ilvl w:val="0"/>
          <w:numId w:val="31"/>
        </w:numPr>
        <w:spacing w:after="0" w:line="360" w:lineRule="atLeast"/>
        <w:ind w:left="180"/>
        <w:textAlignment w:val="baseline"/>
        <w:rPr>
          <w:ins w:id="246" w:author="Unknown"/>
          <w:rFonts w:ascii="Arial" w:hAnsi="Arial" w:cs="Arial"/>
          <w:color w:val="555555"/>
          <w:sz w:val="19"/>
          <w:szCs w:val="19"/>
        </w:rPr>
      </w:pPr>
      <w:ins w:id="247" w:author="Unknown">
        <w:r>
          <w:rPr>
            <w:rFonts w:ascii="Arial" w:hAnsi="Arial" w:cs="Arial"/>
            <w:color w:val="555555"/>
            <w:sz w:val="19"/>
            <w:szCs w:val="19"/>
          </w:rPr>
          <w:t>    When was it</w:t>
        </w:r>
      </w:ins>
    </w:p>
    <w:p w:rsidR="00843715" w:rsidRPr="00A55BC2" w:rsidRDefault="00843715" w:rsidP="00A55BC2">
      <w:pPr>
        <w:numPr>
          <w:ilvl w:val="0"/>
          <w:numId w:val="31"/>
        </w:numPr>
        <w:spacing w:after="0" w:line="360" w:lineRule="atLeast"/>
        <w:ind w:left="180"/>
        <w:textAlignment w:val="baseline"/>
        <w:rPr>
          <w:ins w:id="248" w:author="Unknown"/>
          <w:rFonts w:ascii="Arial" w:hAnsi="Arial" w:cs="Arial"/>
          <w:color w:val="555555"/>
          <w:sz w:val="19"/>
          <w:szCs w:val="19"/>
        </w:rPr>
      </w:pPr>
      <w:ins w:id="249" w:author="Unknown">
        <w:r>
          <w:rPr>
            <w:rFonts w:ascii="Arial" w:hAnsi="Arial" w:cs="Arial"/>
            <w:color w:val="555555"/>
            <w:sz w:val="19"/>
            <w:szCs w:val="19"/>
          </w:rPr>
          <w:t>    Who congratulated you and why</w:t>
        </w:r>
      </w:ins>
      <w:r w:rsidR="00A55BC2">
        <w:rPr>
          <w:rFonts w:ascii="Arial" w:hAnsi="Arial" w:cs="Arial"/>
          <w:color w:val="555555"/>
          <w:sz w:val="19"/>
          <w:szCs w:val="19"/>
        </w:rPr>
        <w:t xml:space="preserve"> </w:t>
      </w:r>
      <w:ins w:id="250" w:author="Unknown">
        <w:r w:rsidRPr="00A55BC2">
          <w:rPr>
            <w:rFonts w:ascii="Arial" w:hAnsi="Arial" w:cs="Arial"/>
            <w:color w:val="555555"/>
            <w:sz w:val="19"/>
            <w:szCs w:val="19"/>
          </w:rPr>
          <w:t>and explain how did this make you feel.</w:t>
        </w:r>
      </w:ins>
    </w:p>
    <w:p w:rsidR="009361E2" w:rsidRDefault="009361E2" w:rsidP="00843715">
      <w:pPr>
        <w:pStyle w:val="Heading2"/>
        <w:pBdr>
          <w:bottom w:val="single" w:sz="6" w:space="2" w:color="DDDDDD"/>
        </w:pBdr>
        <w:shd w:val="clear" w:color="auto" w:fill="FFFFFF"/>
        <w:spacing w:before="0"/>
        <w:textAlignment w:val="baseline"/>
        <w:rPr>
          <w:rFonts w:ascii="Arial" w:hAnsi="Arial" w:cs="Arial"/>
          <w:b w:val="0"/>
          <w:bCs w:val="0"/>
          <w:color w:val="006400"/>
          <w:bdr w:val="none" w:sz="0" w:space="0" w:color="auto" w:frame="1"/>
        </w:rPr>
      </w:pPr>
    </w:p>
    <w:p w:rsidR="00843715" w:rsidRDefault="00843715" w:rsidP="00843715">
      <w:pPr>
        <w:pStyle w:val="Heading2"/>
        <w:pBdr>
          <w:bottom w:val="single" w:sz="6" w:space="2" w:color="DDDDDD"/>
        </w:pBdr>
        <w:shd w:val="clear" w:color="auto" w:fill="FFFFFF"/>
        <w:spacing w:before="0"/>
        <w:textAlignment w:val="baseline"/>
        <w:rPr>
          <w:ins w:id="251" w:author="Unknown"/>
          <w:rFonts w:ascii="Arial" w:hAnsi="Arial" w:cs="Arial"/>
          <w:b w:val="0"/>
          <w:bCs w:val="0"/>
          <w:color w:val="555555"/>
          <w:sz w:val="36"/>
          <w:szCs w:val="36"/>
        </w:rPr>
      </w:pPr>
      <w:ins w:id="252" w:author="Unknown">
        <w:r>
          <w:rPr>
            <w:rFonts w:ascii="Arial" w:hAnsi="Arial" w:cs="Arial"/>
            <w:b w:val="0"/>
            <w:bCs w:val="0"/>
            <w:color w:val="006400"/>
            <w:bdr w:val="none" w:sz="0" w:space="0" w:color="auto" w:frame="1"/>
          </w:rPr>
          <w:t>Things or Tools</w:t>
        </w:r>
      </w:ins>
    </w:p>
    <w:p w:rsidR="00843715" w:rsidRDefault="00843715" w:rsidP="00843715">
      <w:pPr>
        <w:pStyle w:val="NormalWeb"/>
        <w:shd w:val="clear" w:color="auto" w:fill="FFFFFF"/>
        <w:spacing w:before="0" w:beforeAutospacing="0" w:after="0" w:afterAutospacing="0" w:line="360" w:lineRule="atLeast"/>
        <w:textAlignment w:val="baseline"/>
        <w:rPr>
          <w:ins w:id="253" w:author="Unknown"/>
          <w:rFonts w:ascii="Arial" w:hAnsi="Arial" w:cs="Arial"/>
          <w:color w:val="555555"/>
          <w:sz w:val="19"/>
          <w:szCs w:val="19"/>
        </w:rPr>
      </w:pPr>
      <w:ins w:id="254" w:author="Unknown">
        <w:r>
          <w:rPr>
            <w:rStyle w:val="Strong"/>
            <w:rFonts w:ascii="Arial" w:hAnsi="Arial" w:cs="Arial"/>
            <w:color w:val="555555"/>
            <w:sz w:val="19"/>
            <w:szCs w:val="19"/>
            <w:u w:val="single"/>
            <w:bdr w:val="none" w:sz="0" w:space="0" w:color="auto" w:frame="1"/>
          </w:rPr>
          <w:t>Cue Card Topic 1:</w:t>
        </w:r>
      </w:ins>
    </w:p>
    <w:p w:rsidR="00843715" w:rsidRDefault="00843715" w:rsidP="00843715">
      <w:pPr>
        <w:pStyle w:val="NormalWeb"/>
        <w:shd w:val="clear" w:color="auto" w:fill="FFFFFF"/>
        <w:spacing w:before="0" w:beforeAutospacing="0" w:after="0" w:afterAutospacing="0" w:line="360" w:lineRule="atLeast"/>
        <w:textAlignment w:val="baseline"/>
        <w:rPr>
          <w:ins w:id="255" w:author="Unknown"/>
          <w:rFonts w:ascii="Arial" w:hAnsi="Arial" w:cs="Arial"/>
          <w:color w:val="555555"/>
          <w:sz w:val="19"/>
          <w:szCs w:val="19"/>
        </w:rPr>
      </w:pPr>
      <w:ins w:id="256" w:author="Unknown">
        <w:r>
          <w:rPr>
            <w:rStyle w:val="Strong"/>
            <w:rFonts w:ascii="Arial" w:hAnsi="Arial" w:cs="Arial"/>
            <w:color w:val="555555"/>
            <w:sz w:val="19"/>
            <w:szCs w:val="19"/>
            <w:bdr w:val="none" w:sz="0" w:space="0" w:color="auto" w:frame="1"/>
          </w:rPr>
          <w:t>Describe a newspaper or a magazine.</w:t>
        </w:r>
        <w:r>
          <w:rPr>
            <w:rFonts w:ascii="Arial" w:hAnsi="Arial" w:cs="Arial"/>
            <w:color w:val="555555"/>
            <w:sz w:val="19"/>
            <w:szCs w:val="19"/>
          </w:rPr>
          <w:br/>
          <w:t>You should say:</w:t>
        </w:r>
      </w:ins>
    </w:p>
    <w:p w:rsidR="00843715" w:rsidRDefault="00843715" w:rsidP="00843715">
      <w:pPr>
        <w:numPr>
          <w:ilvl w:val="0"/>
          <w:numId w:val="32"/>
        </w:numPr>
        <w:spacing w:after="0" w:line="360" w:lineRule="atLeast"/>
        <w:ind w:left="180"/>
        <w:textAlignment w:val="baseline"/>
        <w:rPr>
          <w:ins w:id="257" w:author="Unknown"/>
          <w:rFonts w:ascii="Arial" w:hAnsi="Arial" w:cs="Arial"/>
          <w:color w:val="555555"/>
          <w:sz w:val="19"/>
          <w:szCs w:val="19"/>
        </w:rPr>
      </w:pPr>
      <w:ins w:id="258" w:author="Unknown">
        <w:r>
          <w:rPr>
            <w:rFonts w:ascii="Arial" w:hAnsi="Arial" w:cs="Arial"/>
            <w:color w:val="555555"/>
            <w:sz w:val="19"/>
            <w:szCs w:val="19"/>
          </w:rPr>
          <w:t>   What is it</w:t>
        </w:r>
      </w:ins>
    </w:p>
    <w:p w:rsidR="00843715" w:rsidRDefault="00843715" w:rsidP="00843715">
      <w:pPr>
        <w:numPr>
          <w:ilvl w:val="0"/>
          <w:numId w:val="32"/>
        </w:numPr>
        <w:spacing w:after="0" w:line="360" w:lineRule="atLeast"/>
        <w:ind w:left="180"/>
        <w:textAlignment w:val="baseline"/>
        <w:rPr>
          <w:ins w:id="259" w:author="Unknown"/>
          <w:rFonts w:ascii="Arial" w:hAnsi="Arial" w:cs="Arial"/>
          <w:color w:val="555555"/>
          <w:sz w:val="19"/>
          <w:szCs w:val="19"/>
        </w:rPr>
      </w:pPr>
      <w:ins w:id="260" w:author="Unknown">
        <w:r>
          <w:rPr>
            <w:rFonts w:ascii="Arial" w:hAnsi="Arial" w:cs="Arial"/>
            <w:color w:val="555555"/>
            <w:sz w:val="19"/>
            <w:szCs w:val="19"/>
          </w:rPr>
          <w:t>   How often you read it</w:t>
        </w:r>
      </w:ins>
    </w:p>
    <w:p w:rsidR="00843715" w:rsidRPr="00A55BC2" w:rsidRDefault="00843715" w:rsidP="00A55BC2">
      <w:pPr>
        <w:numPr>
          <w:ilvl w:val="0"/>
          <w:numId w:val="32"/>
        </w:numPr>
        <w:spacing w:after="0" w:line="360" w:lineRule="atLeast"/>
        <w:ind w:left="180"/>
        <w:textAlignment w:val="baseline"/>
        <w:rPr>
          <w:ins w:id="261" w:author="Unknown"/>
          <w:rFonts w:ascii="Arial" w:hAnsi="Arial" w:cs="Arial"/>
          <w:color w:val="555555"/>
          <w:sz w:val="19"/>
          <w:szCs w:val="19"/>
        </w:rPr>
      </w:pPr>
      <w:ins w:id="262" w:author="Unknown">
        <w:r>
          <w:rPr>
            <w:rFonts w:ascii="Arial" w:hAnsi="Arial" w:cs="Arial"/>
            <w:color w:val="555555"/>
            <w:sz w:val="19"/>
            <w:szCs w:val="19"/>
          </w:rPr>
          <w:t>   What content it serves</w:t>
        </w:r>
      </w:ins>
      <w:r w:rsidR="00A55BC2">
        <w:rPr>
          <w:rFonts w:ascii="Arial" w:hAnsi="Arial" w:cs="Arial"/>
          <w:color w:val="555555"/>
          <w:sz w:val="19"/>
          <w:szCs w:val="19"/>
        </w:rPr>
        <w:t xml:space="preserve"> </w:t>
      </w:r>
      <w:ins w:id="263" w:author="Unknown">
        <w:r w:rsidRPr="00A55BC2">
          <w:rPr>
            <w:rFonts w:ascii="Arial" w:hAnsi="Arial" w:cs="Arial"/>
            <w:color w:val="555555"/>
            <w:sz w:val="19"/>
            <w:szCs w:val="19"/>
          </w:rPr>
          <w:t xml:space="preserve">and </w:t>
        </w:r>
        <w:proofErr w:type="gramStart"/>
        <w:r w:rsidRPr="00A55BC2">
          <w:rPr>
            <w:rFonts w:ascii="Arial" w:hAnsi="Arial" w:cs="Arial"/>
            <w:color w:val="555555"/>
            <w:sz w:val="19"/>
            <w:szCs w:val="19"/>
          </w:rPr>
          <w:t>explain</w:t>
        </w:r>
        <w:proofErr w:type="gramEnd"/>
        <w:r w:rsidRPr="00A55BC2">
          <w:rPr>
            <w:rFonts w:ascii="Arial" w:hAnsi="Arial" w:cs="Arial"/>
            <w:color w:val="555555"/>
            <w:sz w:val="19"/>
            <w:szCs w:val="19"/>
          </w:rPr>
          <w:t xml:space="preserve"> if you like to read this newspaper or magazine.</w:t>
        </w:r>
      </w:ins>
    </w:p>
    <w:p w:rsidR="00843715" w:rsidRDefault="00843715" w:rsidP="00843715">
      <w:pPr>
        <w:pStyle w:val="NormalWeb"/>
        <w:shd w:val="clear" w:color="auto" w:fill="FFFFFF"/>
        <w:spacing w:before="0" w:beforeAutospacing="0" w:after="0" w:afterAutospacing="0" w:line="360" w:lineRule="atLeast"/>
        <w:textAlignment w:val="baseline"/>
        <w:rPr>
          <w:ins w:id="264" w:author="Unknown"/>
          <w:rFonts w:ascii="Arial" w:hAnsi="Arial" w:cs="Arial"/>
          <w:color w:val="555555"/>
          <w:sz w:val="19"/>
          <w:szCs w:val="19"/>
        </w:rPr>
      </w:pPr>
      <w:ins w:id="265" w:author="Unknown">
        <w:r>
          <w:rPr>
            <w:rStyle w:val="Strong"/>
            <w:rFonts w:ascii="Arial" w:hAnsi="Arial" w:cs="Arial"/>
            <w:color w:val="555555"/>
            <w:sz w:val="19"/>
            <w:szCs w:val="19"/>
            <w:u w:val="single"/>
            <w:bdr w:val="none" w:sz="0" w:space="0" w:color="auto" w:frame="1"/>
          </w:rPr>
          <w:lastRenderedPageBreak/>
          <w:t>Cue Card Topic 2:</w:t>
        </w:r>
      </w:ins>
    </w:p>
    <w:p w:rsidR="00843715" w:rsidRDefault="00843715" w:rsidP="00843715">
      <w:pPr>
        <w:pStyle w:val="NormalWeb"/>
        <w:shd w:val="clear" w:color="auto" w:fill="FFFFFF"/>
        <w:spacing w:before="0" w:beforeAutospacing="0" w:after="0" w:afterAutospacing="0" w:line="360" w:lineRule="atLeast"/>
        <w:textAlignment w:val="baseline"/>
        <w:rPr>
          <w:ins w:id="266" w:author="Unknown"/>
          <w:rFonts w:ascii="Arial" w:hAnsi="Arial" w:cs="Arial"/>
          <w:color w:val="555555"/>
          <w:sz w:val="19"/>
          <w:szCs w:val="19"/>
        </w:rPr>
      </w:pPr>
      <w:ins w:id="267" w:author="Unknown">
        <w:r>
          <w:rPr>
            <w:rStyle w:val="Strong"/>
            <w:rFonts w:ascii="Arial" w:hAnsi="Arial" w:cs="Arial"/>
            <w:color w:val="555555"/>
            <w:sz w:val="19"/>
            <w:szCs w:val="19"/>
            <w:bdr w:val="none" w:sz="0" w:space="0" w:color="auto" w:frame="1"/>
          </w:rPr>
          <w:t>Describe an important letter that you received.</w:t>
        </w:r>
        <w:r>
          <w:rPr>
            <w:rFonts w:ascii="Arial" w:hAnsi="Arial" w:cs="Arial"/>
            <w:color w:val="555555"/>
            <w:sz w:val="19"/>
            <w:szCs w:val="19"/>
          </w:rPr>
          <w:br/>
          <w:t>You should say:</w:t>
        </w:r>
      </w:ins>
    </w:p>
    <w:p w:rsidR="00843715" w:rsidRDefault="00843715" w:rsidP="00843715">
      <w:pPr>
        <w:numPr>
          <w:ilvl w:val="0"/>
          <w:numId w:val="33"/>
        </w:numPr>
        <w:spacing w:after="0" w:line="360" w:lineRule="atLeast"/>
        <w:ind w:left="180"/>
        <w:textAlignment w:val="baseline"/>
        <w:rPr>
          <w:ins w:id="268" w:author="Unknown"/>
          <w:rFonts w:ascii="Arial" w:hAnsi="Arial" w:cs="Arial"/>
          <w:color w:val="555555"/>
          <w:sz w:val="19"/>
          <w:szCs w:val="19"/>
        </w:rPr>
      </w:pPr>
      <w:ins w:id="269" w:author="Unknown">
        <w:r>
          <w:rPr>
            <w:rFonts w:ascii="Arial" w:hAnsi="Arial" w:cs="Arial"/>
            <w:color w:val="555555"/>
            <w:sz w:val="19"/>
            <w:szCs w:val="19"/>
          </w:rPr>
          <w:t>    Who wrote it</w:t>
        </w:r>
      </w:ins>
    </w:p>
    <w:p w:rsidR="00843715" w:rsidRDefault="00843715" w:rsidP="00843715">
      <w:pPr>
        <w:numPr>
          <w:ilvl w:val="0"/>
          <w:numId w:val="33"/>
        </w:numPr>
        <w:spacing w:after="0" w:line="360" w:lineRule="atLeast"/>
        <w:ind w:left="180"/>
        <w:textAlignment w:val="baseline"/>
        <w:rPr>
          <w:ins w:id="270" w:author="Unknown"/>
          <w:rFonts w:ascii="Arial" w:hAnsi="Arial" w:cs="Arial"/>
          <w:color w:val="555555"/>
          <w:sz w:val="19"/>
          <w:szCs w:val="19"/>
        </w:rPr>
      </w:pPr>
      <w:ins w:id="271" w:author="Unknown">
        <w:r>
          <w:rPr>
            <w:rFonts w:ascii="Arial" w:hAnsi="Arial" w:cs="Arial"/>
            <w:color w:val="555555"/>
            <w:sz w:val="19"/>
            <w:szCs w:val="19"/>
          </w:rPr>
          <w:t>    What it was about</w:t>
        </w:r>
      </w:ins>
    </w:p>
    <w:p w:rsidR="00843715" w:rsidRPr="00A55BC2" w:rsidRDefault="00843715" w:rsidP="00A55BC2">
      <w:pPr>
        <w:numPr>
          <w:ilvl w:val="0"/>
          <w:numId w:val="33"/>
        </w:numPr>
        <w:spacing w:after="0" w:line="360" w:lineRule="atLeast"/>
        <w:ind w:left="180"/>
        <w:textAlignment w:val="baseline"/>
        <w:rPr>
          <w:ins w:id="272" w:author="Unknown"/>
          <w:rFonts w:ascii="Arial" w:hAnsi="Arial" w:cs="Arial"/>
          <w:color w:val="555555"/>
          <w:sz w:val="19"/>
          <w:szCs w:val="19"/>
        </w:rPr>
      </w:pPr>
      <w:ins w:id="273" w:author="Unknown">
        <w:r>
          <w:rPr>
            <w:rFonts w:ascii="Arial" w:hAnsi="Arial" w:cs="Arial"/>
            <w:color w:val="555555"/>
            <w:sz w:val="19"/>
            <w:szCs w:val="19"/>
          </w:rPr>
          <w:t>    How you felt after reading it</w:t>
        </w:r>
      </w:ins>
      <w:r w:rsidR="00A55BC2">
        <w:rPr>
          <w:rFonts w:ascii="Arial" w:hAnsi="Arial" w:cs="Arial"/>
          <w:color w:val="555555"/>
          <w:sz w:val="19"/>
          <w:szCs w:val="19"/>
        </w:rPr>
        <w:t xml:space="preserve"> </w:t>
      </w:r>
      <w:r w:rsidR="00A55BC2" w:rsidRPr="00A55BC2">
        <w:rPr>
          <w:rFonts w:ascii="Arial" w:hAnsi="Arial" w:cs="Arial"/>
          <w:color w:val="555555"/>
          <w:sz w:val="19"/>
          <w:szCs w:val="19"/>
        </w:rPr>
        <w:t>a</w:t>
      </w:r>
      <w:ins w:id="274" w:author="Unknown">
        <w:r w:rsidRPr="00A55BC2">
          <w:rPr>
            <w:rFonts w:ascii="Arial" w:hAnsi="Arial" w:cs="Arial"/>
            <w:color w:val="555555"/>
            <w:sz w:val="19"/>
            <w:szCs w:val="19"/>
          </w:rPr>
          <w:t>nd explain why it was important to you.</w:t>
        </w:r>
      </w:ins>
    </w:p>
    <w:p w:rsidR="00843715" w:rsidRDefault="00843715" w:rsidP="00843715">
      <w:pPr>
        <w:pStyle w:val="NormalWeb"/>
        <w:shd w:val="clear" w:color="auto" w:fill="FFFFFF"/>
        <w:spacing w:before="0" w:beforeAutospacing="0" w:after="0" w:afterAutospacing="0" w:line="360" w:lineRule="atLeast"/>
        <w:textAlignment w:val="baseline"/>
        <w:rPr>
          <w:ins w:id="275" w:author="Unknown"/>
          <w:rFonts w:ascii="Arial" w:hAnsi="Arial" w:cs="Arial"/>
          <w:color w:val="555555"/>
          <w:sz w:val="19"/>
          <w:szCs w:val="19"/>
        </w:rPr>
      </w:pPr>
      <w:ins w:id="276" w:author="Unknown">
        <w:r>
          <w:rPr>
            <w:rStyle w:val="Strong"/>
            <w:rFonts w:ascii="Arial" w:hAnsi="Arial" w:cs="Arial"/>
            <w:color w:val="555555"/>
            <w:sz w:val="19"/>
            <w:szCs w:val="19"/>
            <w:u w:val="single"/>
            <w:bdr w:val="none" w:sz="0" w:space="0" w:color="auto" w:frame="1"/>
          </w:rPr>
          <w:t>Cue Card Topic 3:</w:t>
        </w:r>
      </w:ins>
    </w:p>
    <w:p w:rsidR="00843715" w:rsidRDefault="00843715" w:rsidP="00843715">
      <w:pPr>
        <w:pStyle w:val="NormalWeb"/>
        <w:shd w:val="clear" w:color="auto" w:fill="FFFFFF"/>
        <w:spacing w:before="0" w:beforeAutospacing="0" w:after="0" w:afterAutospacing="0" w:line="360" w:lineRule="atLeast"/>
        <w:textAlignment w:val="baseline"/>
        <w:rPr>
          <w:ins w:id="277" w:author="Unknown"/>
          <w:rFonts w:ascii="Arial" w:hAnsi="Arial" w:cs="Arial"/>
          <w:color w:val="555555"/>
          <w:sz w:val="19"/>
          <w:szCs w:val="19"/>
        </w:rPr>
      </w:pPr>
      <w:ins w:id="278" w:author="Unknown">
        <w:r>
          <w:rPr>
            <w:rStyle w:val="Strong"/>
            <w:rFonts w:ascii="Arial" w:hAnsi="Arial" w:cs="Arial"/>
            <w:color w:val="555555"/>
            <w:sz w:val="19"/>
            <w:szCs w:val="19"/>
            <w:bdr w:val="none" w:sz="0" w:space="0" w:color="auto" w:frame="1"/>
          </w:rPr>
          <w:t>Describe a thing that you possess and which is important to you.</w:t>
        </w:r>
        <w:r>
          <w:rPr>
            <w:rFonts w:ascii="Arial" w:hAnsi="Arial" w:cs="Arial"/>
            <w:color w:val="555555"/>
            <w:sz w:val="19"/>
            <w:szCs w:val="19"/>
          </w:rPr>
          <w:br/>
          <w:t>You should say:</w:t>
        </w:r>
      </w:ins>
    </w:p>
    <w:p w:rsidR="00843715" w:rsidRDefault="00843715" w:rsidP="00843715">
      <w:pPr>
        <w:numPr>
          <w:ilvl w:val="0"/>
          <w:numId w:val="34"/>
        </w:numPr>
        <w:spacing w:after="0" w:line="360" w:lineRule="atLeast"/>
        <w:ind w:left="180"/>
        <w:textAlignment w:val="baseline"/>
        <w:rPr>
          <w:ins w:id="279" w:author="Unknown"/>
          <w:rFonts w:ascii="Arial" w:hAnsi="Arial" w:cs="Arial"/>
          <w:color w:val="555555"/>
          <w:sz w:val="19"/>
          <w:szCs w:val="19"/>
        </w:rPr>
      </w:pPr>
      <w:ins w:id="280" w:author="Unknown">
        <w:r>
          <w:rPr>
            <w:rFonts w:ascii="Arial" w:hAnsi="Arial" w:cs="Arial"/>
            <w:color w:val="555555"/>
            <w:sz w:val="19"/>
            <w:szCs w:val="19"/>
          </w:rPr>
          <w:t>     What is it</w:t>
        </w:r>
      </w:ins>
    </w:p>
    <w:p w:rsidR="00843715" w:rsidRDefault="00843715" w:rsidP="00843715">
      <w:pPr>
        <w:numPr>
          <w:ilvl w:val="0"/>
          <w:numId w:val="34"/>
        </w:numPr>
        <w:spacing w:after="0" w:line="360" w:lineRule="atLeast"/>
        <w:ind w:left="180"/>
        <w:textAlignment w:val="baseline"/>
        <w:rPr>
          <w:ins w:id="281" w:author="Unknown"/>
          <w:rFonts w:ascii="Arial" w:hAnsi="Arial" w:cs="Arial"/>
          <w:color w:val="555555"/>
          <w:sz w:val="19"/>
          <w:szCs w:val="19"/>
        </w:rPr>
      </w:pPr>
      <w:ins w:id="282" w:author="Unknown">
        <w:r>
          <w:rPr>
            <w:rFonts w:ascii="Arial" w:hAnsi="Arial" w:cs="Arial"/>
            <w:color w:val="555555"/>
            <w:sz w:val="19"/>
            <w:szCs w:val="19"/>
          </w:rPr>
          <w:t xml:space="preserve">     What's the </w:t>
        </w:r>
        <w:proofErr w:type="spellStart"/>
        <w:r>
          <w:rPr>
            <w:rFonts w:ascii="Arial" w:hAnsi="Arial" w:cs="Arial"/>
            <w:color w:val="555555"/>
            <w:sz w:val="19"/>
            <w:szCs w:val="19"/>
          </w:rPr>
          <w:t>speciality</w:t>
        </w:r>
        <w:proofErr w:type="spellEnd"/>
        <w:r>
          <w:rPr>
            <w:rFonts w:ascii="Arial" w:hAnsi="Arial" w:cs="Arial"/>
            <w:color w:val="555555"/>
            <w:sz w:val="19"/>
            <w:szCs w:val="19"/>
          </w:rPr>
          <w:t xml:space="preserve"> of it</w:t>
        </w:r>
      </w:ins>
    </w:p>
    <w:p w:rsidR="00843715" w:rsidRPr="00A55BC2" w:rsidRDefault="00843715" w:rsidP="00A55BC2">
      <w:pPr>
        <w:numPr>
          <w:ilvl w:val="0"/>
          <w:numId w:val="34"/>
        </w:numPr>
        <w:spacing w:after="0" w:line="360" w:lineRule="atLeast"/>
        <w:ind w:left="180"/>
        <w:textAlignment w:val="baseline"/>
        <w:rPr>
          <w:ins w:id="283" w:author="Unknown"/>
          <w:rFonts w:ascii="Arial" w:hAnsi="Arial" w:cs="Arial"/>
          <w:color w:val="555555"/>
          <w:sz w:val="19"/>
          <w:szCs w:val="19"/>
        </w:rPr>
      </w:pPr>
      <w:ins w:id="284" w:author="Unknown">
        <w:r>
          <w:rPr>
            <w:rFonts w:ascii="Arial" w:hAnsi="Arial" w:cs="Arial"/>
            <w:color w:val="555555"/>
            <w:sz w:val="19"/>
            <w:szCs w:val="19"/>
          </w:rPr>
          <w:t>     Would you ever give it to someone else</w:t>
        </w:r>
      </w:ins>
      <w:r w:rsidR="00A55BC2">
        <w:rPr>
          <w:rFonts w:ascii="Arial" w:hAnsi="Arial" w:cs="Arial"/>
          <w:color w:val="555555"/>
          <w:sz w:val="19"/>
          <w:szCs w:val="19"/>
        </w:rPr>
        <w:t xml:space="preserve"> </w:t>
      </w:r>
      <w:ins w:id="285" w:author="Unknown">
        <w:r w:rsidRPr="00A55BC2">
          <w:rPr>
            <w:rFonts w:ascii="Arial" w:hAnsi="Arial" w:cs="Arial"/>
            <w:color w:val="555555"/>
            <w:sz w:val="19"/>
            <w:szCs w:val="19"/>
          </w:rPr>
          <w:t>and explain why it is important to you.</w:t>
        </w:r>
      </w:ins>
    </w:p>
    <w:p w:rsidR="00843715" w:rsidRDefault="00843715" w:rsidP="00843715">
      <w:pPr>
        <w:pStyle w:val="NormalWeb"/>
        <w:shd w:val="clear" w:color="auto" w:fill="FFFFFF"/>
        <w:spacing w:before="0" w:beforeAutospacing="0" w:after="0" w:afterAutospacing="0" w:line="360" w:lineRule="atLeast"/>
        <w:textAlignment w:val="baseline"/>
        <w:rPr>
          <w:ins w:id="286" w:author="Unknown"/>
          <w:rFonts w:ascii="Arial" w:hAnsi="Arial" w:cs="Arial"/>
          <w:color w:val="555555"/>
          <w:sz w:val="19"/>
          <w:szCs w:val="19"/>
        </w:rPr>
      </w:pPr>
      <w:ins w:id="287" w:author="Unknown">
        <w:r>
          <w:rPr>
            <w:rStyle w:val="Strong"/>
            <w:rFonts w:ascii="Arial" w:hAnsi="Arial" w:cs="Arial"/>
            <w:color w:val="555555"/>
            <w:sz w:val="19"/>
            <w:szCs w:val="19"/>
            <w:u w:val="single"/>
            <w:bdr w:val="none" w:sz="0" w:space="0" w:color="auto" w:frame="1"/>
          </w:rPr>
          <w:t>Cue Card Topic 4:</w:t>
        </w:r>
      </w:ins>
    </w:p>
    <w:p w:rsidR="00843715" w:rsidRDefault="00843715" w:rsidP="00843715">
      <w:pPr>
        <w:pStyle w:val="NormalWeb"/>
        <w:shd w:val="clear" w:color="auto" w:fill="FFFFFF"/>
        <w:spacing w:before="0" w:beforeAutospacing="0" w:after="0" w:afterAutospacing="0" w:line="360" w:lineRule="atLeast"/>
        <w:textAlignment w:val="baseline"/>
        <w:rPr>
          <w:ins w:id="288" w:author="Unknown"/>
          <w:rFonts w:ascii="Arial" w:hAnsi="Arial" w:cs="Arial"/>
          <w:color w:val="555555"/>
          <w:sz w:val="19"/>
          <w:szCs w:val="19"/>
        </w:rPr>
      </w:pPr>
      <w:ins w:id="289" w:author="Unknown">
        <w:r>
          <w:rPr>
            <w:rStyle w:val="Strong"/>
            <w:rFonts w:ascii="Arial" w:hAnsi="Arial" w:cs="Arial"/>
            <w:color w:val="555555"/>
            <w:sz w:val="19"/>
            <w:szCs w:val="19"/>
            <w:bdr w:val="none" w:sz="0" w:space="0" w:color="auto" w:frame="1"/>
          </w:rPr>
          <w:t>Describe something you own which is very important to you.</w:t>
        </w:r>
        <w:r>
          <w:rPr>
            <w:rFonts w:ascii="Arial" w:hAnsi="Arial" w:cs="Arial"/>
            <w:color w:val="555555"/>
            <w:sz w:val="19"/>
            <w:szCs w:val="19"/>
          </w:rPr>
          <w:br/>
          <w:t>You should say:</w:t>
        </w:r>
      </w:ins>
    </w:p>
    <w:p w:rsidR="00843715" w:rsidRDefault="00843715" w:rsidP="00843715">
      <w:pPr>
        <w:numPr>
          <w:ilvl w:val="0"/>
          <w:numId w:val="35"/>
        </w:numPr>
        <w:spacing w:after="0" w:line="360" w:lineRule="atLeast"/>
        <w:ind w:left="180"/>
        <w:textAlignment w:val="baseline"/>
        <w:rPr>
          <w:ins w:id="290" w:author="Unknown"/>
          <w:rFonts w:ascii="Arial" w:hAnsi="Arial" w:cs="Arial"/>
          <w:color w:val="555555"/>
          <w:sz w:val="19"/>
          <w:szCs w:val="19"/>
        </w:rPr>
      </w:pPr>
      <w:ins w:id="291" w:author="Unknown">
        <w:r>
          <w:rPr>
            <w:rFonts w:ascii="Arial" w:hAnsi="Arial" w:cs="Arial"/>
            <w:color w:val="555555"/>
            <w:sz w:val="19"/>
            <w:szCs w:val="19"/>
          </w:rPr>
          <w:t>    Where you got it from</w:t>
        </w:r>
      </w:ins>
    </w:p>
    <w:p w:rsidR="00843715" w:rsidRDefault="00843715" w:rsidP="00843715">
      <w:pPr>
        <w:numPr>
          <w:ilvl w:val="0"/>
          <w:numId w:val="35"/>
        </w:numPr>
        <w:spacing w:after="0" w:line="360" w:lineRule="atLeast"/>
        <w:ind w:left="180"/>
        <w:textAlignment w:val="baseline"/>
        <w:rPr>
          <w:ins w:id="292" w:author="Unknown"/>
          <w:rFonts w:ascii="Arial" w:hAnsi="Arial" w:cs="Arial"/>
          <w:color w:val="555555"/>
          <w:sz w:val="19"/>
          <w:szCs w:val="19"/>
        </w:rPr>
      </w:pPr>
      <w:ins w:id="293" w:author="Unknown">
        <w:r>
          <w:rPr>
            <w:rFonts w:ascii="Arial" w:hAnsi="Arial" w:cs="Arial"/>
            <w:color w:val="555555"/>
            <w:sz w:val="19"/>
            <w:szCs w:val="19"/>
          </w:rPr>
          <w:t>    How long you have had it</w:t>
        </w:r>
      </w:ins>
    </w:p>
    <w:p w:rsidR="00843715" w:rsidRPr="00A55BC2" w:rsidRDefault="00843715" w:rsidP="00A55BC2">
      <w:pPr>
        <w:numPr>
          <w:ilvl w:val="0"/>
          <w:numId w:val="35"/>
        </w:numPr>
        <w:spacing w:after="0" w:line="360" w:lineRule="atLeast"/>
        <w:ind w:left="180"/>
        <w:textAlignment w:val="baseline"/>
        <w:rPr>
          <w:ins w:id="294" w:author="Unknown"/>
          <w:rFonts w:ascii="Arial" w:hAnsi="Arial" w:cs="Arial"/>
          <w:color w:val="555555"/>
          <w:sz w:val="19"/>
          <w:szCs w:val="19"/>
        </w:rPr>
      </w:pPr>
      <w:ins w:id="295" w:author="Unknown">
        <w:r>
          <w:rPr>
            <w:rFonts w:ascii="Arial" w:hAnsi="Arial" w:cs="Arial"/>
            <w:color w:val="555555"/>
            <w:sz w:val="19"/>
            <w:szCs w:val="19"/>
          </w:rPr>
          <w:t>    What you use it for</w:t>
        </w:r>
      </w:ins>
      <w:r w:rsidR="00A55BC2">
        <w:rPr>
          <w:rFonts w:ascii="Arial" w:hAnsi="Arial" w:cs="Arial"/>
          <w:color w:val="555555"/>
          <w:sz w:val="19"/>
          <w:szCs w:val="19"/>
        </w:rPr>
        <w:t xml:space="preserve"> </w:t>
      </w:r>
      <w:ins w:id="296" w:author="Unknown">
        <w:r w:rsidRPr="00A55BC2">
          <w:rPr>
            <w:rFonts w:ascii="Arial" w:hAnsi="Arial" w:cs="Arial"/>
            <w:color w:val="555555"/>
            <w:sz w:val="19"/>
            <w:szCs w:val="19"/>
          </w:rPr>
          <w:t>and explain why it is so important to you.</w:t>
        </w:r>
      </w:ins>
    </w:p>
    <w:p w:rsidR="00843715" w:rsidRDefault="00843715" w:rsidP="00843715">
      <w:pPr>
        <w:pStyle w:val="NormalWeb"/>
        <w:shd w:val="clear" w:color="auto" w:fill="FFFFFF"/>
        <w:spacing w:before="0" w:beforeAutospacing="0" w:after="0" w:afterAutospacing="0" w:line="360" w:lineRule="atLeast"/>
        <w:textAlignment w:val="baseline"/>
        <w:rPr>
          <w:ins w:id="297" w:author="Unknown"/>
          <w:rFonts w:ascii="Arial" w:hAnsi="Arial" w:cs="Arial"/>
          <w:color w:val="555555"/>
          <w:sz w:val="19"/>
          <w:szCs w:val="19"/>
        </w:rPr>
      </w:pPr>
      <w:ins w:id="298" w:author="Unknown">
        <w:r>
          <w:rPr>
            <w:rStyle w:val="Strong"/>
            <w:rFonts w:ascii="Arial" w:hAnsi="Arial" w:cs="Arial"/>
            <w:color w:val="555555"/>
            <w:sz w:val="19"/>
            <w:szCs w:val="19"/>
            <w:u w:val="single"/>
            <w:bdr w:val="none" w:sz="0" w:space="0" w:color="auto" w:frame="1"/>
          </w:rPr>
          <w:t>Cue Card Topic 5:</w:t>
        </w:r>
      </w:ins>
    </w:p>
    <w:p w:rsidR="00843715" w:rsidRDefault="00843715" w:rsidP="00843715">
      <w:pPr>
        <w:pStyle w:val="NormalWeb"/>
        <w:shd w:val="clear" w:color="auto" w:fill="FFFFFF"/>
        <w:spacing w:before="0" w:beforeAutospacing="0" w:after="0" w:afterAutospacing="0" w:line="360" w:lineRule="atLeast"/>
        <w:textAlignment w:val="baseline"/>
        <w:rPr>
          <w:ins w:id="299" w:author="Unknown"/>
          <w:rFonts w:ascii="Arial" w:hAnsi="Arial" w:cs="Arial"/>
          <w:color w:val="555555"/>
          <w:sz w:val="19"/>
          <w:szCs w:val="19"/>
        </w:rPr>
      </w:pPr>
      <w:ins w:id="300" w:author="Unknown">
        <w:r>
          <w:rPr>
            <w:rStyle w:val="Strong"/>
            <w:rFonts w:ascii="Arial" w:hAnsi="Arial" w:cs="Arial"/>
            <w:color w:val="555555"/>
            <w:sz w:val="19"/>
            <w:szCs w:val="19"/>
            <w:bdr w:val="none" w:sz="0" w:space="0" w:color="auto" w:frame="1"/>
          </w:rPr>
          <w:t>Describe a building / structure with architectural interest.</w:t>
        </w:r>
        <w:r>
          <w:rPr>
            <w:rFonts w:ascii="Arial" w:hAnsi="Arial" w:cs="Arial"/>
            <w:color w:val="555555"/>
            <w:sz w:val="19"/>
            <w:szCs w:val="19"/>
          </w:rPr>
          <w:br/>
          <w:t>You should say:</w:t>
        </w:r>
      </w:ins>
    </w:p>
    <w:p w:rsidR="00843715" w:rsidRDefault="00843715" w:rsidP="00843715">
      <w:pPr>
        <w:numPr>
          <w:ilvl w:val="0"/>
          <w:numId w:val="36"/>
        </w:numPr>
        <w:spacing w:after="0" w:line="360" w:lineRule="atLeast"/>
        <w:ind w:left="180"/>
        <w:textAlignment w:val="baseline"/>
        <w:rPr>
          <w:ins w:id="301" w:author="Unknown"/>
          <w:rFonts w:ascii="Arial" w:hAnsi="Arial" w:cs="Arial"/>
          <w:color w:val="555555"/>
          <w:sz w:val="19"/>
          <w:szCs w:val="19"/>
        </w:rPr>
      </w:pPr>
      <w:ins w:id="302" w:author="Unknown">
        <w:r>
          <w:rPr>
            <w:rFonts w:ascii="Arial" w:hAnsi="Arial" w:cs="Arial"/>
            <w:color w:val="555555"/>
            <w:sz w:val="19"/>
            <w:szCs w:val="19"/>
          </w:rPr>
          <w:t>    What is it</w:t>
        </w:r>
      </w:ins>
    </w:p>
    <w:p w:rsidR="00843715" w:rsidRDefault="00843715" w:rsidP="00843715">
      <w:pPr>
        <w:numPr>
          <w:ilvl w:val="0"/>
          <w:numId w:val="36"/>
        </w:numPr>
        <w:spacing w:after="0" w:line="360" w:lineRule="atLeast"/>
        <w:ind w:left="180"/>
        <w:textAlignment w:val="baseline"/>
        <w:rPr>
          <w:ins w:id="303" w:author="Unknown"/>
          <w:rFonts w:ascii="Arial" w:hAnsi="Arial" w:cs="Arial"/>
          <w:color w:val="555555"/>
          <w:sz w:val="19"/>
          <w:szCs w:val="19"/>
        </w:rPr>
      </w:pPr>
      <w:ins w:id="304" w:author="Unknown">
        <w:r>
          <w:rPr>
            <w:rFonts w:ascii="Arial" w:hAnsi="Arial" w:cs="Arial"/>
            <w:color w:val="555555"/>
            <w:sz w:val="19"/>
            <w:szCs w:val="19"/>
          </w:rPr>
          <w:t>    what is the architectural significance of it</w:t>
        </w:r>
      </w:ins>
    </w:p>
    <w:p w:rsidR="00843715" w:rsidRPr="00A55BC2" w:rsidRDefault="00843715" w:rsidP="00A55BC2">
      <w:pPr>
        <w:numPr>
          <w:ilvl w:val="0"/>
          <w:numId w:val="36"/>
        </w:numPr>
        <w:spacing w:after="0" w:line="360" w:lineRule="atLeast"/>
        <w:ind w:left="180"/>
        <w:textAlignment w:val="baseline"/>
        <w:rPr>
          <w:ins w:id="305" w:author="Unknown"/>
          <w:rFonts w:ascii="Arial" w:hAnsi="Arial" w:cs="Arial"/>
          <w:color w:val="555555"/>
          <w:sz w:val="19"/>
          <w:szCs w:val="19"/>
        </w:rPr>
      </w:pPr>
      <w:ins w:id="306" w:author="Unknown">
        <w:r>
          <w:rPr>
            <w:rFonts w:ascii="Arial" w:hAnsi="Arial" w:cs="Arial"/>
            <w:color w:val="555555"/>
            <w:sz w:val="19"/>
            <w:szCs w:val="19"/>
          </w:rPr>
          <w:t>    Why should we preserve it</w:t>
        </w:r>
      </w:ins>
      <w:r w:rsidR="00A55BC2">
        <w:rPr>
          <w:rFonts w:ascii="Arial" w:hAnsi="Arial" w:cs="Arial"/>
          <w:color w:val="555555"/>
          <w:sz w:val="19"/>
          <w:szCs w:val="19"/>
        </w:rPr>
        <w:t xml:space="preserve"> </w:t>
      </w:r>
      <w:ins w:id="307" w:author="Unknown">
        <w:r w:rsidRPr="00A55BC2">
          <w:rPr>
            <w:rFonts w:ascii="Arial" w:hAnsi="Arial" w:cs="Arial"/>
            <w:color w:val="555555"/>
            <w:sz w:val="19"/>
            <w:szCs w:val="19"/>
          </w:rPr>
          <w:t>and describe the building / structure in details.</w:t>
        </w:r>
      </w:ins>
    </w:p>
    <w:p w:rsidR="00843715" w:rsidRDefault="00843715" w:rsidP="00843715">
      <w:pPr>
        <w:pStyle w:val="Heading2"/>
        <w:pBdr>
          <w:bottom w:val="single" w:sz="6" w:space="2" w:color="DDDDDD"/>
        </w:pBdr>
        <w:shd w:val="clear" w:color="auto" w:fill="FFFFFF"/>
        <w:spacing w:before="0"/>
        <w:textAlignment w:val="baseline"/>
        <w:rPr>
          <w:ins w:id="308" w:author="Unknown"/>
          <w:rFonts w:ascii="Arial" w:hAnsi="Arial" w:cs="Arial"/>
          <w:b w:val="0"/>
          <w:bCs w:val="0"/>
          <w:color w:val="555555"/>
          <w:sz w:val="36"/>
          <w:szCs w:val="36"/>
        </w:rPr>
      </w:pPr>
      <w:ins w:id="309" w:author="Unknown">
        <w:r>
          <w:rPr>
            <w:rFonts w:ascii="Arial" w:hAnsi="Arial" w:cs="Arial"/>
            <w:b w:val="0"/>
            <w:bCs w:val="0"/>
            <w:color w:val="006400"/>
            <w:bdr w:val="none" w:sz="0" w:space="0" w:color="auto" w:frame="1"/>
          </w:rPr>
          <w:t>A Person</w:t>
        </w:r>
      </w:ins>
    </w:p>
    <w:p w:rsidR="00843715" w:rsidRDefault="00843715" w:rsidP="00843715">
      <w:pPr>
        <w:pStyle w:val="NormalWeb"/>
        <w:shd w:val="clear" w:color="auto" w:fill="FFFFFF"/>
        <w:spacing w:before="0" w:beforeAutospacing="0" w:after="0" w:afterAutospacing="0" w:line="360" w:lineRule="atLeast"/>
        <w:textAlignment w:val="baseline"/>
        <w:rPr>
          <w:ins w:id="310" w:author="Unknown"/>
          <w:rFonts w:ascii="Arial" w:hAnsi="Arial" w:cs="Arial"/>
          <w:color w:val="555555"/>
          <w:sz w:val="19"/>
          <w:szCs w:val="19"/>
        </w:rPr>
      </w:pPr>
      <w:ins w:id="311" w:author="Unknown">
        <w:r>
          <w:rPr>
            <w:rStyle w:val="Strong"/>
            <w:rFonts w:ascii="Arial" w:hAnsi="Arial" w:cs="Arial"/>
            <w:color w:val="555555"/>
            <w:sz w:val="19"/>
            <w:szCs w:val="19"/>
            <w:u w:val="single"/>
            <w:bdr w:val="none" w:sz="0" w:space="0" w:color="auto" w:frame="1"/>
          </w:rPr>
          <w:t>Cue Card Topic 1:</w:t>
        </w:r>
      </w:ins>
    </w:p>
    <w:p w:rsidR="00843715" w:rsidRDefault="00843715" w:rsidP="00843715">
      <w:pPr>
        <w:pStyle w:val="NormalWeb"/>
        <w:shd w:val="clear" w:color="auto" w:fill="FFFFFF"/>
        <w:spacing w:before="0" w:beforeAutospacing="0" w:after="0" w:afterAutospacing="0" w:line="360" w:lineRule="atLeast"/>
        <w:textAlignment w:val="baseline"/>
        <w:rPr>
          <w:ins w:id="312" w:author="Unknown"/>
          <w:rFonts w:ascii="Arial" w:hAnsi="Arial" w:cs="Arial"/>
          <w:color w:val="555555"/>
          <w:sz w:val="19"/>
          <w:szCs w:val="19"/>
        </w:rPr>
      </w:pPr>
      <w:ins w:id="313" w:author="Unknown">
        <w:r>
          <w:rPr>
            <w:rStyle w:val="Strong"/>
            <w:rFonts w:ascii="Arial" w:hAnsi="Arial" w:cs="Arial"/>
            <w:color w:val="555555"/>
            <w:sz w:val="19"/>
            <w:szCs w:val="19"/>
            <w:bdr w:val="none" w:sz="0" w:space="0" w:color="auto" w:frame="1"/>
          </w:rPr>
          <w:t>Describe someone you know who is a good cook.</w:t>
        </w:r>
        <w:r>
          <w:rPr>
            <w:rFonts w:ascii="Arial" w:hAnsi="Arial" w:cs="Arial"/>
            <w:color w:val="555555"/>
            <w:sz w:val="19"/>
            <w:szCs w:val="19"/>
          </w:rPr>
          <w:br/>
          <w:t>You should say:</w:t>
        </w:r>
      </w:ins>
    </w:p>
    <w:p w:rsidR="00843715" w:rsidRDefault="00843715" w:rsidP="00843715">
      <w:pPr>
        <w:numPr>
          <w:ilvl w:val="0"/>
          <w:numId w:val="37"/>
        </w:numPr>
        <w:spacing w:after="0" w:line="360" w:lineRule="atLeast"/>
        <w:ind w:left="180"/>
        <w:textAlignment w:val="baseline"/>
        <w:rPr>
          <w:ins w:id="314" w:author="Unknown"/>
          <w:rFonts w:ascii="Arial" w:hAnsi="Arial" w:cs="Arial"/>
          <w:color w:val="555555"/>
          <w:sz w:val="19"/>
          <w:szCs w:val="19"/>
        </w:rPr>
      </w:pPr>
      <w:ins w:id="315" w:author="Unknown">
        <w:r>
          <w:rPr>
            <w:rFonts w:ascii="Arial" w:hAnsi="Arial" w:cs="Arial"/>
            <w:color w:val="555555"/>
            <w:sz w:val="19"/>
            <w:szCs w:val="19"/>
          </w:rPr>
          <w:t>     Who is s/he</w:t>
        </w:r>
      </w:ins>
    </w:p>
    <w:p w:rsidR="00843715" w:rsidRDefault="00843715" w:rsidP="00843715">
      <w:pPr>
        <w:numPr>
          <w:ilvl w:val="0"/>
          <w:numId w:val="37"/>
        </w:numPr>
        <w:spacing w:after="0" w:line="360" w:lineRule="atLeast"/>
        <w:ind w:left="180"/>
        <w:textAlignment w:val="baseline"/>
        <w:rPr>
          <w:ins w:id="316" w:author="Unknown"/>
          <w:rFonts w:ascii="Arial" w:hAnsi="Arial" w:cs="Arial"/>
          <w:color w:val="555555"/>
          <w:sz w:val="19"/>
          <w:szCs w:val="19"/>
        </w:rPr>
      </w:pPr>
      <w:ins w:id="317" w:author="Unknown">
        <w:r>
          <w:rPr>
            <w:rFonts w:ascii="Arial" w:hAnsi="Arial" w:cs="Arial"/>
            <w:color w:val="555555"/>
            <w:sz w:val="19"/>
            <w:szCs w:val="19"/>
          </w:rPr>
          <w:t>     How you know him/ her</w:t>
        </w:r>
      </w:ins>
    </w:p>
    <w:p w:rsidR="00843715" w:rsidRPr="00A55BC2" w:rsidRDefault="00843715" w:rsidP="00A55BC2">
      <w:pPr>
        <w:numPr>
          <w:ilvl w:val="0"/>
          <w:numId w:val="37"/>
        </w:numPr>
        <w:spacing w:after="0" w:line="360" w:lineRule="atLeast"/>
        <w:ind w:left="180"/>
        <w:textAlignment w:val="baseline"/>
        <w:rPr>
          <w:ins w:id="318" w:author="Unknown"/>
          <w:rFonts w:ascii="Arial" w:hAnsi="Arial" w:cs="Arial"/>
          <w:color w:val="555555"/>
          <w:sz w:val="19"/>
          <w:szCs w:val="19"/>
        </w:rPr>
      </w:pPr>
      <w:ins w:id="319" w:author="Unknown">
        <w:r>
          <w:rPr>
            <w:rFonts w:ascii="Arial" w:hAnsi="Arial" w:cs="Arial"/>
            <w:color w:val="555555"/>
            <w:sz w:val="19"/>
            <w:szCs w:val="19"/>
          </w:rPr>
          <w:t>    What kinds of food he/she cooks</w:t>
        </w:r>
      </w:ins>
      <w:r w:rsidR="00A55BC2">
        <w:rPr>
          <w:rFonts w:ascii="Arial" w:hAnsi="Arial" w:cs="Arial"/>
          <w:color w:val="555555"/>
          <w:sz w:val="19"/>
          <w:szCs w:val="19"/>
        </w:rPr>
        <w:t xml:space="preserve"> </w:t>
      </w:r>
      <w:ins w:id="320" w:author="Unknown">
        <w:r w:rsidRPr="00A55BC2">
          <w:rPr>
            <w:rFonts w:ascii="Arial" w:hAnsi="Arial" w:cs="Arial"/>
            <w:color w:val="555555"/>
            <w:sz w:val="19"/>
            <w:szCs w:val="19"/>
          </w:rPr>
          <w:t xml:space="preserve">and </w:t>
        </w:r>
        <w:proofErr w:type="gramStart"/>
        <w:r w:rsidRPr="00A55BC2">
          <w:rPr>
            <w:rFonts w:ascii="Arial" w:hAnsi="Arial" w:cs="Arial"/>
            <w:color w:val="555555"/>
            <w:sz w:val="19"/>
            <w:szCs w:val="19"/>
          </w:rPr>
          <w:t>explain</w:t>
        </w:r>
        <w:proofErr w:type="gramEnd"/>
        <w:r w:rsidRPr="00A55BC2">
          <w:rPr>
            <w:rFonts w:ascii="Arial" w:hAnsi="Arial" w:cs="Arial"/>
            <w:color w:val="555555"/>
            <w:sz w:val="19"/>
            <w:szCs w:val="19"/>
          </w:rPr>
          <w:t xml:space="preserve"> how good this cook is.</w:t>
        </w:r>
      </w:ins>
    </w:p>
    <w:p w:rsidR="00843715" w:rsidRDefault="00843715" w:rsidP="00843715">
      <w:pPr>
        <w:pStyle w:val="NormalWeb"/>
        <w:shd w:val="clear" w:color="auto" w:fill="FFFFFF"/>
        <w:spacing w:before="0" w:beforeAutospacing="0" w:after="0" w:afterAutospacing="0" w:line="360" w:lineRule="atLeast"/>
        <w:textAlignment w:val="baseline"/>
        <w:rPr>
          <w:ins w:id="321" w:author="Unknown"/>
          <w:rFonts w:ascii="Arial" w:hAnsi="Arial" w:cs="Arial"/>
          <w:color w:val="555555"/>
          <w:sz w:val="19"/>
          <w:szCs w:val="19"/>
        </w:rPr>
      </w:pPr>
      <w:ins w:id="322" w:author="Unknown">
        <w:r>
          <w:rPr>
            <w:rStyle w:val="Strong"/>
            <w:rFonts w:ascii="Arial" w:hAnsi="Arial" w:cs="Arial"/>
            <w:color w:val="555555"/>
            <w:sz w:val="19"/>
            <w:szCs w:val="19"/>
            <w:u w:val="single"/>
            <w:bdr w:val="none" w:sz="0" w:space="0" w:color="auto" w:frame="1"/>
          </w:rPr>
          <w:t>Cue Card Topic 2:</w:t>
        </w:r>
      </w:ins>
    </w:p>
    <w:p w:rsidR="00843715" w:rsidRDefault="00843715" w:rsidP="00843715">
      <w:pPr>
        <w:pStyle w:val="NormalWeb"/>
        <w:shd w:val="clear" w:color="auto" w:fill="FFFFFF"/>
        <w:spacing w:before="0" w:beforeAutospacing="0" w:after="0" w:afterAutospacing="0" w:line="360" w:lineRule="atLeast"/>
        <w:textAlignment w:val="baseline"/>
        <w:rPr>
          <w:ins w:id="323" w:author="Unknown"/>
          <w:rFonts w:ascii="Arial" w:hAnsi="Arial" w:cs="Arial"/>
          <w:color w:val="555555"/>
          <w:sz w:val="19"/>
          <w:szCs w:val="19"/>
        </w:rPr>
      </w:pPr>
      <w:ins w:id="324" w:author="Unknown">
        <w:r>
          <w:rPr>
            <w:rStyle w:val="Strong"/>
            <w:rFonts w:ascii="Arial" w:hAnsi="Arial" w:cs="Arial"/>
            <w:color w:val="555555"/>
            <w:sz w:val="19"/>
            <w:szCs w:val="19"/>
            <w:bdr w:val="none" w:sz="0" w:space="0" w:color="auto" w:frame="1"/>
          </w:rPr>
          <w:t xml:space="preserve">Describe one of your </w:t>
        </w:r>
        <w:proofErr w:type="spellStart"/>
        <w:r>
          <w:rPr>
            <w:rStyle w:val="Strong"/>
            <w:rFonts w:ascii="Arial" w:hAnsi="Arial" w:cs="Arial"/>
            <w:color w:val="555555"/>
            <w:sz w:val="19"/>
            <w:szCs w:val="19"/>
            <w:bdr w:val="none" w:sz="0" w:space="0" w:color="auto" w:frame="1"/>
          </w:rPr>
          <w:t>neighbours</w:t>
        </w:r>
        <w:proofErr w:type="spellEnd"/>
        <w:r>
          <w:rPr>
            <w:rStyle w:val="Strong"/>
            <w:rFonts w:ascii="Arial" w:hAnsi="Arial" w:cs="Arial"/>
            <w:color w:val="555555"/>
            <w:sz w:val="19"/>
            <w:szCs w:val="19"/>
            <w:bdr w:val="none" w:sz="0" w:space="0" w:color="auto" w:frame="1"/>
          </w:rPr>
          <w:t>.</w:t>
        </w:r>
        <w:r>
          <w:rPr>
            <w:rFonts w:ascii="Arial" w:hAnsi="Arial" w:cs="Arial"/>
            <w:color w:val="555555"/>
            <w:sz w:val="19"/>
            <w:szCs w:val="19"/>
          </w:rPr>
          <w:br/>
          <w:t>You Should Say:</w:t>
        </w:r>
      </w:ins>
    </w:p>
    <w:p w:rsidR="00843715" w:rsidRDefault="00843715" w:rsidP="00843715">
      <w:pPr>
        <w:numPr>
          <w:ilvl w:val="0"/>
          <w:numId w:val="38"/>
        </w:numPr>
        <w:spacing w:after="0" w:line="360" w:lineRule="atLeast"/>
        <w:ind w:left="180"/>
        <w:textAlignment w:val="baseline"/>
        <w:rPr>
          <w:ins w:id="325" w:author="Unknown"/>
          <w:rFonts w:ascii="Arial" w:hAnsi="Arial" w:cs="Arial"/>
          <w:color w:val="555555"/>
          <w:sz w:val="19"/>
          <w:szCs w:val="19"/>
        </w:rPr>
      </w:pPr>
      <w:ins w:id="326" w:author="Unknown">
        <w:r>
          <w:rPr>
            <w:rFonts w:ascii="Arial" w:hAnsi="Arial" w:cs="Arial"/>
            <w:color w:val="555555"/>
            <w:sz w:val="19"/>
            <w:szCs w:val="19"/>
          </w:rPr>
          <w:t>     Who is s/he</w:t>
        </w:r>
      </w:ins>
    </w:p>
    <w:p w:rsidR="00843715" w:rsidRDefault="00843715" w:rsidP="00843715">
      <w:pPr>
        <w:numPr>
          <w:ilvl w:val="0"/>
          <w:numId w:val="38"/>
        </w:numPr>
        <w:spacing w:after="0" w:line="360" w:lineRule="atLeast"/>
        <w:ind w:left="180"/>
        <w:textAlignment w:val="baseline"/>
        <w:rPr>
          <w:ins w:id="327" w:author="Unknown"/>
          <w:rFonts w:ascii="Arial" w:hAnsi="Arial" w:cs="Arial"/>
          <w:color w:val="555555"/>
          <w:sz w:val="19"/>
          <w:szCs w:val="19"/>
        </w:rPr>
      </w:pPr>
      <w:ins w:id="328" w:author="Unknown">
        <w:r>
          <w:rPr>
            <w:rFonts w:ascii="Arial" w:hAnsi="Arial" w:cs="Arial"/>
            <w:color w:val="555555"/>
            <w:sz w:val="19"/>
            <w:szCs w:val="19"/>
          </w:rPr>
          <w:t>     How often you meet</w:t>
        </w:r>
      </w:ins>
    </w:p>
    <w:p w:rsidR="00843715" w:rsidRPr="00A55BC2" w:rsidRDefault="00843715" w:rsidP="00A55BC2">
      <w:pPr>
        <w:numPr>
          <w:ilvl w:val="0"/>
          <w:numId w:val="38"/>
        </w:numPr>
        <w:spacing w:after="0" w:line="360" w:lineRule="atLeast"/>
        <w:ind w:left="180"/>
        <w:textAlignment w:val="baseline"/>
        <w:rPr>
          <w:ins w:id="329" w:author="Unknown"/>
          <w:rFonts w:ascii="Arial" w:hAnsi="Arial" w:cs="Arial"/>
          <w:color w:val="555555"/>
          <w:sz w:val="19"/>
          <w:szCs w:val="19"/>
        </w:rPr>
      </w:pPr>
      <w:ins w:id="330" w:author="Unknown">
        <w:r>
          <w:rPr>
            <w:rFonts w:ascii="Arial" w:hAnsi="Arial" w:cs="Arial"/>
            <w:color w:val="555555"/>
            <w:sz w:val="19"/>
            <w:szCs w:val="19"/>
          </w:rPr>
          <w:t xml:space="preserve">     How </w:t>
        </w:r>
        <w:proofErr w:type="gramStart"/>
        <w:r>
          <w:rPr>
            <w:rFonts w:ascii="Arial" w:hAnsi="Arial" w:cs="Arial"/>
            <w:color w:val="555555"/>
            <w:sz w:val="19"/>
            <w:szCs w:val="19"/>
          </w:rPr>
          <w:t>is</w:t>
        </w:r>
        <w:proofErr w:type="gramEnd"/>
        <w:r>
          <w:rPr>
            <w:rFonts w:ascii="Arial" w:hAnsi="Arial" w:cs="Arial"/>
            <w:color w:val="555555"/>
            <w:sz w:val="19"/>
            <w:szCs w:val="19"/>
          </w:rPr>
          <w:t xml:space="preserve"> he/ she</w:t>
        </w:r>
      </w:ins>
      <w:r w:rsidR="00A55BC2">
        <w:rPr>
          <w:rFonts w:ascii="Arial" w:hAnsi="Arial" w:cs="Arial"/>
          <w:color w:val="555555"/>
          <w:sz w:val="19"/>
          <w:szCs w:val="19"/>
        </w:rPr>
        <w:t xml:space="preserve"> </w:t>
      </w:r>
      <w:ins w:id="331" w:author="Unknown">
        <w:r w:rsidRPr="00A55BC2">
          <w:rPr>
            <w:rFonts w:ascii="Arial" w:hAnsi="Arial" w:cs="Arial"/>
            <w:color w:val="555555"/>
            <w:sz w:val="19"/>
            <w:szCs w:val="19"/>
          </w:rPr>
          <w:t xml:space="preserve">and explain why do you like/ dislike this </w:t>
        </w:r>
        <w:proofErr w:type="spellStart"/>
        <w:r w:rsidRPr="00A55BC2">
          <w:rPr>
            <w:rFonts w:ascii="Arial" w:hAnsi="Arial" w:cs="Arial"/>
            <w:color w:val="555555"/>
            <w:sz w:val="19"/>
            <w:szCs w:val="19"/>
          </w:rPr>
          <w:t>neighbour</w:t>
        </w:r>
        <w:proofErr w:type="spellEnd"/>
        <w:r w:rsidRPr="00A55BC2">
          <w:rPr>
            <w:rFonts w:ascii="Arial" w:hAnsi="Arial" w:cs="Arial"/>
            <w:color w:val="555555"/>
            <w:sz w:val="19"/>
            <w:szCs w:val="19"/>
          </w:rPr>
          <w:t>.</w:t>
        </w:r>
      </w:ins>
    </w:p>
    <w:p w:rsidR="00A55BC2" w:rsidRDefault="00A55BC2" w:rsidP="00843715">
      <w:pPr>
        <w:pStyle w:val="NormalWeb"/>
        <w:shd w:val="clear" w:color="auto" w:fill="FFFFFF"/>
        <w:spacing w:before="0" w:beforeAutospacing="0" w:after="0" w:afterAutospacing="0" w:line="360" w:lineRule="atLeast"/>
        <w:textAlignment w:val="baseline"/>
        <w:rPr>
          <w:rStyle w:val="Strong"/>
          <w:rFonts w:ascii="Arial" w:hAnsi="Arial" w:cs="Arial"/>
          <w:color w:val="555555"/>
          <w:sz w:val="19"/>
          <w:szCs w:val="19"/>
          <w:bdr w:val="none" w:sz="0" w:space="0" w:color="auto" w:frame="1"/>
        </w:rPr>
      </w:pPr>
    </w:p>
    <w:p w:rsidR="00843715" w:rsidRDefault="00843715" w:rsidP="00843715">
      <w:pPr>
        <w:pStyle w:val="NormalWeb"/>
        <w:shd w:val="clear" w:color="auto" w:fill="FFFFFF"/>
        <w:spacing w:before="0" w:beforeAutospacing="0" w:after="0" w:afterAutospacing="0" w:line="360" w:lineRule="atLeast"/>
        <w:textAlignment w:val="baseline"/>
        <w:rPr>
          <w:ins w:id="332" w:author="Unknown"/>
          <w:rFonts w:ascii="Arial" w:hAnsi="Arial" w:cs="Arial"/>
          <w:color w:val="555555"/>
          <w:sz w:val="19"/>
          <w:szCs w:val="19"/>
        </w:rPr>
      </w:pPr>
      <w:ins w:id="333" w:author="Unknown">
        <w:r>
          <w:rPr>
            <w:rStyle w:val="Strong"/>
            <w:rFonts w:ascii="Arial" w:hAnsi="Arial" w:cs="Arial"/>
            <w:color w:val="555555"/>
            <w:sz w:val="19"/>
            <w:szCs w:val="19"/>
            <w:u w:val="single"/>
            <w:bdr w:val="none" w:sz="0" w:space="0" w:color="auto" w:frame="1"/>
          </w:rPr>
          <w:t>Cue Card Topic 3</w:t>
        </w:r>
        <w:proofErr w:type="gramStart"/>
        <w:r>
          <w:rPr>
            <w:rStyle w:val="Strong"/>
            <w:rFonts w:ascii="Arial" w:hAnsi="Arial" w:cs="Arial"/>
            <w:color w:val="555555"/>
            <w:sz w:val="19"/>
            <w:szCs w:val="19"/>
            <w:u w:val="single"/>
            <w:bdr w:val="none" w:sz="0" w:space="0" w:color="auto" w:frame="1"/>
          </w:rPr>
          <w:t>:</w:t>
        </w:r>
        <w:proofErr w:type="gramEnd"/>
        <w:r>
          <w:rPr>
            <w:rFonts w:ascii="Arial" w:hAnsi="Arial" w:cs="Arial"/>
            <w:color w:val="555555"/>
            <w:sz w:val="19"/>
            <w:szCs w:val="19"/>
          </w:rPr>
          <w:br/>
        </w:r>
        <w:r>
          <w:rPr>
            <w:rStyle w:val="Strong"/>
            <w:rFonts w:ascii="Arial" w:hAnsi="Arial" w:cs="Arial"/>
            <w:color w:val="555555"/>
            <w:sz w:val="19"/>
            <w:szCs w:val="19"/>
            <w:bdr w:val="none" w:sz="0" w:space="0" w:color="auto" w:frame="1"/>
          </w:rPr>
          <w:t>Describe a teacher from your past who you remember.</w:t>
        </w:r>
        <w:r>
          <w:rPr>
            <w:rFonts w:ascii="Arial" w:hAnsi="Arial" w:cs="Arial"/>
            <w:color w:val="555555"/>
            <w:sz w:val="19"/>
            <w:szCs w:val="19"/>
          </w:rPr>
          <w:br/>
          <w:t>You should say:</w:t>
        </w:r>
      </w:ins>
    </w:p>
    <w:p w:rsidR="00843715" w:rsidRDefault="00843715" w:rsidP="00843715">
      <w:pPr>
        <w:numPr>
          <w:ilvl w:val="0"/>
          <w:numId w:val="39"/>
        </w:numPr>
        <w:spacing w:after="0" w:line="360" w:lineRule="atLeast"/>
        <w:ind w:left="180"/>
        <w:textAlignment w:val="baseline"/>
        <w:rPr>
          <w:ins w:id="334" w:author="Unknown"/>
          <w:rFonts w:ascii="Arial" w:hAnsi="Arial" w:cs="Arial"/>
          <w:color w:val="555555"/>
          <w:sz w:val="19"/>
          <w:szCs w:val="19"/>
        </w:rPr>
      </w:pPr>
      <w:ins w:id="335" w:author="Unknown">
        <w:r>
          <w:rPr>
            <w:rFonts w:ascii="Arial" w:hAnsi="Arial" w:cs="Arial"/>
            <w:color w:val="555555"/>
            <w:sz w:val="19"/>
            <w:szCs w:val="19"/>
          </w:rPr>
          <w:t>    What class the teacher taught you</w:t>
        </w:r>
      </w:ins>
    </w:p>
    <w:p w:rsidR="00843715" w:rsidRDefault="00843715" w:rsidP="00843715">
      <w:pPr>
        <w:numPr>
          <w:ilvl w:val="0"/>
          <w:numId w:val="39"/>
        </w:numPr>
        <w:spacing w:after="0" w:line="360" w:lineRule="atLeast"/>
        <w:ind w:left="180"/>
        <w:textAlignment w:val="baseline"/>
        <w:rPr>
          <w:ins w:id="336" w:author="Unknown"/>
          <w:rFonts w:ascii="Arial" w:hAnsi="Arial" w:cs="Arial"/>
          <w:color w:val="555555"/>
          <w:sz w:val="19"/>
          <w:szCs w:val="19"/>
        </w:rPr>
      </w:pPr>
      <w:ins w:id="337" w:author="Unknown">
        <w:r>
          <w:rPr>
            <w:rFonts w:ascii="Arial" w:hAnsi="Arial" w:cs="Arial"/>
            <w:color w:val="555555"/>
            <w:sz w:val="19"/>
            <w:szCs w:val="19"/>
          </w:rPr>
          <w:t>    What subject he taught</w:t>
        </w:r>
      </w:ins>
    </w:p>
    <w:p w:rsidR="00843715" w:rsidRPr="009361E2" w:rsidRDefault="00843715" w:rsidP="009361E2">
      <w:pPr>
        <w:numPr>
          <w:ilvl w:val="0"/>
          <w:numId w:val="39"/>
        </w:numPr>
        <w:spacing w:after="0" w:line="360" w:lineRule="atLeast"/>
        <w:ind w:left="180"/>
        <w:textAlignment w:val="baseline"/>
        <w:rPr>
          <w:ins w:id="338" w:author="Unknown"/>
          <w:rFonts w:ascii="Arial" w:hAnsi="Arial" w:cs="Arial"/>
          <w:color w:val="555555"/>
          <w:sz w:val="19"/>
          <w:szCs w:val="19"/>
        </w:rPr>
      </w:pPr>
      <w:ins w:id="339" w:author="Unknown">
        <w:r>
          <w:rPr>
            <w:rFonts w:ascii="Arial" w:hAnsi="Arial" w:cs="Arial"/>
            <w:color w:val="555555"/>
            <w:sz w:val="19"/>
            <w:szCs w:val="19"/>
          </w:rPr>
          <w:t>    What are special characteristics of the teacher</w:t>
        </w:r>
      </w:ins>
      <w:r w:rsidR="00A55BC2">
        <w:rPr>
          <w:rFonts w:ascii="Arial" w:hAnsi="Arial" w:cs="Arial"/>
          <w:color w:val="555555"/>
          <w:sz w:val="19"/>
          <w:szCs w:val="19"/>
        </w:rPr>
        <w:t xml:space="preserve"> </w:t>
      </w:r>
      <w:ins w:id="340" w:author="Unknown">
        <w:r w:rsidRPr="00A55BC2">
          <w:rPr>
            <w:rFonts w:ascii="Arial" w:hAnsi="Arial" w:cs="Arial"/>
            <w:color w:val="555555"/>
            <w:sz w:val="19"/>
            <w:szCs w:val="19"/>
          </w:rPr>
          <w:t>and explain why do you liked/ disliked her/ him.</w:t>
        </w:r>
        <w:r w:rsidRPr="00A55BC2">
          <w:rPr>
            <w:rFonts w:ascii="Arial" w:hAnsi="Arial" w:cs="Arial"/>
            <w:color w:val="555555"/>
            <w:sz w:val="19"/>
            <w:szCs w:val="19"/>
          </w:rPr>
          <w:br/>
        </w:r>
        <w:r w:rsidRPr="009361E2">
          <w:rPr>
            <w:rFonts w:ascii="Arial" w:hAnsi="Arial" w:cs="Arial"/>
            <w:color w:val="006400"/>
            <w:bdr w:val="none" w:sz="0" w:space="0" w:color="auto" w:frame="1"/>
          </w:rPr>
          <w:t>Interest, Hobby and Activities</w:t>
        </w:r>
      </w:ins>
    </w:p>
    <w:p w:rsidR="00843715" w:rsidRDefault="00843715" w:rsidP="00843715">
      <w:pPr>
        <w:pStyle w:val="NormalWeb"/>
        <w:shd w:val="clear" w:color="auto" w:fill="FFFFFF"/>
        <w:spacing w:before="0" w:beforeAutospacing="0" w:after="0" w:afterAutospacing="0" w:line="360" w:lineRule="atLeast"/>
        <w:textAlignment w:val="baseline"/>
        <w:rPr>
          <w:ins w:id="341" w:author="Unknown"/>
          <w:rFonts w:ascii="Arial" w:hAnsi="Arial" w:cs="Arial"/>
          <w:color w:val="555555"/>
          <w:sz w:val="19"/>
          <w:szCs w:val="19"/>
        </w:rPr>
      </w:pPr>
      <w:ins w:id="342" w:author="Unknown">
        <w:r>
          <w:rPr>
            <w:rStyle w:val="Strong"/>
            <w:rFonts w:ascii="Arial" w:hAnsi="Arial" w:cs="Arial"/>
            <w:color w:val="555555"/>
            <w:sz w:val="19"/>
            <w:szCs w:val="19"/>
            <w:u w:val="single"/>
            <w:bdr w:val="none" w:sz="0" w:space="0" w:color="auto" w:frame="1"/>
          </w:rPr>
          <w:t>Cue Card Topic 1</w:t>
        </w:r>
        <w:proofErr w:type="gramStart"/>
        <w:r>
          <w:rPr>
            <w:rStyle w:val="Strong"/>
            <w:rFonts w:ascii="Arial" w:hAnsi="Arial" w:cs="Arial"/>
            <w:color w:val="555555"/>
            <w:sz w:val="19"/>
            <w:szCs w:val="19"/>
            <w:u w:val="single"/>
            <w:bdr w:val="none" w:sz="0" w:space="0" w:color="auto" w:frame="1"/>
          </w:rPr>
          <w:t>:</w:t>
        </w:r>
        <w:proofErr w:type="gramEnd"/>
        <w:r>
          <w:rPr>
            <w:rFonts w:ascii="Arial" w:hAnsi="Arial" w:cs="Arial"/>
            <w:color w:val="555555"/>
            <w:sz w:val="19"/>
            <w:szCs w:val="19"/>
          </w:rPr>
          <w:br/>
        </w:r>
        <w:r>
          <w:rPr>
            <w:rStyle w:val="Strong"/>
            <w:rFonts w:ascii="Arial" w:hAnsi="Arial" w:cs="Arial"/>
            <w:color w:val="555555"/>
            <w:sz w:val="19"/>
            <w:szCs w:val="19"/>
            <w:bdr w:val="none" w:sz="0" w:space="0" w:color="auto" w:frame="1"/>
          </w:rPr>
          <w:t>Describe your holidays.</w:t>
        </w:r>
        <w:r>
          <w:rPr>
            <w:rFonts w:ascii="Arial" w:hAnsi="Arial" w:cs="Arial"/>
            <w:color w:val="555555"/>
            <w:sz w:val="19"/>
            <w:szCs w:val="19"/>
          </w:rPr>
          <w:br/>
          <w:t>You should say:</w:t>
        </w:r>
      </w:ins>
    </w:p>
    <w:p w:rsidR="00843715" w:rsidRDefault="00843715" w:rsidP="00843715">
      <w:pPr>
        <w:numPr>
          <w:ilvl w:val="0"/>
          <w:numId w:val="40"/>
        </w:numPr>
        <w:spacing w:after="0" w:line="360" w:lineRule="atLeast"/>
        <w:ind w:left="180"/>
        <w:textAlignment w:val="baseline"/>
        <w:rPr>
          <w:ins w:id="343" w:author="Unknown"/>
          <w:rFonts w:ascii="Arial" w:hAnsi="Arial" w:cs="Arial"/>
          <w:color w:val="555555"/>
          <w:sz w:val="19"/>
          <w:szCs w:val="19"/>
        </w:rPr>
      </w:pPr>
      <w:ins w:id="344" w:author="Unknown">
        <w:r>
          <w:rPr>
            <w:rFonts w:ascii="Arial" w:hAnsi="Arial" w:cs="Arial"/>
            <w:color w:val="555555"/>
            <w:sz w:val="19"/>
            <w:szCs w:val="19"/>
          </w:rPr>
          <w:t>    Where do you go on the holidays</w:t>
        </w:r>
      </w:ins>
    </w:p>
    <w:p w:rsidR="00843715" w:rsidRDefault="00843715" w:rsidP="00843715">
      <w:pPr>
        <w:numPr>
          <w:ilvl w:val="0"/>
          <w:numId w:val="40"/>
        </w:numPr>
        <w:spacing w:after="0" w:line="360" w:lineRule="atLeast"/>
        <w:ind w:left="180"/>
        <w:textAlignment w:val="baseline"/>
        <w:rPr>
          <w:ins w:id="345" w:author="Unknown"/>
          <w:rFonts w:ascii="Arial" w:hAnsi="Arial" w:cs="Arial"/>
          <w:color w:val="555555"/>
          <w:sz w:val="19"/>
          <w:szCs w:val="19"/>
        </w:rPr>
      </w:pPr>
      <w:ins w:id="346" w:author="Unknown">
        <w:r>
          <w:rPr>
            <w:rFonts w:ascii="Arial" w:hAnsi="Arial" w:cs="Arial"/>
            <w:color w:val="555555"/>
            <w:sz w:val="19"/>
            <w:szCs w:val="19"/>
          </w:rPr>
          <w:t>    Who you go with</w:t>
        </w:r>
      </w:ins>
    </w:p>
    <w:p w:rsidR="00843715" w:rsidRPr="00A55BC2" w:rsidRDefault="00843715" w:rsidP="00A55BC2">
      <w:pPr>
        <w:numPr>
          <w:ilvl w:val="0"/>
          <w:numId w:val="40"/>
        </w:numPr>
        <w:spacing w:after="0" w:line="360" w:lineRule="atLeast"/>
        <w:ind w:left="180"/>
        <w:textAlignment w:val="baseline"/>
        <w:rPr>
          <w:ins w:id="347" w:author="Unknown"/>
          <w:rFonts w:ascii="Arial" w:hAnsi="Arial" w:cs="Arial"/>
          <w:color w:val="555555"/>
          <w:sz w:val="19"/>
          <w:szCs w:val="19"/>
        </w:rPr>
      </w:pPr>
      <w:ins w:id="348" w:author="Unknown">
        <w:r>
          <w:rPr>
            <w:rFonts w:ascii="Arial" w:hAnsi="Arial" w:cs="Arial"/>
            <w:color w:val="555555"/>
            <w:sz w:val="19"/>
            <w:szCs w:val="19"/>
          </w:rPr>
          <w:t>    Talk about any interesting things happened then</w:t>
        </w:r>
      </w:ins>
      <w:r w:rsidR="00A55BC2">
        <w:rPr>
          <w:rFonts w:ascii="Arial" w:hAnsi="Arial" w:cs="Arial"/>
          <w:color w:val="555555"/>
          <w:sz w:val="19"/>
          <w:szCs w:val="19"/>
        </w:rPr>
        <w:t xml:space="preserve"> </w:t>
      </w:r>
      <w:ins w:id="349" w:author="Unknown">
        <w:r w:rsidRPr="00A55BC2">
          <w:rPr>
            <w:rFonts w:ascii="Arial" w:hAnsi="Arial" w:cs="Arial"/>
            <w:color w:val="555555"/>
            <w:sz w:val="19"/>
            <w:szCs w:val="19"/>
          </w:rPr>
          <w:t>and explain why it was interesting.</w:t>
        </w:r>
      </w:ins>
    </w:p>
    <w:p w:rsidR="00843715" w:rsidRDefault="00843715" w:rsidP="00843715">
      <w:pPr>
        <w:pStyle w:val="NormalWeb"/>
        <w:shd w:val="clear" w:color="auto" w:fill="FFFFFF"/>
        <w:spacing w:before="0" w:beforeAutospacing="0" w:after="0" w:afterAutospacing="0" w:line="360" w:lineRule="atLeast"/>
        <w:textAlignment w:val="baseline"/>
        <w:rPr>
          <w:ins w:id="350" w:author="Unknown"/>
          <w:rFonts w:ascii="Arial" w:hAnsi="Arial" w:cs="Arial"/>
          <w:color w:val="555555"/>
          <w:sz w:val="19"/>
          <w:szCs w:val="19"/>
        </w:rPr>
      </w:pPr>
      <w:ins w:id="351" w:author="Unknown">
        <w:r>
          <w:rPr>
            <w:rStyle w:val="Strong"/>
            <w:rFonts w:ascii="Arial" w:hAnsi="Arial" w:cs="Arial"/>
            <w:color w:val="555555"/>
            <w:sz w:val="19"/>
            <w:szCs w:val="19"/>
            <w:u w:val="single"/>
            <w:bdr w:val="none" w:sz="0" w:space="0" w:color="auto" w:frame="1"/>
          </w:rPr>
          <w:lastRenderedPageBreak/>
          <w:t>Cue Card Topic 2</w:t>
        </w:r>
        <w:proofErr w:type="gramStart"/>
        <w:r>
          <w:rPr>
            <w:rStyle w:val="Strong"/>
            <w:rFonts w:ascii="Arial" w:hAnsi="Arial" w:cs="Arial"/>
            <w:color w:val="555555"/>
            <w:sz w:val="19"/>
            <w:szCs w:val="19"/>
            <w:u w:val="single"/>
            <w:bdr w:val="none" w:sz="0" w:space="0" w:color="auto" w:frame="1"/>
          </w:rPr>
          <w:t>:</w:t>
        </w:r>
        <w:proofErr w:type="gramEnd"/>
        <w:r>
          <w:rPr>
            <w:rFonts w:ascii="Arial" w:hAnsi="Arial" w:cs="Arial"/>
            <w:color w:val="555555"/>
            <w:sz w:val="19"/>
            <w:szCs w:val="19"/>
          </w:rPr>
          <w:br/>
        </w:r>
        <w:r>
          <w:rPr>
            <w:rStyle w:val="Strong"/>
            <w:rFonts w:ascii="Arial" w:hAnsi="Arial" w:cs="Arial"/>
            <w:color w:val="555555"/>
            <w:sz w:val="19"/>
            <w:szCs w:val="19"/>
            <w:bdr w:val="none" w:sz="0" w:space="0" w:color="auto" w:frame="1"/>
          </w:rPr>
          <w:t>Describe a practical skill you have.</w:t>
        </w:r>
        <w:r>
          <w:rPr>
            <w:rFonts w:ascii="Arial" w:hAnsi="Arial" w:cs="Arial"/>
            <w:color w:val="555555"/>
            <w:sz w:val="19"/>
            <w:szCs w:val="19"/>
          </w:rPr>
          <w:br/>
          <w:t>You should say:</w:t>
        </w:r>
      </w:ins>
    </w:p>
    <w:p w:rsidR="00843715" w:rsidRDefault="00843715" w:rsidP="00843715">
      <w:pPr>
        <w:numPr>
          <w:ilvl w:val="0"/>
          <w:numId w:val="41"/>
        </w:numPr>
        <w:spacing w:after="0" w:line="360" w:lineRule="atLeast"/>
        <w:ind w:left="180"/>
        <w:textAlignment w:val="baseline"/>
        <w:rPr>
          <w:ins w:id="352" w:author="Unknown"/>
          <w:rFonts w:ascii="Arial" w:hAnsi="Arial" w:cs="Arial"/>
          <w:color w:val="555555"/>
          <w:sz w:val="19"/>
          <w:szCs w:val="19"/>
        </w:rPr>
      </w:pPr>
      <w:ins w:id="353" w:author="Unknown">
        <w:r>
          <w:rPr>
            <w:rFonts w:ascii="Arial" w:hAnsi="Arial" w:cs="Arial"/>
            <w:color w:val="555555"/>
            <w:sz w:val="19"/>
            <w:szCs w:val="19"/>
          </w:rPr>
          <w:t>    What is it</w:t>
        </w:r>
      </w:ins>
    </w:p>
    <w:p w:rsidR="00843715" w:rsidRDefault="00843715" w:rsidP="00843715">
      <w:pPr>
        <w:numPr>
          <w:ilvl w:val="0"/>
          <w:numId w:val="41"/>
        </w:numPr>
        <w:spacing w:after="0" w:line="360" w:lineRule="atLeast"/>
        <w:ind w:left="180"/>
        <w:textAlignment w:val="baseline"/>
        <w:rPr>
          <w:ins w:id="354" w:author="Unknown"/>
          <w:rFonts w:ascii="Arial" w:hAnsi="Arial" w:cs="Arial"/>
          <w:color w:val="555555"/>
          <w:sz w:val="19"/>
          <w:szCs w:val="19"/>
        </w:rPr>
      </w:pPr>
      <w:ins w:id="355" w:author="Unknown">
        <w:r>
          <w:rPr>
            <w:rFonts w:ascii="Arial" w:hAnsi="Arial" w:cs="Arial"/>
            <w:color w:val="555555"/>
            <w:sz w:val="19"/>
            <w:szCs w:val="19"/>
          </w:rPr>
          <w:t>    How often you use it</w:t>
        </w:r>
      </w:ins>
    </w:p>
    <w:p w:rsidR="00843715" w:rsidRPr="00A55BC2" w:rsidRDefault="00843715" w:rsidP="00A55BC2">
      <w:pPr>
        <w:numPr>
          <w:ilvl w:val="0"/>
          <w:numId w:val="41"/>
        </w:numPr>
        <w:spacing w:after="0" w:line="360" w:lineRule="atLeast"/>
        <w:ind w:left="180"/>
        <w:textAlignment w:val="baseline"/>
        <w:rPr>
          <w:ins w:id="356" w:author="Unknown"/>
          <w:rFonts w:ascii="Arial" w:hAnsi="Arial" w:cs="Arial"/>
          <w:color w:val="555555"/>
          <w:sz w:val="19"/>
          <w:szCs w:val="19"/>
        </w:rPr>
      </w:pPr>
      <w:ins w:id="357" w:author="Unknown">
        <w:r>
          <w:rPr>
            <w:rFonts w:ascii="Arial" w:hAnsi="Arial" w:cs="Arial"/>
            <w:color w:val="555555"/>
            <w:sz w:val="19"/>
            <w:szCs w:val="19"/>
          </w:rPr>
          <w:t>    Who taught it to you</w:t>
        </w:r>
      </w:ins>
      <w:r w:rsidR="00A55BC2">
        <w:rPr>
          <w:rFonts w:ascii="Arial" w:hAnsi="Arial" w:cs="Arial"/>
          <w:color w:val="555555"/>
          <w:sz w:val="19"/>
          <w:szCs w:val="19"/>
        </w:rPr>
        <w:t xml:space="preserve"> </w:t>
      </w:r>
      <w:ins w:id="358" w:author="Unknown">
        <w:r w:rsidRPr="00A55BC2">
          <w:rPr>
            <w:rFonts w:ascii="Arial" w:hAnsi="Arial" w:cs="Arial"/>
            <w:color w:val="555555"/>
            <w:sz w:val="19"/>
            <w:szCs w:val="19"/>
          </w:rPr>
          <w:t xml:space="preserve">and explain how it </w:t>
        </w:r>
        <w:proofErr w:type="gramStart"/>
        <w:r w:rsidRPr="00A55BC2">
          <w:rPr>
            <w:rFonts w:ascii="Arial" w:hAnsi="Arial" w:cs="Arial"/>
            <w:color w:val="555555"/>
            <w:sz w:val="19"/>
            <w:szCs w:val="19"/>
          </w:rPr>
          <w:t>help</w:t>
        </w:r>
        <w:proofErr w:type="gramEnd"/>
        <w:r w:rsidRPr="00A55BC2">
          <w:rPr>
            <w:rFonts w:ascii="Arial" w:hAnsi="Arial" w:cs="Arial"/>
            <w:color w:val="555555"/>
            <w:sz w:val="19"/>
            <w:szCs w:val="19"/>
          </w:rPr>
          <w:t xml:space="preserve"> you.</w:t>
        </w:r>
      </w:ins>
    </w:p>
    <w:p w:rsidR="00843715" w:rsidRDefault="00843715" w:rsidP="00843715">
      <w:pPr>
        <w:pStyle w:val="NormalWeb"/>
        <w:shd w:val="clear" w:color="auto" w:fill="FFFFFF"/>
        <w:spacing w:before="0" w:beforeAutospacing="0" w:after="0" w:afterAutospacing="0" w:line="360" w:lineRule="atLeast"/>
        <w:textAlignment w:val="baseline"/>
        <w:rPr>
          <w:ins w:id="359" w:author="Unknown"/>
          <w:rFonts w:ascii="Arial" w:hAnsi="Arial" w:cs="Arial"/>
          <w:color w:val="555555"/>
          <w:sz w:val="19"/>
          <w:szCs w:val="19"/>
        </w:rPr>
      </w:pPr>
      <w:ins w:id="360" w:author="Unknown">
        <w:r>
          <w:rPr>
            <w:rStyle w:val="Strong"/>
            <w:rFonts w:ascii="Arial" w:hAnsi="Arial" w:cs="Arial"/>
            <w:color w:val="555555"/>
            <w:sz w:val="19"/>
            <w:szCs w:val="19"/>
            <w:u w:val="single"/>
            <w:bdr w:val="none" w:sz="0" w:space="0" w:color="auto" w:frame="1"/>
          </w:rPr>
          <w:t>Cue Card Topic 3:</w:t>
        </w:r>
      </w:ins>
    </w:p>
    <w:p w:rsidR="00843715" w:rsidRDefault="00843715" w:rsidP="00843715">
      <w:pPr>
        <w:pStyle w:val="NormalWeb"/>
        <w:shd w:val="clear" w:color="auto" w:fill="FFFFFF"/>
        <w:spacing w:before="0" w:beforeAutospacing="0" w:after="0" w:afterAutospacing="0" w:line="360" w:lineRule="atLeast"/>
        <w:textAlignment w:val="baseline"/>
        <w:rPr>
          <w:ins w:id="361" w:author="Unknown"/>
          <w:rFonts w:ascii="Arial" w:hAnsi="Arial" w:cs="Arial"/>
          <w:color w:val="555555"/>
          <w:sz w:val="19"/>
          <w:szCs w:val="19"/>
        </w:rPr>
      </w:pPr>
      <w:ins w:id="362" w:author="Unknown">
        <w:r>
          <w:rPr>
            <w:rStyle w:val="Strong"/>
            <w:rFonts w:ascii="Arial" w:hAnsi="Arial" w:cs="Arial"/>
            <w:color w:val="555555"/>
            <w:sz w:val="19"/>
            <w:szCs w:val="19"/>
            <w:bdr w:val="none" w:sz="0" w:space="0" w:color="auto" w:frame="1"/>
          </w:rPr>
          <w:t>Describe something healthy you enjoy doing.</w:t>
        </w:r>
        <w:r>
          <w:rPr>
            <w:rFonts w:ascii="Arial" w:hAnsi="Arial" w:cs="Arial"/>
            <w:color w:val="555555"/>
            <w:sz w:val="19"/>
            <w:szCs w:val="19"/>
          </w:rPr>
          <w:br/>
          <w:t>You should say:</w:t>
        </w:r>
      </w:ins>
    </w:p>
    <w:p w:rsidR="00843715" w:rsidRDefault="00843715" w:rsidP="00843715">
      <w:pPr>
        <w:numPr>
          <w:ilvl w:val="0"/>
          <w:numId w:val="42"/>
        </w:numPr>
        <w:spacing w:after="0" w:line="360" w:lineRule="atLeast"/>
        <w:ind w:left="180"/>
        <w:textAlignment w:val="baseline"/>
        <w:rPr>
          <w:ins w:id="363" w:author="Unknown"/>
          <w:rFonts w:ascii="Arial" w:hAnsi="Arial" w:cs="Arial"/>
          <w:color w:val="555555"/>
          <w:sz w:val="19"/>
          <w:szCs w:val="19"/>
        </w:rPr>
      </w:pPr>
      <w:ins w:id="364" w:author="Unknown">
        <w:r>
          <w:rPr>
            <w:rFonts w:ascii="Arial" w:hAnsi="Arial" w:cs="Arial"/>
            <w:color w:val="555555"/>
            <w:sz w:val="19"/>
            <w:szCs w:val="19"/>
          </w:rPr>
          <w:t>    What you do</w:t>
        </w:r>
      </w:ins>
    </w:p>
    <w:p w:rsidR="00843715" w:rsidRDefault="00843715" w:rsidP="00843715">
      <w:pPr>
        <w:numPr>
          <w:ilvl w:val="0"/>
          <w:numId w:val="42"/>
        </w:numPr>
        <w:spacing w:after="0" w:line="360" w:lineRule="atLeast"/>
        <w:ind w:left="180"/>
        <w:textAlignment w:val="baseline"/>
        <w:rPr>
          <w:ins w:id="365" w:author="Unknown"/>
          <w:rFonts w:ascii="Arial" w:hAnsi="Arial" w:cs="Arial"/>
          <w:color w:val="555555"/>
          <w:sz w:val="19"/>
          <w:szCs w:val="19"/>
        </w:rPr>
      </w:pPr>
      <w:ins w:id="366" w:author="Unknown">
        <w:r>
          <w:rPr>
            <w:rFonts w:ascii="Arial" w:hAnsi="Arial" w:cs="Arial"/>
            <w:color w:val="555555"/>
            <w:sz w:val="19"/>
            <w:szCs w:val="19"/>
          </w:rPr>
          <w:t>    Where and why you do it</w:t>
        </w:r>
      </w:ins>
    </w:p>
    <w:p w:rsidR="00843715" w:rsidRPr="00A55BC2" w:rsidRDefault="00843715" w:rsidP="00A55BC2">
      <w:pPr>
        <w:numPr>
          <w:ilvl w:val="0"/>
          <w:numId w:val="42"/>
        </w:numPr>
        <w:spacing w:after="0" w:line="360" w:lineRule="atLeast"/>
        <w:ind w:left="180"/>
        <w:textAlignment w:val="baseline"/>
        <w:rPr>
          <w:ins w:id="367" w:author="Unknown"/>
          <w:rFonts w:ascii="Arial" w:hAnsi="Arial" w:cs="Arial"/>
          <w:color w:val="555555"/>
          <w:sz w:val="19"/>
          <w:szCs w:val="19"/>
        </w:rPr>
      </w:pPr>
      <w:ins w:id="368" w:author="Unknown">
        <w:r>
          <w:rPr>
            <w:rFonts w:ascii="Arial" w:hAnsi="Arial" w:cs="Arial"/>
            <w:color w:val="555555"/>
            <w:sz w:val="19"/>
            <w:szCs w:val="19"/>
          </w:rPr>
          <w:t>    Who you do it with</w:t>
        </w:r>
      </w:ins>
      <w:r w:rsidR="00A55BC2">
        <w:rPr>
          <w:rFonts w:ascii="Arial" w:hAnsi="Arial" w:cs="Arial"/>
          <w:color w:val="555555"/>
          <w:sz w:val="19"/>
          <w:szCs w:val="19"/>
        </w:rPr>
        <w:t xml:space="preserve"> </w:t>
      </w:r>
      <w:ins w:id="369" w:author="Unknown">
        <w:r w:rsidRPr="00A55BC2">
          <w:rPr>
            <w:rFonts w:ascii="Arial" w:hAnsi="Arial" w:cs="Arial"/>
            <w:color w:val="555555"/>
            <w:sz w:val="19"/>
            <w:szCs w:val="19"/>
          </w:rPr>
          <w:t>and explain why it is healthy.</w:t>
        </w:r>
      </w:ins>
    </w:p>
    <w:p w:rsidR="00843715" w:rsidRDefault="00843715" w:rsidP="00843715">
      <w:pPr>
        <w:pStyle w:val="NormalWeb"/>
        <w:shd w:val="clear" w:color="auto" w:fill="FFFFFF"/>
        <w:spacing w:before="0" w:beforeAutospacing="0" w:after="0" w:afterAutospacing="0" w:line="360" w:lineRule="atLeast"/>
        <w:textAlignment w:val="baseline"/>
        <w:rPr>
          <w:ins w:id="370" w:author="Unknown"/>
          <w:rFonts w:ascii="Arial" w:hAnsi="Arial" w:cs="Arial"/>
          <w:color w:val="555555"/>
          <w:sz w:val="19"/>
          <w:szCs w:val="19"/>
        </w:rPr>
      </w:pPr>
      <w:ins w:id="371" w:author="Unknown">
        <w:r>
          <w:rPr>
            <w:rStyle w:val="Strong"/>
            <w:rFonts w:ascii="Arial" w:hAnsi="Arial" w:cs="Arial"/>
            <w:color w:val="555555"/>
            <w:sz w:val="19"/>
            <w:szCs w:val="19"/>
            <w:bdr w:val="none" w:sz="0" w:space="0" w:color="auto" w:frame="1"/>
          </w:rPr>
          <w:fldChar w:fldCharType="begin"/>
        </w:r>
        <w:r>
          <w:rPr>
            <w:rStyle w:val="Strong"/>
            <w:rFonts w:ascii="Arial" w:hAnsi="Arial" w:cs="Arial"/>
            <w:color w:val="555555"/>
            <w:sz w:val="19"/>
            <w:szCs w:val="19"/>
            <w:bdr w:val="none" w:sz="0" w:space="0" w:color="auto" w:frame="1"/>
          </w:rPr>
          <w:instrText xml:space="preserve"> HYPERLINK "http://www.ielts-mentor.com/cue-card-sample/660-describe-something-healthy-you-enjoy-doing" \o "IELTS Cue Card Sample 50 - Describe something healthy you enjoy doing" </w:instrText>
        </w:r>
        <w:r>
          <w:rPr>
            <w:rStyle w:val="Strong"/>
            <w:rFonts w:ascii="Arial" w:hAnsi="Arial" w:cs="Arial"/>
            <w:color w:val="555555"/>
            <w:sz w:val="19"/>
            <w:szCs w:val="19"/>
            <w:bdr w:val="none" w:sz="0" w:space="0" w:color="auto" w:frame="1"/>
          </w:rPr>
          <w:fldChar w:fldCharType="separate"/>
        </w:r>
        <w:r>
          <w:rPr>
            <w:rStyle w:val="Hyperlink"/>
            <w:rFonts w:ascii="Arial" w:eastAsiaTheme="majorEastAsia" w:hAnsi="Arial" w:cs="Arial"/>
            <w:b/>
            <w:bCs/>
            <w:color w:val="009999"/>
            <w:sz w:val="19"/>
            <w:szCs w:val="19"/>
            <w:bdr w:val="none" w:sz="0" w:space="0" w:color="auto" w:frame="1"/>
          </w:rPr>
          <w:t>Click here for the Sample Answer of this cue card</w:t>
        </w:r>
        <w:r>
          <w:rPr>
            <w:rStyle w:val="Strong"/>
            <w:rFonts w:ascii="Arial" w:hAnsi="Arial" w:cs="Arial"/>
            <w:color w:val="555555"/>
            <w:sz w:val="19"/>
            <w:szCs w:val="19"/>
            <w:bdr w:val="none" w:sz="0" w:space="0" w:color="auto" w:frame="1"/>
          </w:rPr>
          <w:fldChar w:fldCharType="end"/>
        </w:r>
      </w:ins>
    </w:p>
    <w:p w:rsidR="00843715" w:rsidRDefault="00843715" w:rsidP="00843715">
      <w:pPr>
        <w:pStyle w:val="NormalWeb"/>
        <w:shd w:val="clear" w:color="auto" w:fill="FFFFFF"/>
        <w:spacing w:before="0" w:beforeAutospacing="0" w:after="0" w:afterAutospacing="0" w:line="360" w:lineRule="atLeast"/>
        <w:textAlignment w:val="baseline"/>
        <w:rPr>
          <w:ins w:id="372" w:author="Unknown"/>
          <w:rFonts w:ascii="Arial" w:hAnsi="Arial" w:cs="Arial"/>
          <w:color w:val="555555"/>
          <w:sz w:val="19"/>
          <w:szCs w:val="19"/>
        </w:rPr>
      </w:pPr>
      <w:ins w:id="373" w:author="Unknown">
        <w:r>
          <w:rPr>
            <w:rStyle w:val="Strong"/>
            <w:rFonts w:ascii="Arial" w:hAnsi="Arial" w:cs="Arial"/>
            <w:color w:val="555555"/>
            <w:sz w:val="19"/>
            <w:szCs w:val="19"/>
            <w:u w:val="single"/>
            <w:bdr w:val="none" w:sz="0" w:space="0" w:color="auto" w:frame="1"/>
          </w:rPr>
          <w:t>Cue Card Topic 4:</w:t>
        </w:r>
      </w:ins>
    </w:p>
    <w:p w:rsidR="00843715" w:rsidRDefault="00843715" w:rsidP="00843715">
      <w:pPr>
        <w:pStyle w:val="NormalWeb"/>
        <w:shd w:val="clear" w:color="auto" w:fill="FFFFFF"/>
        <w:spacing w:before="0" w:beforeAutospacing="0" w:after="0" w:afterAutospacing="0" w:line="360" w:lineRule="atLeast"/>
        <w:textAlignment w:val="baseline"/>
        <w:rPr>
          <w:ins w:id="374" w:author="Unknown"/>
          <w:rFonts w:ascii="Arial" w:hAnsi="Arial" w:cs="Arial"/>
          <w:color w:val="555555"/>
          <w:sz w:val="19"/>
          <w:szCs w:val="19"/>
        </w:rPr>
      </w:pPr>
      <w:ins w:id="375" w:author="Unknown">
        <w:r>
          <w:rPr>
            <w:rStyle w:val="Strong"/>
            <w:rFonts w:ascii="Arial" w:hAnsi="Arial" w:cs="Arial"/>
            <w:color w:val="555555"/>
            <w:sz w:val="19"/>
            <w:szCs w:val="19"/>
            <w:bdr w:val="none" w:sz="0" w:space="0" w:color="auto" w:frame="1"/>
          </w:rPr>
          <w:t>Describe an outdoor activity that you did for the first time.</w:t>
        </w:r>
        <w:r>
          <w:rPr>
            <w:rFonts w:ascii="Arial" w:hAnsi="Arial" w:cs="Arial"/>
            <w:color w:val="555555"/>
            <w:sz w:val="19"/>
            <w:szCs w:val="19"/>
          </w:rPr>
          <w:br/>
          <w:t>You should say:</w:t>
        </w:r>
      </w:ins>
    </w:p>
    <w:p w:rsidR="00843715" w:rsidRDefault="00843715" w:rsidP="00843715">
      <w:pPr>
        <w:numPr>
          <w:ilvl w:val="0"/>
          <w:numId w:val="43"/>
        </w:numPr>
        <w:spacing w:after="0" w:line="360" w:lineRule="atLeast"/>
        <w:ind w:left="180"/>
        <w:textAlignment w:val="baseline"/>
        <w:rPr>
          <w:ins w:id="376" w:author="Unknown"/>
          <w:rFonts w:ascii="Arial" w:hAnsi="Arial" w:cs="Arial"/>
          <w:color w:val="555555"/>
          <w:sz w:val="19"/>
          <w:szCs w:val="19"/>
        </w:rPr>
      </w:pPr>
      <w:ins w:id="377" w:author="Unknown">
        <w:r>
          <w:rPr>
            <w:rFonts w:ascii="Arial" w:hAnsi="Arial" w:cs="Arial"/>
            <w:color w:val="555555"/>
            <w:sz w:val="19"/>
            <w:szCs w:val="19"/>
          </w:rPr>
          <w:t>    What you did it</w:t>
        </w:r>
      </w:ins>
    </w:p>
    <w:p w:rsidR="00843715" w:rsidRDefault="00843715" w:rsidP="00843715">
      <w:pPr>
        <w:numPr>
          <w:ilvl w:val="0"/>
          <w:numId w:val="43"/>
        </w:numPr>
        <w:spacing w:after="0" w:line="360" w:lineRule="atLeast"/>
        <w:ind w:left="180"/>
        <w:textAlignment w:val="baseline"/>
        <w:rPr>
          <w:ins w:id="378" w:author="Unknown"/>
          <w:rFonts w:ascii="Arial" w:hAnsi="Arial" w:cs="Arial"/>
          <w:color w:val="555555"/>
          <w:sz w:val="19"/>
          <w:szCs w:val="19"/>
        </w:rPr>
      </w:pPr>
      <w:ins w:id="379" w:author="Unknown">
        <w:r>
          <w:rPr>
            <w:rFonts w:ascii="Arial" w:hAnsi="Arial" w:cs="Arial"/>
            <w:color w:val="555555"/>
            <w:sz w:val="19"/>
            <w:szCs w:val="19"/>
          </w:rPr>
          <w:t>    Where and when you did it</w:t>
        </w:r>
      </w:ins>
    </w:p>
    <w:p w:rsidR="00843715" w:rsidRPr="00A55BC2" w:rsidRDefault="00843715" w:rsidP="00A55BC2">
      <w:pPr>
        <w:numPr>
          <w:ilvl w:val="0"/>
          <w:numId w:val="43"/>
        </w:numPr>
        <w:spacing w:after="0" w:line="360" w:lineRule="atLeast"/>
        <w:ind w:left="180"/>
        <w:textAlignment w:val="baseline"/>
        <w:rPr>
          <w:ins w:id="380" w:author="Unknown"/>
          <w:rFonts w:ascii="Arial" w:hAnsi="Arial" w:cs="Arial"/>
          <w:color w:val="555555"/>
          <w:sz w:val="19"/>
          <w:szCs w:val="19"/>
        </w:rPr>
      </w:pPr>
      <w:ins w:id="381" w:author="Unknown">
        <w:r>
          <w:rPr>
            <w:rFonts w:ascii="Arial" w:hAnsi="Arial" w:cs="Arial"/>
            <w:color w:val="555555"/>
            <w:sz w:val="19"/>
            <w:szCs w:val="19"/>
          </w:rPr>
          <w:t>    How you felt later</w:t>
        </w:r>
      </w:ins>
      <w:r w:rsidR="00A55BC2">
        <w:rPr>
          <w:rFonts w:ascii="Arial" w:hAnsi="Arial" w:cs="Arial"/>
          <w:color w:val="555555"/>
          <w:sz w:val="19"/>
          <w:szCs w:val="19"/>
        </w:rPr>
        <w:t xml:space="preserve"> </w:t>
      </w:r>
      <w:ins w:id="382" w:author="Unknown">
        <w:r w:rsidRPr="00A55BC2">
          <w:rPr>
            <w:rFonts w:ascii="Arial" w:hAnsi="Arial" w:cs="Arial"/>
            <w:color w:val="555555"/>
            <w:sz w:val="19"/>
            <w:szCs w:val="19"/>
          </w:rPr>
          <w:t>and say if you would recommend this activity to your friends.</w:t>
        </w:r>
      </w:ins>
    </w:p>
    <w:p w:rsidR="00843715" w:rsidRDefault="00843715" w:rsidP="00843715">
      <w:pPr>
        <w:pStyle w:val="NormalWeb"/>
        <w:shd w:val="clear" w:color="auto" w:fill="FFFFFF"/>
        <w:spacing w:before="0" w:beforeAutospacing="0" w:after="0" w:afterAutospacing="0" w:line="360" w:lineRule="atLeast"/>
        <w:textAlignment w:val="baseline"/>
        <w:rPr>
          <w:ins w:id="383" w:author="Unknown"/>
          <w:rFonts w:ascii="Arial" w:hAnsi="Arial" w:cs="Arial"/>
          <w:color w:val="555555"/>
          <w:sz w:val="19"/>
          <w:szCs w:val="19"/>
        </w:rPr>
      </w:pPr>
      <w:ins w:id="384" w:author="Unknown">
        <w:r>
          <w:rPr>
            <w:rStyle w:val="Strong"/>
            <w:rFonts w:ascii="Arial" w:hAnsi="Arial" w:cs="Arial"/>
            <w:color w:val="555555"/>
            <w:sz w:val="19"/>
            <w:szCs w:val="19"/>
            <w:u w:val="single"/>
            <w:bdr w:val="none" w:sz="0" w:space="0" w:color="auto" w:frame="1"/>
          </w:rPr>
          <w:t>Cue Card Topic 5:</w:t>
        </w:r>
      </w:ins>
    </w:p>
    <w:p w:rsidR="00843715" w:rsidRDefault="00843715" w:rsidP="00843715">
      <w:pPr>
        <w:pStyle w:val="NormalWeb"/>
        <w:shd w:val="clear" w:color="auto" w:fill="FFFFFF"/>
        <w:spacing w:before="0" w:beforeAutospacing="0" w:after="0" w:afterAutospacing="0" w:line="360" w:lineRule="atLeast"/>
        <w:textAlignment w:val="baseline"/>
        <w:rPr>
          <w:ins w:id="385" w:author="Unknown"/>
          <w:rFonts w:ascii="Arial" w:hAnsi="Arial" w:cs="Arial"/>
          <w:color w:val="555555"/>
          <w:sz w:val="19"/>
          <w:szCs w:val="19"/>
        </w:rPr>
      </w:pPr>
      <w:ins w:id="386" w:author="Unknown">
        <w:r>
          <w:rPr>
            <w:rStyle w:val="Strong"/>
            <w:rFonts w:ascii="Arial" w:hAnsi="Arial" w:cs="Arial"/>
            <w:color w:val="555555"/>
            <w:sz w:val="19"/>
            <w:szCs w:val="19"/>
            <w:bdr w:val="none" w:sz="0" w:space="0" w:color="auto" w:frame="1"/>
          </w:rPr>
          <w:t>Describe an unusual or interesting thing you did recently.</w:t>
        </w:r>
        <w:r>
          <w:rPr>
            <w:rFonts w:ascii="Arial" w:hAnsi="Arial" w:cs="Arial"/>
            <w:color w:val="555555"/>
            <w:sz w:val="19"/>
            <w:szCs w:val="19"/>
          </w:rPr>
          <w:br/>
          <w:t>You should say:</w:t>
        </w:r>
      </w:ins>
    </w:p>
    <w:p w:rsidR="00843715" w:rsidRDefault="00843715" w:rsidP="00843715">
      <w:pPr>
        <w:numPr>
          <w:ilvl w:val="0"/>
          <w:numId w:val="44"/>
        </w:numPr>
        <w:spacing w:after="0" w:line="360" w:lineRule="atLeast"/>
        <w:ind w:left="180"/>
        <w:textAlignment w:val="baseline"/>
        <w:rPr>
          <w:ins w:id="387" w:author="Unknown"/>
          <w:rFonts w:ascii="Arial" w:hAnsi="Arial" w:cs="Arial"/>
          <w:color w:val="555555"/>
          <w:sz w:val="19"/>
          <w:szCs w:val="19"/>
        </w:rPr>
      </w:pPr>
      <w:ins w:id="388" w:author="Unknown">
        <w:r>
          <w:rPr>
            <w:rFonts w:ascii="Arial" w:hAnsi="Arial" w:cs="Arial"/>
            <w:color w:val="555555"/>
            <w:sz w:val="19"/>
            <w:szCs w:val="19"/>
          </w:rPr>
          <w:t>    Where you did it</w:t>
        </w:r>
      </w:ins>
    </w:p>
    <w:p w:rsidR="00843715" w:rsidRDefault="00843715" w:rsidP="00843715">
      <w:pPr>
        <w:numPr>
          <w:ilvl w:val="0"/>
          <w:numId w:val="44"/>
        </w:numPr>
        <w:spacing w:after="0" w:line="360" w:lineRule="atLeast"/>
        <w:ind w:left="180"/>
        <w:textAlignment w:val="baseline"/>
        <w:rPr>
          <w:ins w:id="389" w:author="Unknown"/>
          <w:rFonts w:ascii="Arial" w:hAnsi="Arial" w:cs="Arial"/>
          <w:color w:val="555555"/>
          <w:sz w:val="19"/>
          <w:szCs w:val="19"/>
        </w:rPr>
      </w:pPr>
      <w:ins w:id="390" w:author="Unknown">
        <w:r>
          <w:rPr>
            <w:rFonts w:ascii="Arial" w:hAnsi="Arial" w:cs="Arial"/>
            <w:color w:val="555555"/>
            <w:sz w:val="19"/>
            <w:szCs w:val="19"/>
          </w:rPr>
          <w:t>    When you did it</w:t>
        </w:r>
      </w:ins>
    </w:p>
    <w:p w:rsidR="00843715" w:rsidRPr="00A55BC2" w:rsidRDefault="00843715" w:rsidP="00A55BC2">
      <w:pPr>
        <w:numPr>
          <w:ilvl w:val="0"/>
          <w:numId w:val="44"/>
        </w:numPr>
        <w:spacing w:after="0" w:line="360" w:lineRule="atLeast"/>
        <w:ind w:left="180"/>
        <w:textAlignment w:val="baseline"/>
        <w:rPr>
          <w:ins w:id="391" w:author="Unknown"/>
          <w:rFonts w:ascii="Arial" w:hAnsi="Arial" w:cs="Arial"/>
          <w:color w:val="555555"/>
          <w:sz w:val="19"/>
          <w:szCs w:val="19"/>
        </w:rPr>
      </w:pPr>
      <w:ins w:id="392" w:author="Unknown">
        <w:r>
          <w:rPr>
            <w:rFonts w:ascii="Arial" w:hAnsi="Arial" w:cs="Arial"/>
            <w:color w:val="555555"/>
            <w:sz w:val="19"/>
            <w:szCs w:val="19"/>
          </w:rPr>
          <w:t>    Who you did it with</w:t>
        </w:r>
      </w:ins>
      <w:r w:rsidR="00A55BC2">
        <w:rPr>
          <w:rFonts w:ascii="Arial" w:hAnsi="Arial" w:cs="Arial"/>
          <w:color w:val="555555"/>
          <w:sz w:val="19"/>
          <w:szCs w:val="19"/>
        </w:rPr>
        <w:t xml:space="preserve"> </w:t>
      </w:r>
      <w:ins w:id="393" w:author="Unknown">
        <w:r w:rsidRPr="00A55BC2">
          <w:rPr>
            <w:rFonts w:ascii="Arial" w:hAnsi="Arial" w:cs="Arial"/>
            <w:color w:val="555555"/>
            <w:sz w:val="19"/>
            <w:szCs w:val="19"/>
          </w:rPr>
          <w:t>and describe why it was unusual or interesting.</w:t>
        </w:r>
      </w:ins>
    </w:p>
    <w:p w:rsidR="00843715" w:rsidRDefault="00843715" w:rsidP="00843715">
      <w:pPr>
        <w:pStyle w:val="NormalWeb"/>
        <w:shd w:val="clear" w:color="auto" w:fill="FFFFFF"/>
        <w:spacing w:before="0" w:beforeAutospacing="0" w:after="0" w:afterAutospacing="0" w:line="360" w:lineRule="atLeast"/>
        <w:textAlignment w:val="baseline"/>
        <w:rPr>
          <w:ins w:id="394" w:author="Unknown"/>
          <w:rFonts w:ascii="Arial" w:hAnsi="Arial" w:cs="Arial"/>
          <w:color w:val="555555"/>
          <w:sz w:val="19"/>
          <w:szCs w:val="19"/>
        </w:rPr>
      </w:pPr>
      <w:ins w:id="395" w:author="Unknown">
        <w:r>
          <w:rPr>
            <w:rStyle w:val="Strong"/>
            <w:rFonts w:ascii="Arial" w:hAnsi="Arial" w:cs="Arial"/>
            <w:color w:val="555555"/>
            <w:sz w:val="19"/>
            <w:szCs w:val="19"/>
            <w:u w:val="single"/>
            <w:bdr w:val="none" w:sz="0" w:space="0" w:color="auto" w:frame="1"/>
          </w:rPr>
          <w:t>Cue Card Topic 6:</w:t>
        </w:r>
      </w:ins>
    </w:p>
    <w:p w:rsidR="00843715" w:rsidRDefault="00843715" w:rsidP="00843715">
      <w:pPr>
        <w:pStyle w:val="NormalWeb"/>
        <w:shd w:val="clear" w:color="auto" w:fill="FFFFFF"/>
        <w:spacing w:before="0" w:beforeAutospacing="0" w:after="0" w:afterAutospacing="0" w:line="360" w:lineRule="atLeast"/>
        <w:textAlignment w:val="baseline"/>
        <w:rPr>
          <w:ins w:id="396" w:author="Unknown"/>
          <w:rFonts w:ascii="Arial" w:hAnsi="Arial" w:cs="Arial"/>
          <w:color w:val="555555"/>
          <w:sz w:val="19"/>
          <w:szCs w:val="19"/>
        </w:rPr>
      </w:pPr>
      <w:ins w:id="397" w:author="Unknown">
        <w:r>
          <w:rPr>
            <w:rStyle w:val="Strong"/>
            <w:rFonts w:ascii="Arial" w:hAnsi="Arial" w:cs="Arial"/>
            <w:color w:val="555555"/>
            <w:sz w:val="19"/>
            <w:szCs w:val="19"/>
            <w:bdr w:val="none" w:sz="0" w:space="0" w:color="auto" w:frame="1"/>
          </w:rPr>
          <w:t xml:space="preserve">Describe a club you </w:t>
        </w:r>
        <w:proofErr w:type="spellStart"/>
        <w:r>
          <w:rPr>
            <w:rStyle w:val="Strong"/>
            <w:rFonts w:ascii="Arial" w:hAnsi="Arial" w:cs="Arial"/>
            <w:color w:val="555555"/>
            <w:sz w:val="19"/>
            <w:szCs w:val="19"/>
            <w:bdr w:val="none" w:sz="0" w:space="0" w:color="auto" w:frame="1"/>
          </w:rPr>
          <w:t>organised</w:t>
        </w:r>
        <w:proofErr w:type="spellEnd"/>
        <w:r>
          <w:rPr>
            <w:rStyle w:val="Strong"/>
            <w:rFonts w:ascii="Arial" w:hAnsi="Arial" w:cs="Arial"/>
            <w:color w:val="555555"/>
            <w:sz w:val="19"/>
            <w:szCs w:val="19"/>
            <w:bdr w:val="none" w:sz="0" w:space="0" w:color="auto" w:frame="1"/>
          </w:rPr>
          <w:t xml:space="preserve"> or involved</w:t>
        </w:r>
        <w:r>
          <w:rPr>
            <w:rStyle w:val="apple-converted-space"/>
            <w:rFonts w:ascii="Arial" w:hAnsi="Arial" w:cs="Arial"/>
            <w:color w:val="555555"/>
            <w:sz w:val="19"/>
            <w:szCs w:val="19"/>
          </w:rPr>
          <w:t> </w:t>
        </w:r>
        <w:r>
          <w:rPr>
            <w:rStyle w:val="Strong"/>
            <w:rFonts w:ascii="Arial" w:hAnsi="Arial" w:cs="Arial"/>
            <w:color w:val="555555"/>
            <w:sz w:val="19"/>
            <w:szCs w:val="19"/>
            <w:bdr w:val="none" w:sz="0" w:space="0" w:color="auto" w:frame="1"/>
          </w:rPr>
          <w:t>in.</w:t>
        </w:r>
      </w:ins>
    </w:p>
    <w:p w:rsidR="00843715" w:rsidRDefault="00843715" w:rsidP="00843715">
      <w:pPr>
        <w:pStyle w:val="NormalWeb"/>
        <w:shd w:val="clear" w:color="auto" w:fill="FFFFFF"/>
        <w:spacing w:before="0" w:beforeAutospacing="0" w:after="360" w:afterAutospacing="0" w:line="360" w:lineRule="atLeast"/>
        <w:textAlignment w:val="baseline"/>
        <w:rPr>
          <w:ins w:id="398" w:author="Unknown"/>
          <w:rFonts w:ascii="Arial" w:hAnsi="Arial" w:cs="Arial"/>
          <w:color w:val="555555"/>
          <w:sz w:val="19"/>
          <w:szCs w:val="19"/>
        </w:rPr>
      </w:pPr>
      <w:ins w:id="399" w:author="Unknown">
        <w:r>
          <w:rPr>
            <w:rFonts w:ascii="Arial" w:hAnsi="Arial" w:cs="Arial"/>
            <w:color w:val="555555"/>
            <w:sz w:val="19"/>
            <w:szCs w:val="19"/>
          </w:rPr>
          <w:t>You should say:</w:t>
        </w:r>
      </w:ins>
    </w:p>
    <w:p w:rsidR="00843715" w:rsidRDefault="00843715" w:rsidP="00843715">
      <w:pPr>
        <w:numPr>
          <w:ilvl w:val="0"/>
          <w:numId w:val="45"/>
        </w:numPr>
        <w:spacing w:after="0" w:line="360" w:lineRule="atLeast"/>
        <w:ind w:left="180"/>
        <w:textAlignment w:val="baseline"/>
        <w:rPr>
          <w:ins w:id="400" w:author="Unknown"/>
          <w:rFonts w:ascii="Arial" w:hAnsi="Arial" w:cs="Arial"/>
          <w:color w:val="555555"/>
          <w:sz w:val="19"/>
          <w:szCs w:val="19"/>
        </w:rPr>
      </w:pPr>
      <w:ins w:id="401" w:author="Unknown">
        <w:r>
          <w:rPr>
            <w:rFonts w:ascii="Arial" w:hAnsi="Arial" w:cs="Arial"/>
            <w:color w:val="555555"/>
            <w:sz w:val="19"/>
            <w:szCs w:val="19"/>
          </w:rPr>
          <w:t>    What type of club it is</w:t>
        </w:r>
      </w:ins>
    </w:p>
    <w:p w:rsidR="00843715" w:rsidRDefault="00843715" w:rsidP="00843715">
      <w:pPr>
        <w:numPr>
          <w:ilvl w:val="0"/>
          <w:numId w:val="45"/>
        </w:numPr>
        <w:spacing w:after="0" w:line="360" w:lineRule="atLeast"/>
        <w:ind w:left="180"/>
        <w:textAlignment w:val="baseline"/>
        <w:rPr>
          <w:ins w:id="402" w:author="Unknown"/>
          <w:rFonts w:ascii="Arial" w:hAnsi="Arial" w:cs="Arial"/>
          <w:color w:val="555555"/>
          <w:sz w:val="19"/>
          <w:szCs w:val="19"/>
        </w:rPr>
      </w:pPr>
      <w:ins w:id="403" w:author="Unknown">
        <w:r>
          <w:rPr>
            <w:rFonts w:ascii="Arial" w:hAnsi="Arial" w:cs="Arial"/>
            <w:color w:val="555555"/>
            <w:sz w:val="19"/>
            <w:szCs w:val="19"/>
          </w:rPr>
          <w:t>    What is your involvement there</w:t>
        </w:r>
      </w:ins>
    </w:p>
    <w:p w:rsidR="00843715" w:rsidRDefault="00843715" w:rsidP="00A55BC2">
      <w:pPr>
        <w:numPr>
          <w:ilvl w:val="0"/>
          <w:numId w:val="45"/>
        </w:numPr>
        <w:spacing w:after="0" w:line="360" w:lineRule="atLeast"/>
        <w:ind w:left="180"/>
        <w:textAlignment w:val="baseline"/>
        <w:rPr>
          <w:rFonts w:ascii="Arial" w:hAnsi="Arial" w:cs="Arial"/>
          <w:color w:val="555555"/>
          <w:sz w:val="19"/>
          <w:szCs w:val="19"/>
        </w:rPr>
      </w:pPr>
      <w:ins w:id="404" w:author="Unknown">
        <w:r>
          <w:rPr>
            <w:rFonts w:ascii="Arial" w:hAnsi="Arial" w:cs="Arial"/>
            <w:color w:val="555555"/>
            <w:sz w:val="19"/>
            <w:szCs w:val="19"/>
          </w:rPr>
          <w:t xml:space="preserve">    </w:t>
        </w:r>
        <w:proofErr w:type="gramStart"/>
        <w:r>
          <w:rPr>
            <w:rFonts w:ascii="Arial" w:hAnsi="Arial" w:cs="Arial"/>
            <w:color w:val="555555"/>
            <w:sz w:val="19"/>
            <w:szCs w:val="19"/>
          </w:rPr>
          <w:t>what</w:t>
        </w:r>
        <w:proofErr w:type="gramEnd"/>
        <w:r>
          <w:rPr>
            <w:rFonts w:ascii="Arial" w:hAnsi="Arial" w:cs="Arial"/>
            <w:color w:val="555555"/>
            <w:sz w:val="19"/>
            <w:szCs w:val="19"/>
          </w:rPr>
          <w:t xml:space="preserve"> do you do for it</w:t>
        </w:r>
      </w:ins>
      <w:r w:rsidR="00A55BC2">
        <w:rPr>
          <w:rFonts w:ascii="Arial" w:hAnsi="Arial" w:cs="Arial"/>
          <w:color w:val="555555"/>
          <w:sz w:val="19"/>
          <w:szCs w:val="19"/>
        </w:rPr>
        <w:t xml:space="preserve"> </w:t>
      </w:r>
      <w:ins w:id="405" w:author="Unknown">
        <w:r w:rsidRPr="00A55BC2">
          <w:rPr>
            <w:rFonts w:ascii="Arial" w:hAnsi="Arial" w:cs="Arial"/>
            <w:color w:val="555555"/>
            <w:sz w:val="19"/>
            <w:szCs w:val="19"/>
          </w:rPr>
          <w:t>and explain why it is important to you.</w:t>
        </w:r>
      </w:ins>
    </w:p>
    <w:p w:rsidR="00A55BC2" w:rsidRPr="00A55BC2" w:rsidRDefault="00A55BC2" w:rsidP="00A55BC2">
      <w:pPr>
        <w:spacing w:after="0" w:line="360" w:lineRule="atLeast"/>
        <w:ind w:left="180"/>
        <w:textAlignment w:val="baseline"/>
        <w:rPr>
          <w:rFonts w:ascii="Arial" w:hAnsi="Arial" w:cs="Arial"/>
          <w:color w:val="555555"/>
          <w:sz w:val="19"/>
          <w:szCs w:val="19"/>
        </w:rPr>
      </w:pPr>
    </w:p>
    <w:p w:rsidR="00403626" w:rsidRPr="00403626" w:rsidRDefault="00403626" w:rsidP="00403626">
      <w:pPr>
        <w:shd w:val="clear" w:color="auto" w:fill="FFFFFF"/>
        <w:spacing w:before="165" w:after="165" w:line="240" w:lineRule="auto"/>
        <w:outlineLvl w:val="2"/>
        <w:rPr>
          <w:rFonts w:ascii="Arial" w:eastAsia="Times New Roman" w:hAnsi="Arial" w:cs="Arial"/>
          <w:b/>
          <w:bCs/>
          <w:color w:val="191919"/>
          <w:sz w:val="33"/>
          <w:szCs w:val="33"/>
        </w:rPr>
      </w:pPr>
      <w:r w:rsidRPr="00403626">
        <w:rPr>
          <w:rFonts w:ascii="Arial" w:eastAsia="Times New Roman" w:hAnsi="Arial" w:cs="Arial"/>
          <w:b/>
          <w:bCs/>
          <w:color w:val="191919"/>
          <w:sz w:val="33"/>
          <w:szCs w:val="33"/>
        </w:rPr>
        <w:t>IELTS Speaking Part 2 - Cue Cards</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a child that you know.</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1"/>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Who the child is</w:t>
      </w:r>
    </w:p>
    <w:p w:rsidR="00403626" w:rsidRPr="00403626" w:rsidRDefault="00403626" w:rsidP="00403626">
      <w:pPr>
        <w:numPr>
          <w:ilvl w:val="0"/>
          <w:numId w:val="1"/>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How you know the child</w:t>
      </w:r>
    </w:p>
    <w:p w:rsidR="00403626" w:rsidRPr="00403626" w:rsidRDefault="00403626" w:rsidP="00403626">
      <w:pPr>
        <w:numPr>
          <w:ilvl w:val="0"/>
          <w:numId w:val="1"/>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When you see the child</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like/dislike this child.</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someone who has had an important influence on your life.</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2"/>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Who the person is</w:t>
      </w:r>
    </w:p>
    <w:p w:rsidR="00403626" w:rsidRPr="00403626" w:rsidRDefault="00403626" w:rsidP="00403626">
      <w:pPr>
        <w:numPr>
          <w:ilvl w:val="0"/>
          <w:numId w:val="2"/>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How long you have known him/her</w:t>
      </w:r>
    </w:p>
    <w:p w:rsidR="00403626" w:rsidRPr="00403626" w:rsidRDefault="00403626" w:rsidP="00403626">
      <w:pPr>
        <w:numPr>
          <w:ilvl w:val="0"/>
          <w:numId w:val="2"/>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What qualities this person has</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they have had such an influence on you.</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lastRenderedPageBreak/>
        <w:t>Describe an old person that you know.</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3"/>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What your relationship is to this person</w:t>
      </w:r>
    </w:p>
    <w:p w:rsidR="00403626" w:rsidRPr="00403626" w:rsidRDefault="00403626" w:rsidP="00403626">
      <w:pPr>
        <w:numPr>
          <w:ilvl w:val="0"/>
          <w:numId w:val="3"/>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How often you see them</w:t>
      </w:r>
    </w:p>
    <w:p w:rsidR="00403626" w:rsidRPr="00403626" w:rsidRDefault="00403626" w:rsidP="00403626">
      <w:pPr>
        <w:numPr>
          <w:ilvl w:val="0"/>
          <w:numId w:val="3"/>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What people think about this person</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like them.</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a lake, a river or a sea you have visited.</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4"/>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Where the lake is</w:t>
      </w:r>
    </w:p>
    <w:p w:rsidR="00403626" w:rsidRPr="00403626" w:rsidRDefault="00403626" w:rsidP="00403626">
      <w:pPr>
        <w:numPr>
          <w:ilvl w:val="0"/>
          <w:numId w:val="4"/>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How often you have visited it</w:t>
      </w:r>
    </w:p>
    <w:p w:rsidR="00403626" w:rsidRPr="00403626" w:rsidRDefault="00403626" w:rsidP="00403626">
      <w:pPr>
        <w:numPr>
          <w:ilvl w:val="0"/>
          <w:numId w:val="4"/>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What activities you do there</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like this particular place.</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a present you have given someone.</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5"/>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Who you gave it to</w:t>
      </w:r>
    </w:p>
    <w:p w:rsidR="00403626" w:rsidRPr="00403626" w:rsidRDefault="00403626" w:rsidP="00403626">
      <w:pPr>
        <w:numPr>
          <w:ilvl w:val="0"/>
          <w:numId w:val="5"/>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What kind of present it was</w:t>
      </w:r>
    </w:p>
    <w:p w:rsidR="00403626" w:rsidRPr="00403626" w:rsidRDefault="00403626" w:rsidP="00403626">
      <w:pPr>
        <w:numPr>
          <w:ilvl w:val="0"/>
          <w:numId w:val="5"/>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How it compared to other presents you have given</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decided to give this particular gift.</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a sporting event you attended.</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6"/>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What kind of sport is was</w:t>
      </w:r>
    </w:p>
    <w:p w:rsidR="00403626" w:rsidRPr="00403626" w:rsidRDefault="00403626" w:rsidP="00403626">
      <w:pPr>
        <w:numPr>
          <w:ilvl w:val="0"/>
          <w:numId w:val="6"/>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How it compared to other events you’ve been to</w:t>
      </w:r>
    </w:p>
    <w:p w:rsidR="00403626" w:rsidRPr="00403626" w:rsidRDefault="00403626" w:rsidP="00403626">
      <w:pPr>
        <w:numPr>
          <w:ilvl w:val="0"/>
          <w:numId w:val="6"/>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How often it takes place</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consider this event to be of interest.</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a TV show that you enjoy.</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7"/>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What type of show it is</w:t>
      </w:r>
    </w:p>
    <w:p w:rsidR="00403626" w:rsidRPr="00403626" w:rsidRDefault="00403626" w:rsidP="00403626">
      <w:pPr>
        <w:numPr>
          <w:ilvl w:val="0"/>
          <w:numId w:val="7"/>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How often it is on</w:t>
      </w:r>
    </w:p>
    <w:p w:rsidR="00403626" w:rsidRPr="00403626" w:rsidRDefault="00403626" w:rsidP="00403626">
      <w:pPr>
        <w:numPr>
          <w:ilvl w:val="0"/>
          <w:numId w:val="7"/>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How popular it is with other people in your country</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like it.</w:t>
      </w:r>
    </w:p>
    <w:p w:rsidR="00403626" w:rsidRPr="00403626" w:rsidRDefault="00403626" w:rsidP="00403626">
      <w:pPr>
        <w:spacing w:after="0" w:line="240" w:lineRule="auto"/>
        <w:rPr>
          <w:rFonts w:ascii="Times New Roman" w:eastAsia="Times New Roman" w:hAnsi="Times New Roman" w:cs="Times New Roman"/>
          <w:sz w:val="24"/>
          <w:szCs w:val="24"/>
        </w:rPr>
      </w:pP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Describe a happy childhood event.</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You should say:</w:t>
      </w:r>
    </w:p>
    <w:p w:rsidR="00403626" w:rsidRPr="00403626" w:rsidRDefault="00403626" w:rsidP="00403626">
      <w:pPr>
        <w:numPr>
          <w:ilvl w:val="0"/>
          <w:numId w:val="8"/>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When it happened</w:t>
      </w:r>
    </w:p>
    <w:p w:rsidR="00403626" w:rsidRPr="00403626" w:rsidRDefault="00403626" w:rsidP="00403626">
      <w:pPr>
        <w:numPr>
          <w:ilvl w:val="0"/>
          <w:numId w:val="8"/>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rPr>
        <w:t>Who was involved</w:t>
      </w:r>
    </w:p>
    <w:p w:rsidR="00403626" w:rsidRPr="00403626" w:rsidRDefault="00403626" w:rsidP="00403626">
      <w:pPr>
        <w:numPr>
          <w:ilvl w:val="0"/>
          <w:numId w:val="8"/>
        </w:numPr>
        <w:shd w:val="clear" w:color="auto" w:fill="F5F2CE"/>
        <w:spacing w:after="0" w:line="240" w:lineRule="auto"/>
        <w:ind w:left="300"/>
        <w:rPr>
          <w:rFonts w:ascii="Arial" w:eastAsia="Times New Roman" w:hAnsi="Arial" w:cs="Arial"/>
          <w:color w:val="424242"/>
          <w:sz w:val="24"/>
          <w:szCs w:val="24"/>
        </w:rPr>
      </w:pPr>
      <w:r w:rsidRPr="00403626">
        <w:rPr>
          <w:rFonts w:ascii="Arial" w:eastAsia="Times New Roman" w:hAnsi="Arial" w:cs="Arial"/>
          <w:color w:val="424242"/>
          <w:sz w:val="24"/>
          <w:szCs w:val="24"/>
          <w:shd w:val="clear" w:color="auto" w:fill="FFFFCC"/>
        </w:rPr>
        <w:t>How you felt at the time</w:t>
      </w:r>
    </w:p>
    <w:p w:rsidR="00403626" w:rsidRPr="00403626" w:rsidRDefault="00403626" w:rsidP="00403626">
      <w:pPr>
        <w:shd w:val="clear" w:color="auto" w:fill="F5F2CE"/>
        <w:spacing w:before="150" w:after="225" w:line="240" w:lineRule="auto"/>
        <w:rPr>
          <w:rFonts w:ascii="Arial" w:eastAsia="Times New Roman" w:hAnsi="Arial" w:cs="Arial"/>
          <w:color w:val="424242"/>
          <w:sz w:val="24"/>
          <w:szCs w:val="24"/>
        </w:rPr>
      </w:pPr>
      <w:r w:rsidRPr="00403626">
        <w:rPr>
          <w:rFonts w:ascii="Arial" w:eastAsia="Times New Roman" w:hAnsi="Arial" w:cs="Arial"/>
          <w:color w:val="424242"/>
          <w:sz w:val="24"/>
          <w:szCs w:val="24"/>
        </w:rPr>
        <w:t>Explain why you remember this particular occasion.</w:t>
      </w:r>
    </w:p>
    <w:p w:rsidR="00403626" w:rsidRPr="00403626" w:rsidRDefault="00403626" w:rsidP="00403626">
      <w:pPr>
        <w:spacing w:after="0" w:line="240" w:lineRule="auto"/>
        <w:rPr>
          <w:rFonts w:ascii="Times New Roman" w:eastAsia="Times New Roman" w:hAnsi="Times New Roman" w:cs="Times New Roman"/>
          <w:sz w:val="24"/>
          <w:szCs w:val="24"/>
        </w:rPr>
      </w:pPr>
    </w:p>
    <w:p w:rsidR="00EE556D" w:rsidRDefault="00EE556D" w:rsidP="00EE556D">
      <w:pPr>
        <w:pStyle w:val="Heading3"/>
        <w:spacing w:before="0" w:beforeAutospacing="0" w:after="0" w:afterAutospacing="0" w:line="240" w:lineRule="atLeast"/>
        <w:textAlignment w:val="baseline"/>
        <w:rPr>
          <w:rFonts w:ascii="Helvetica" w:hAnsi="Helvetica" w:cs="Helvetica"/>
          <w:b w:val="0"/>
          <w:bCs w:val="0"/>
          <w:color w:val="555555"/>
          <w:sz w:val="37"/>
          <w:szCs w:val="37"/>
        </w:rPr>
      </w:pPr>
      <w:r>
        <w:rPr>
          <w:rFonts w:ascii="Helvetica" w:hAnsi="Helvetica" w:cs="Helvetica"/>
          <w:b w:val="0"/>
          <w:bCs w:val="0"/>
          <w:color w:val="555555"/>
          <w:sz w:val="37"/>
          <w:szCs w:val="37"/>
        </w:rPr>
        <w:t>People</w:t>
      </w: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Creative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Describe a creative person you admire</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who</w:t>
      </w:r>
      <w:proofErr w:type="gramEnd"/>
      <w:r>
        <w:rPr>
          <w:rFonts w:ascii="Helvetica" w:hAnsi="Helvetica" w:cs="Helvetica"/>
          <w:color w:val="555555"/>
          <w:sz w:val="23"/>
          <w:szCs w:val="23"/>
        </w:rPr>
        <w:t xml:space="preserve"> the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how</w:t>
      </w:r>
      <w:proofErr w:type="gramEnd"/>
      <w:r>
        <w:rPr>
          <w:rFonts w:ascii="Helvetica" w:hAnsi="Helvetica" w:cs="Helvetica"/>
          <w:color w:val="555555"/>
          <w:sz w:val="23"/>
          <w:szCs w:val="23"/>
        </w:rPr>
        <w:t xml:space="preserve"> you know that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they do that is creative</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explain why you admire that person so much</w:t>
      </w: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An older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Talk about an older person you admire.</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who</w:t>
      </w:r>
      <w:proofErr w:type="gramEnd"/>
      <w:r>
        <w:rPr>
          <w:rFonts w:ascii="Helvetica" w:hAnsi="Helvetica" w:cs="Helvetica"/>
          <w:color w:val="555555"/>
          <w:sz w:val="23"/>
          <w:szCs w:val="23"/>
        </w:rPr>
        <w:t xml:space="preserve"> this person is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how</w:t>
      </w:r>
      <w:proofErr w:type="gramEnd"/>
      <w:r>
        <w:rPr>
          <w:rFonts w:ascii="Helvetica" w:hAnsi="Helvetica" w:cs="Helvetica"/>
          <w:color w:val="555555"/>
          <w:sz w:val="23"/>
          <w:szCs w:val="23"/>
        </w:rPr>
        <w:t xml:space="preserve"> long you have known him/her</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qualities he/she has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say why you admire him/her</w:t>
      </w:r>
    </w:p>
    <w:p w:rsidR="00EE556D" w:rsidRDefault="00EE556D" w:rsidP="00EE556D">
      <w:pPr>
        <w:pStyle w:val="NormalWeb"/>
        <w:spacing w:before="0" w:beforeAutospacing="0" w:after="0" w:afterAutospacing="0" w:line="360" w:lineRule="atLeast"/>
        <w:textAlignment w:val="baseline"/>
        <w:rPr>
          <w:rFonts w:ascii="Helvetica" w:hAnsi="Helvetica" w:cs="Helvetica"/>
          <w:color w:val="0000FF"/>
          <w:sz w:val="23"/>
          <w:szCs w:val="23"/>
          <w:bdr w:val="none" w:sz="0" w:space="0" w:color="auto" w:frame="1"/>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An adventurous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Describe an adventurous person who you know.</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who</w:t>
      </w:r>
      <w:proofErr w:type="gramEnd"/>
      <w:r>
        <w:rPr>
          <w:rFonts w:ascii="Helvetica" w:hAnsi="Helvetica" w:cs="Helvetica"/>
          <w:color w:val="555555"/>
          <w:sz w:val="23"/>
          <w:szCs w:val="23"/>
        </w:rPr>
        <w:t xml:space="preserve"> the person is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how</w:t>
      </w:r>
      <w:proofErr w:type="gramEnd"/>
      <w:r>
        <w:rPr>
          <w:rFonts w:ascii="Helvetica" w:hAnsi="Helvetica" w:cs="Helvetica"/>
          <w:color w:val="555555"/>
          <w:sz w:val="23"/>
          <w:szCs w:val="23"/>
        </w:rPr>
        <w:t xml:space="preserve"> you know the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risks the person takes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explain why you think that person likes to take risks</w:t>
      </w: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Someone in the news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Describe someone in the news you would like to meet.</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who</w:t>
      </w:r>
      <w:proofErr w:type="gramEnd"/>
      <w:r>
        <w:rPr>
          <w:rFonts w:ascii="Helvetica" w:hAnsi="Helvetica" w:cs="Helvetica"/>
          <w:color w:val="555555"/>
          <w:sz w:val="23"/>
          <w:szCs w:val="23"/>
        </w:rPr>
        <w:t xml:space="preserve"> the person is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they do w</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why</w:t>
      </w:r>
      <w:proofErr w:type="gramEnd"/>
      <w:r>
        <w:rPr>
          <w:rFonts w:ascii="Helvetica" w:hAnsi="Helvetica" w:cs="Helvetica"/>
          <w:color w:val="555555"/>
          <w:sz w:val="23"/>
          <w:szCs w:val="23"/>
        </w:rPr>
        <w:t xml:space="preserve"> they are in the news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explain why you would like to meet them</w:t>
      </w: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An interesting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Describe an interesting person who you spend a lot of time with.</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how</w:t>
      </w:r>
      <w:proofErr w:type="gramEnd"/>
      <w:r>
        <w:rPr>
          <w:rFonts w:ascii="Helvetica" w:hAnsi="Helvetica" w:cs="Helvetica"/>
          <w:color w:val="555555"/>
          <w:sz w:val="23"/>
          <w:szCs w:val="23"/>
        </w:rPr>
        <w:t xml:space="preserve"> long you have known this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how  often</w:t>
      </w:r>
      <w:proofErr w:type="gramEnd"/>
      <w:r>
        <w:rPr>
          <w:rFonts w:ascii="Helvetica" w:hAnsi="Helvetica" w:cs="Helvetica"/>
          <w:color w:val="555555"/>
          <w:sz w:val="23"/>
          <w:szCs w:val="23"/>
        </w:rPr>
        <w:t xml:space="preserve"> you see each other</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you do together</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explain why this person is interesting to spend time with</w:t>
      </w: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A well-dressed person</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Describe a person you know who think is well-dressed. 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who</w:t>
      </w:r>
      <w:proofErr w:type="gramEnd"/>
      <w:r>
        <w:rPr>
          <w:rFonts w:ascii="Helvetica" w:hAnsi="Helvetica" w:cs="Helvetica"/>
          <w:color w:val="555555"/>
          <w:sz w:val="23"/>
          <w:szCs w:val="23"/>
        </w:rPr>
        <w:t xml:space="preserve"> the person is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how</w:t>
      </w:r>
      <w:proofErr w:type="gramEnd"/>
      <w:r>
        <w:rPr>
          <w:rFonts w:ascii="Helvetica" w:hAnsi="Helvetica" w:cs="Helvetica"/>
          <w:color w:val="555555"/>
          <w:sz w:val="23"/>
          <w:szCs w:val="23"/>
        </w:rPr>
        <w:t xml:space="preserve"> long you have known him or her</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clothes they like to wear</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explain why the person dresses so well</w:t>
      </w: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rPr>
      </w:pPr>
      <w:r>
        <w:rPr>
          <w:rFonts w:ascii="Helvetica" w:hAnsi="Helvetica" w:cs="Helvetica"/>
          <w:b w:val="0"/>
          <w:bCs w:val="0"/>
          <w:color w:val="555555"/>
          <w:sz w:val="28"/>
          <w:szCs w:val="28"/>
        </w:rPr>
        <w:t>Member of your family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Describe a member of your family you admire</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You should say</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who</w:t>
      </w:r>
      <w:proofErr w:type="gramEnd"/>
      <w:r>
        <w:rPr>
          <w:rFonts w:ascii="Helvetica" w:hAnsi="Helvetica" w:cs="Helvetica"/>
          <w:color w:val="555555"/>
          <w:sz w:val="23"/>
          <w:szCs w:val="23"/>
        </w:rPr>
        <w:t xml:space="preserve"> the person is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lastRenderedPageBreak/>
        <w:t>what</w:t>
      </w:r>
      <w:proofErr w:type="gramEnd"/>
      <w:r>
        <w:rPr>
          <w:rFonts w:ascii="Helvetica" w:hAnsi="Helvetica" w:cs="Helvetica"/>
          <w:color w:val="555555"/>
          <w:sz w:val="23"/>
          <w:szCs w:val="23"/>
        </w:rPr>
        <w:t xml:space="preserve"> they do</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proofErr w:type="gramStart"/>
      <w:r>
        <w:rPr>
          <w:rFonts w:ascii="Helvetica" w:hAnsi="Helvetica" w:cs="Helvetica"/>
          <w:color w:val="555555"/>
          <w:sz w:val="23"/>
          <w:szCs w:val="23"/>
        </w:rPr>
        <w:t>what</w:t>
      </w:r>
      <w:proofErr w:type="gramEnd"/>
      <w:r>
        <w:rPr>
          <w:rFonts w:ascii="Helvetica" w:hAnsi="Helvetica" w:cs="Helvetica"/>
          <w:color w:val="555555"/>
          <w:sz w:val="23"/>
          <w:szCs w:val="23"/>
        </w:rPr>
        <w:t xml:space="preserve"> their best quality is</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And explain why you admire that person so much</w:t>
      </w:r>
    </w:p>
    <w:p w:rsidR="00EE556D" w:rsidRDefault="00EE556D" w:rsidP="00EE556D">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w:t>
      </w:r>
    </w:p>
    <w:p w:rsidR="00EE556D" w:rsidRDefault="00EE556D" w:rsidP="00ED1075">
      <w:pPr>
        <w:pStyle w:val="NormalWeb"/>
        <w:spacing w:before="0" w:beforeAutospacing="0" w:after="0" w:afterAutospacing="0" w:line="360" w:lineRule="atLeast"/>
        <w:textAlignment w:val="baseline"/>
        <w:rPr>
          <w:ins w:id="406" w:author="Unknown"/>
          <w:rFonts w:ascii="Helvetica" w:hAnsi="Helvetica" w:cs="Helvetica"/>
          <w:color w:val="555555"/>
          <w:sz w:val="23"/>
          <w:szCs w:val="23"/>
          <w:bdr w:val="none" w:sz="0" w:space="0" w:color="auto" w:frame="1"/>
        </w:rPr>
      </w:pPr>
    </w:p>
    <w:p w:rsidR="00EE556D" w:rsidRDefault="00EE556D" w:rsidP="00EE556D">
      <w:pPr>
        <w:pStyle w:val="Heading4"/>
        <w:spacing w:before="0" w:line="240" w:lineRule="atLeast"/>
        <w:textAlignment w:val="baseline"/>
        <w:rPr>
          <w:ins w:id="407" w:author="Unknown"/>
          <w:rFonts w:ascii="Helvetica" w:hAnsi="Helvetica" w:cs="Helvetica"/>
          <w:b w:val="0"/>
          <w:bCs w:val="0"/>
          <w:color w:val="555555"/>
          <w:sz w:val="28"/>
          <w:szCs w:val="28"/>
          <w:bdr w:val="none" w:sz="0" w:space="0" w:color="auto" w:frame="1"/>
        </w:rPr>
      </w:pPr>
      <w:ins w:id="408" w:author="Unknown">
        <w:r>
          <w:rPr>
            <w:rFonts w:ascii="Helvetica" w:hAnsi="Helvetica" w:cs="Helvetica"/>
            <w:b w:val="0"/>
            <w:bCs w:val="0"/>
            <w:color w:val="555555"/>
            <w:sz w:val="28"/>
            <w:szCs w:val="28"/>
            <w:bdr w:val="none" w:sz="0" w:space="0" w:color="auto" w:frame="1"/>
          </w:rPr>
          <w:t>A collector</w:t>
        </w:r>
      </w:ins>
    </w:p>
    <w:p w:rsidR="00EE556D" w:rsidRDefault="00EE556D" w:rsidP="00EE556D">
      <w:pPr>
        <w:pStyle w:val="NormalWeb"/>
        <w:spacing w:before="0" w:beforeAutospacing="0" w:after="0" w:afterAutospacing="0" w:line="360" w:lineRule="atLeast"/>
        <w:textAlignment w:val="baseline"/>
        <w:rPr>
          <w:ins w:id="409" w:author="Unknown"/>
          <w:rFonts w:ascii="Helvetica" w:hAnsi="Helvetica" w:cs="Helvetica"/>
          <w:color w:val="555555"/>
          <w:sz w:val="23"/>
          <w:szCs w:val="23"/>
          <w:bdr w:val="none" w:sz="0" w:space="0" w:color="auto" w:frame="1"/>
        </w:rPr>
      </w:pPr>
      <w:ins w:id="410" w:author="Unknown">
        <w:r>
          <w:rPr>
            <w:rFonts w:ascii="Helvetica" w:hAnsi="Helvetica" w:cs="Helvetica"/>
            <w:color w:val="555555"/>
            <w:sz w:val="23"/>
            <w:szCs w:val="23"/>
            <w:bdr w:val="none" w:sz="0" w:space="0" w:color="auto" w:frame="1"/>
          </w:rPr>
          <w:t>Describe someone you know who collects things</w:t>
        </w:r>
      </w:ins>
    </w:p>
    <w:p w:rsidR="00EE556D" w:rsidRDefault="00EE556D" w:rsidP="00EE556D">
      <w:pPr>
        <w:pStyle w:val="NormalWeb"/>
        <w:spacing w:before="0" w:beforeAutospacing="0" w:after="0" w:afterAutospacing="0" w:line="360" w:lineRule="atLeast"/>
        <w:textAlignment w:val="baseline"/>
        <w:rPr>
          <w:ins w:id="411" w:author="Unknown"/>
          <w:rFonts w:ascii="Helvetica" w:hAnsi="Helvetica" w:cs="Helvetica"/>
          <w:color w:val="555555"/>
          <w:sz w:val="23"/>
          <w:szCs w:val="23"/>
          <w:bdr w:val="none" w:sz="0" w:space="0" w:color="auto" w:frame="1"/>
        </w:rPr>
      </w:pPr>
      <w:ins w:id="41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13" w:author="Unknown"/>
          <w:rFonts w:ascii="Helvetica" w:hAnsi="Helvetica" w:cs="Helvetica"/>
          <w:color w:val="555555"/>
          <w:sz w:val="23"/>
          <w:szCs w:val="23"/>
          <w:bdr w:val="none" w:sz="0" w:space="0" w:color="auto" w:frame="1"/>
        </w:rPr>
      </w:pPr>
      <w:proofErr w:type="gramStart"/>
      <w:ins w:id="41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they collect</w:t>
        </w:r>
      </w:ins>
    </w:p>
    <w:p w:rsidR="00EE556D" w:rsidRDefault="00EE556D" w:rsidP="00EE556D">
      <w:pPr>
        <w:pStyle w:val="NormalWeb"/>
        <w:spacing w:before="0" w:beforeAutospacing="0" w:after="0" w:afterAutospacing="0" w:line="360" w:lineRule="atLeast"/>
        <w:textAlignment w:val="baseline"/>
        <w:rPr>
          <w:ins w:id="415" w:author="Unknown"/>
          <w:rFonts w:ascii="Helvetica" w:hAnsi="Helvetica" w:cs="Helvetica"/>
          <w:color w:val="555555"/>
          <w:sz w:val="23"/>
          <w:szCs w:val="23"/>
          <w:bdr w:val="none" w:sz="0" w:space="0" w:color="auto" w:frame="1"/>
        </w:rPr>
      </w:pPr>
      <w:proofErr w:type="gramStart"/>
      <w:ins w:id="41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the collection is stored</w:t>
        </w:r>
      </w:ins>
    </w:p>
    <w:p w:rsidR="00EE556D" w:rsidRDefault="00EE556D" w:rsidP="00EE556D">
      <w:pPr>
        <w:pStyle w:val="NormalWeb"/>
        <w:spacing w:before="0" w:beforeAutospacing="0" w:after="0" w:afterAutospacing="0" w:line="360" w:lineRule="atLeast"/>
        <w:textAlignment w:val="baseline"/>
        <w:rPr>
          <w:ins w:id="417" w:author="Unknown"/>
          <w:rFonts w:ascii="Helvetica" w:hAnsi="Helvetica" w:cs="Helvetica"/>
          <w:color w:val="555555"/>
          <w:sz w:val="23"/>
          <w:szCs w:val="23"/>
          <w:bdr w:val="none" w:sz="0" w:space="0" w:color="auto" w:frame="1"/>
        </w:rPr>
      </w:pPr>
      <w:proofErr w:type="gramStart"/>
      <w:ins w:id="418"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long they have had a collection</w:t>
        </w:r>
      </w:ins>
    </w:p>
    <w:p w:rsidR="00EE556D" w:rsidRDefault="00EE556D" w:rsidP="00EE556D">
      <w:pPr>
        <w:pStyle w:val="NormalWeb"/>
        <w:spacing w:before="0" w:beforeAutospacing="0" w:after="0" w:afterAutospacing="0" w:line="360" w:lineRule="atLeast"/>
        <w:textAlignment w:val="baseline"/>
        <w:rPr>
          <w:ins w:id="419" w:author="Unknown"/>
          <w:rFonts w:ascii="Helvetica" w:hAnsi="Helvetica" w:cs="Helvetica"/>
          <w:color w:val="555555"/>
          <w:sz w:val="23"/>
          <w:szCs w:val="23"/>
          <w:bdr w:val="none" w:sz="0" w:space="0" w:color="auto" w:frame="1"/>
        </w:rPr>
      </w:pPr>
      <w:ins w:id="420" w:author="Unknown">
        <w:r>
          <w:rPr>
            <w:rFonts w:ascii="Helvetica" w:hAnsi="Helvetica" w:cs="Helvetica"/>
            <w:color w:val="555555"/>
            <w:sz w:val="23"/>
            <w:szCs w:val="23"/>
            <w:bdr w:val="none" w:sz="0" w:space="0" w:color="auto" w:frame="1"/>
          </w:rPr>
          <w:t>And explain why they enjoy collecting that thing</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421" w:author="Unknown"/>
          <w:rFonts w:ascii="Helvetica" w:hAnsi="Helvetica" w:cs="Helvetica"/>
          <w:b w:val="0"/>
          <w:bCs w:val="0"/>
          <w:color w:val="555555"/>
          <w:sz w:val="28"/>
          <w:szCs w:val="28"/>
          <w:bdr w:val="none" w:sz="0" w:space="0" w:color="auto" w:frame="1"/>
        </w:rPr>
      </w:pPr>
      <w:ins w:id="422" w:author="Unknown">
        <w:r>
          <w:rPr>
            <w:rFonts w:ascii="Helvetica" w:hAnsi="Helvetica" w:cs="Helvetica"/>
            <w:b w:val="0"/>
            <w:bCs w:val="0"/>
            <w:color w:val="555555"/>
            <w:sz w:val="28"/>
            <w:szCs w:val="28"/>
            <w:bdr w:val="none" w:sz="0" w:space="0" w:color="auto" w:frame="1"/>
          </w:rPr>
          <w:t>A good language speaker</w:t>
        </w:r>
      </w:ins>
    </w:p>
    <w:p w:rsidR="00EE556D" w:rsidRDefault="00EE556D" w:rsidP="00EE556D">
      <w:pPr>
        <w:pStyle w:val="NormalWeb"/>
        <w:spacing w:before="0" w:beforeAutospacing="0" w:after="0" w:afterAutospacing="0" w:line="360" w:lineRule="atLeast"/>
        <w:textAlignment w:val="baseline"/>
        <w:rPr>
          <w:ins w:id="423" w:author="Unknown"/>
          <w:rFonts w:ascii="Helvetica" w:hAnsi="Helvetica" w:cs="Helvetica"/>
          <w:color w:val="555555"/>
          <w:sz w:val="23"/>
          <w:szCs w:val="23"/>
          <w:bdr w:val="none" w:sz="0" w:space="0" w:color="auto" w:frame="1"/>
        </w:rPr>
      </w:pPr>
      <w:ins w:id="424" w:author="Unknown">
        <w:r>
          <w:rPr>
            <w:rFonts w:ascii="Helvetica" w:hAnsi="Helvetica" w:cs="Helvetica"/>
            <w:color w:val="555555"/>
            <w:sz w:val="23"/>
            <w:szCs w:val="23"/>
            <w:bdr w:val="none" w:sz="0" w:space="0" w:color="auto" w:frame="1"/>
          </w:rPr>
          <w:t>Talk about a person you know who can speak two languages.</w:t>
        </w:r>
      </w:ins>
    </w:p>
    <w:p w:rsidR="00EE556D" w:rsidRDefault="00EE556D" w:rsidP="00EE556D">
      <w:pPr>
        <w:pStyle w:val="NormalWeb"/>
        <w:spacing w:before="0" w:beforeAutospacing="0" w:after="0" w:afterAutospacing="0" w:line="360" w:lineRule="atLeast"/>
        <w:textAlignment w:val="baseline"/>
        <w:rPr>
          <w:ins w:id="425" w:author="Unknown"/>
          <w:rFonts w:ascii="Helvetica" w:hAnsi="Helvetica" w:cs="Helvetica"/>
          <w:color w:val="555555"/>
          <w:sz w:val="23"/>
          <w:szCs w:val="23"/>
          <w:bdr w:val="none" w:sz="0" w:space="0" w:color="auto" w:frame="1"/>
        </w:rPr>
      </w:pPr>
      <w:ins w:id="42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27" w:author="Unknown"/>
          <w:rFonts w:ascii="Helvetica" w:hAnsi="Helvetica" w:cs="Helvetica"/>
          <w:color w:val="555555"/>
          <w:sz w:val="23"/>
          <w:szCs w:val="23"/>
          <w:bdr w:val="none" w:sz="0" w:space="0" w:color="auto" w:frame="1"/>
        </w:rPr>
      </w:pPr>
      <w:proofErr w:type="gramStart"/>
      <w:ins w:id="428"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 person is</w:t>
        </w:r>
      </w:ins>
    </w:p>
    <w:p w:rsidR="00EE556D" w:rsidRDefault="00EE556D" w:rsidP="00EE556D">
      <w:pPr>
        <w:pStyle w:val="NormalWeb"/>
        <w:spacing w:before="0" w:beforeAutospacing="0" w:after="0" w:afterAutospacing="0" w:line="360" w:lineRule="atLeast"/>
        <w:textAlignment w:val="baseline"/>
        <w:rPr>
          <w:ins w:id="429" w:author="Unknown"/>
          <w:rFonts w:ascii="Helvetica" w:hAnsi="Helvetica" w:cs="Helvetica"/>
          <w:color w:val="555555"/>
          <w:sz w:val="23"/>
          <w:szCs w:val="23"/>
          <w:bdr w:val="none" w:sz="0" w:space="0" w:color="auto" w:frame="1"/>
        </w:rPr>
      </w:pPr>
      <w:proofErr w:type="gramStart"/>
      <w:ins w:id="430"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long you have known them</w:t>
        </w:r>
      </w:ins>
    </w:p>
    <w:p w:rsidR="00EE556D" w:rsidRDefault="00EE556D" w:rsidP="00EE556D">
      <w:pPr>
        <w:pStyle w:val="NormalWeb"/>
        <w:spacing w:before="0" w:beforeAutospacing="0" w:after="0" w:afterAutospacing="0" w:line="360" w:lineRule="atLeast"/>
        <w:textAlignment w:val="baseline"/>
        <w:rPr>
          <w:ins w:id="431" w:author="Unknown"/>
          <w:rFonts w:ascii="Helvetica" w:hAnsi="Helvetica" w:cs="Helvetica"/>
          <w:color w:val="555555"/>
          <w:sz w:val="23"/>
          <w:szCs w:val="23"/>
          <w:bdr w:val="none" w:sz="0" w:space="0" w:color="auto" w:frame="1"/>
        </w:rPr>
      </w:pPr>
      <w:proofErr w:type="gramStart"/>
      <w:ins w:id="43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languages they can speak</w:t>
        </w:r>
      </w:ins>
    </w:p>
    <w:p w:rsidR="00EE556D" w:rsidRDefault="00EE556D" w:rsidP="00EE556D">
      <w:pPr>
        <w:pStyle w:val="NormalWeb"/>
        <w:spacing w:before="0" w:beforeAutospacing="0" w:after="0" w:afterAutospacing="0" w:line="360" w:lineRule="atLeast"/>
        <w:textAlignment w:val="baseline"/>
        <w:rPr>
          <w:ins w:id="433" w:author="Unknown"/>
          <w:rFonts w:ascii="Helvetica" w:hAnsi="Helvetica" w:cs="Helvetica"/>
          <w:color w:val="555555"/>
          <w:sz w:val="23"/>
          <w:szCs w:val="23"/>
          <w:bdr w:val="none" w:sz="0" w:space="0" w:color="auto" w:frame="1"/>
        </w:rPr>
      </w:pPr>
      <w:ins w:id="434" w:author="Unknown">
        <w:r>
          <w:rPr>
            <w:rFonts w:ascii="Helvetica" w:hAnsi="Helvetica" w:cs="Helvetica"/>
            <w:color w:val="555555"/>
            <w:sz w:val="23"/>
            <w:szCs w:val="23"/>
            <w:bdr w:val="none" w:sz="0" w:space="0" w:color="auto" w:frame="1"/>
          </w:rPr>
          <w:t>And explain why it is helpful to speak more than one language</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435" w:author="Unknown"/>
          <w:rFonts w:ascii="Helvetica" w:hAnsi="Helvetica" w:cs="Helvetica"/>
          <w:b w:val="0"/>
          <w:bCs w:val="0"/>
          <w:color w:val="555555"/>
          <w:sz w:val="28"/>
          <w:szCs w:val="28"/>
          <w:bdr w:val="none" w:sz="0" w:space="0" w:color="auto" w:frame="1"/>
        </w:rPr>
      </w:pPr>
      <w:ins w:id="436" w:author="Unknown">
        <w:r>
          <w:rPr>
            <w:rFonts w:ascii="Helvetica" w:hAnsi="Helvetica" w:cs="Helvetica"/>
            <w:b w:val="0"/>
            <w:bCs w:val="0"/>
            <w:color w:val="555555"/>
            <w:sz w:val="28"/>
            <w:szCs w:val="28"/>
            <w:bdr w:val="none" w:sz="0" w:space="0" w:color="auto" w:frame="1"/>
          </w:rPr>
          <w:t>New home</w:t>
        </w:r>
      </w:ins>
    </w:p>
    <w:p w:rsidR="00EE556D" w:rsidRDefault="00EE556D" w:rsidP="00EE556D">
      <w:pPr>
        <w:pStyle w:val="NormalWeb"/>
        <w:spacing w:before="0" w:beforeAutospacing="0" w:after="0" w:afterAutospacing="0" w:line="360" w:lineRule="atLeast"/>
        <w:textAlignment w:val="baseline"/>
        <w:rPr>
          <w:ins w:id="437" w:author="Unknown"/>
          <w:rFonts w:ascii="Helvetica" w:hAnsi="Helvetica" w:cs="Helvetica"/>
          <w:color w:val="555555"/>
          <w:sz w:val="23"/>
          <w:szCs w:val="23"/>
          <w:bdr w:val="none" w:sz="0" w:space="0" w:color="auto" w:frame="1"/>
        </w:rPr>
      </w:pPr>
      <w:ins w:id="438" w:author="Unknown">
        <w:r>
          <w:rPr>
            <w:rFonts w:ascii="Helvetica" w:hAnsi="Helvetica" w:cs="Helvetica"/>
            <w:color w:val="555555"/>
            <w:sz w:val="23"/>
            <w:szCs w:val="23"/>
            <w:bdr w:val="none" w:sz="0" w:space="0" w:color="auto" w:frame="1"/>
          </w:rPr>
          <w:t>Describe someone you know who recently moved home.</w:t>
        </w:r>
      </w:ins>
    </w:p>
    <w:p w:rsidR="00EE556D" w:rsidRDefault="00EE556D" w:rsidP="00EE556D">
      <w:pPr>
        <w:pStyle w:val="NormalWeb"/>
        <w:spacing w:before="0" w:beforeAutospacing="0" w:after="0" w:afterAutospacing="0" w:line="360" w:lineRule="atLeast"/>
        <w:textAlignment w:val="baseline"/>
        <w:rPr>
          <w:ins w:id="439" w:author="Unknown"/>
          <w:rFonts w:ascii="Helvetica" w:hAnsi="Helvetica" w:cs="Helvetica"/>
          <w:color w:val="555555"/>
          <w:sz w:val="23"/>
          <w:szCs w:val="23"/>
          <w:bdr w:val="none" w:sz="0" w:space="0" w:color="auto" w:frame="1"/>
        </w:rPr>
      </w:pPr>
      <w:ins w:id="44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41" w:author="Unknown"/>
          <w:rFonts w:ascii="Helvetica" w:hAnsi="Helvetica" w:cs="Helvetica"/>
          <w:color w:val="555555"/>
          <w:sz w:val="23"/>
          <w:szCs w:val="23"/>
          <w:bdr w:val="none" w:sz="0" w:space="0" w:color="auto" w:frame="1"/>
        </w:rPr>
      </w:pPr>
      <w:proofErr w:type="gramStart"/>
      <w:ins w:id="44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 person is</w:t>
        </w:r>
      </w:ins>
    </w:p>
    <w:p w:rsidR="00EE556D" w:rsidRDefault="00EE556D" w:rsidP="00EE556D">
      <w:pPr>
        <w:pStyle w:val="NormalWeb"/>
        <w:spacing w:before="0" w:beforeAutospacing="0" w:after="0" w:afterAutospacing="0" w:line="360" w:lineRule="atLeast"/>
        <w:textAlignment w:val="baseline"/>
        <w:rPr>
          <w:ins w:id="443" w:author="Unknown"/>
          <w:rFonts w:ascii="Helvetica" w:hAnsi="Helvetica" w:cs="Helvetica"/>
          <w:color w:val="555555"/>
          <w:sz w:val="23"/>
          <w:szCs w:val="23"/>
          <w:bdr w:val="none" w:sz="0" w:space="0" w:color="auto" w:frame="1"/>
        </w:rPr>
      </w:pPr>
      <w:proofErr w:type="gramStart"/>
      <w:ins w:id="444"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know the person</w:t>
        </w:r>
      </w:ins>
    </w:p>
    <w:p w:rsidR="00EE556D" w:rsidRDefault="00EE556D" w:rsidP="00EE556D">
      <w:pPr>
        <w:pStyle w:val="NormalWeb"/>
        <w:spacing w:before="0" w:beforeAutospacing="0" w:after="0" w:afterAutospacing="0" w:line="360" w:lineRule="atLeast"/>
        <w:textAlignment w:val="baseline"/>
        <w:rPr>
          <w:ins w:id="445" w:author="Unknown"/>
          <w:rFonts w:ascii="Helvetica" w:hAnsi="Helvetica" w:cs="Helvetica"/>
          <w:color w:val="555555"/>
          <w:sz w:val="23"/>
          <w:szCs w:val="23"/>
          <w:bdr w:val="none" w:sz="0" w:space="0" w:color="auto" w:frame="1"/>
        </w:rPr>
      </w:pPr>
      <w:proofErr w:type="gramStart"/>
      <w:ins w:id="44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kind of accommodation they moved to</w:t>
        </w:r>
      </w:ins>
    </w:p>
    <w:p w:rsidR="00EE556D" w:rsidRDefault="00EE556D" w:rsidP="00EE556D">
      <w:pPr>
        <w:pStyle w:val="NormalWeb"/>
        <w:spacing w:before="0" w:beforeAutospacing="0" w:after="0" w:afterAutospacing="0" w:line="360" w:lineRule="atLeast"/>
        <w:textAlignment w:val="baseline"/>
        <w:rPr>
          <w:ins w:id="447" w:author="Unknown"/>
          <w:rFonts w:ascii="Helvetica" w:hAnsi="Helvetica" w:cs="Helvetica"/>
          <w:color w:val="555555"/>
          <w:sz w:val="23"/>
          <w:szCs w:val="23"/>
          <w:bdr w:val="none" w:sz="0" w:space="0" w:color="auto" w:frame="1"/>
        </w:rPr>
      </w:pPr>
      <w:ins w:id="448" w:author="Unknown">
        <w:r>
          <w:rPr>
            <w:rFonts w:ascii="Helvetica" w:hAnsi="Helvetica" w:cs="Helvetica"/>
            <w:color w:val="555555"/>
            <w:sz w:val="23"/>
            <w:szCs w:val="23"/>
            <w:bdr w:val="none" w:sz="0" w:space="0" w:color="auto" w:frame="1"/>
          </w:rPr>
          <w:t>And explain why they moved home</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449" w:author="Unknown"/>
          <w:rFonts w:ascii="Helvetica" w:hAnsi="Helvetica" w:cs="Helvetica"/>
          <w:b w:val="0"/>
          <w:bCs w:val="0"/>
          <w:color w:val="555555"/>
          <w:sz w:val="28"/>
          <w:szCs w:val="28"/>
          <w:bdr w:val="none" w:sz="0" w:space="0" w:color="auto" w:frame="1"/>
        </w:rPr>
      </w:pPr>
      <w:ins w:id="450" w:author="Unknown">
        <w:r>
          <w:rPr>
            <w:rFonts w:ascii="Helvetica" w:hAnsi="Helvetica" w:cs="Helvetica"/>
            <w:b w:val="0"/>
            <w:bCs w:val="0"/>
            <w:color w:val="555555"/>
            <w:sz w:val="28"/>
            <w:szCs w:val="28"/>
            <w:bdr w:val="none" w:sz="0" w:space="0" w:color="auto" w:frame="1"/>
          </w:rPr>
          <w:t>Talk about a good cook</w:t>
        </w:r>
      </w:ins>
    </w:p>
    <w:p w:rsidR="00EE556D" w:rsidRDefault="00EE556D" w:rsidP="00EE556D">
      <w:pPr>
        <w:pStyle w:val="NormalWeb"/>
        <w:spacing w:before="0" w:beforeAutospacing="0" w:after="0" w:afterAutospacing="0" w:line="360" w:lineRule="atLeast"/>
        <w:textAlignment w:val="baseline"/>
        <w:rPr>
          <w:ins w:id="451" w:author="Unknown"/>
          <w:rFonts w:ascii="Helvetica" w:hAnsi="Helvetica" w:cs="Helvetica"/>
          <w:color w:val="555555"/>
          <w:sz w:val="23"/>
          <w:szCs w:val="23"/>
          <w:bdr w:val="none" w:sz="0" w:space="0" w:color="auto" w:frame="1"/>
        </w:rPr>
      </w:pPr>
      <w:ins w:id="452" w:author="Unknown">
        <w:r>
          <w:rPr>
            <w:rFonts w:ascii="Helvetica" w:hAnsi="Helvetica" w:cs="Helvetica"/>
            <w:color w:val="555555"/>
            <w:sz w:val="23"/>
            <w:szCs w:val="23"/>
            <w:bdr w:val="none" w:sz="0" w:space="0" w:color="auto" w:frame="1"/>
          </w:rPr>
          <w:t>Describe someone you know who is good at cooking.</w:t>
        </w:r>
      </w:ins>
    </w:p>
    <w:p w:rsidR="00EE556D" w:rsidRDefault="00EE556D" w:rsidP="00EE556D">
      <w:pPr>
        <w:pStyle w:val="NormalWeb"/>
        <w:spacing w:before="0" w:beforeAutospacing="0" w:after="0" w:afterAutospacing="0" w:line="360" w:lineRule="atLeast"/>
        <w:textAlignment w:val="baseline"/>
        <w:rPr>
          <w:ins w:id="453" w:author="Unknown"/>
          <w:rFonts w:ascii="Helvetica" w:hAnsi="Helvetica" w:cs="Helvetica"/>
          <w:color w:val="555555"/>
          <w:sz w:val="23"/>
          <w:szCs w:val="23"/>
          <w:bdr w:val="none" w:sz="0" w:space="0" w:color="auto" w:frame="1"/>
        </w:rPr>
      </w:pPr>
      <w:ins w:id="45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55" w:author="Unknown"/>
          <w:rFonts w:ascii="Helvetica" w:hAnsi="Helvetica" w:cs="Helvetica"/>
          <w:color w:val="555555"/>
          <w:sz w:val="23"/>
          <w:szCs w:val="23"/>
          <w:bdr w:val="none" w:sz="0" w:space="0" w:color="auto" w:frame="1"/>
        </w:rPr>
      </w:pPr>
      <w:proofErr w:type="gramStart"/>
      <w:ins w:id="456"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this person is</w:t>
        </w:r>
      </w:ins>
    </w:p>
    <w:p w:rsidR="00EE556D" w:rsidRDefault="00EE556D" w:rsidP="00EE556D">
      <w:pPr>
        <w:pStyle w:val="NormalWeb"/>
        <w:spacing w:before="0" w:beforeAutospacing="0" w:after="0" w:afterAutospacing="0" w:line="360" w:lineRule="atLeast"/>
        <w:textAlignment w:val="baseline"/>
        <w:rPr>
          <w:ins w:id="457" w:author="Unknown"/>
          <w:rFonts w:ascii="Helvetica" w:hAnsi="Helvetica" w:cs="Helvetica"/>
          <w:color w:val="555555"/>
          <w:sz w:val="23"/>
          <w:szCs w:val="23"/>
          <w:bdr w:val="none" w:sz="0" w:space="0" w:color="auto" w:frame="1"/>
        </w:rPr>
      </w:pPr>
      <w:proofErr w:type="gramStart"/>
      <w:ins w:id="458"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know him or her</w:t>
        </w:r>
      </w:ins>
    </w:p>
    <w:p w:rsidR="00EE556D" w:rsidRDefault="00EE556D" w:rsidP="00EE556D">
      <w:pPr>
        <w:pStyle w:val="NormalWeb"/>
        <w:spacing w:before="0" w:beforeAutospacing="0" w:after="0" w:afterAutospacing="0" w:line="360" w:lineRule="atLeast"/>
        <w:textAlignment w:val="baseline"/>
        <w:rPr>
          <w:ins w:id="459" w:author="Unknown"/>
          <w:rFonts w:ascii="Helvetica" w:hAnsi="Helvetica" w:cs="Helvetica"/>
          <w:color w:val="555555"/>
          <w:sz w:val="23"/>
          <w:szCs w:val="23"/>
          <w:bdr w:val="none" w:sz="0" w:space="0" w:color="auto" w:frame="1"/>
        </w:rPr>
      </w:pPr>
      <w:proofErr w:type="gramStart"/>
      <w:ins w:id="46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kinds of food they cook</w:t>
        </w:r>
      </w:ins>
    </w:p>
    <w:p w:rsidR="00EE556D" w:rsidRDefault="00EE556D" w:rsidP="00EE556D">
      <w:pPr>
        <w:pStyle w:val="NormalWeb"/>
        <w:spacing w:before="0" w:beforeAutospacing="0" w:after="0" w:afterAutospacing="0" w:line="360" w:lineRule="atLeast"/>
        <w:textAlignment w:val="baseline"/>
        <w:rPr>
          <w:ins w:id="461" w:author="Unknown"/>
          <w:rFonts w:ascii="Helvetica" w:hAnsi="Helvetica" w:cs="Helvetica"/>
          <w:color w:val="555555"/>
          <w:sz w:val="23"/>
          <w:szCs w:val="23"/>
          <w:bdr w:val="none" w:sz="0" w:space="0" w:color="auto" w:frame="1"/>
        </w:rPr>
      </w:pPr>
      <w:ins w:id="462" w:author="Unknown">
        <w:r>
          <w:rPr>
            <w:rFonts w:ascii="Helvetica" w:hAnsi="Helvetica" w:cs="Helvetica"/>
            <w:color w:val="555555"/>
            <w:sz w:val="23"/>
            <w:szCs w:val="23"/>
            <w:bdr w:val="none" w:sz="0" w:space="0" w:color="auto" w:frame="1"/>
          </w:rPr>
          <w:t>And explain why you think this person is good at cooking</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463" w:author="Unknown"/>
          <w:rFonts w:ascii="Helvetica" w:hAnsi="Helvetica" w:cs="Helvetica"/>
          <w:b w:val="0"/>
          <w:bCs w:val="0"/>
          <w:color w:val="555555"/>
          <w:sz w:val="28"/>
          <w:szCs w:val="28"/>
          <w:bdr w:val="none" w:sz="0" w:space="0" w:color="auto" w:frame="1"/>
        </w:rPr>
      </w:pPr>
      <w:ins w:id="464" w:author="Unknown">
        <w:r>
          <w:rPr>
            <w:rFonts w:ascii="Helvetica" w:hAnsi="Helvetica" w:cs="Helvetica"/>
            <w:b w:val="0"/>
            <w:bCs w:val="0"/>
            <w:color w:val="555555"/>
            <w:sz w:val="28"/>
            <w:szCs w:val="28"/>
            <w:bdr w:val="none" w:sz="0" w:space="0" w:color="auto" w:frame="1"/>
          </w:rPr>
          <w:t>A teacher</w:t>
        </w:r>
      </w:ins>
    </w:p>
    <w:p w:rsidR="00EE556D" w:rsidRDefault="00EE556D" w:rsidP="00EE556D">
      <w:pPr>
        <w:pStyle w:val="NormalWeb"/>
        <w:spacing w:before="0" w:beforeAutospacing="0" w:after="0" w:afterAutospacing="0" w:line="360" w:lineRule="atLeast"/>
        <w:textAlignment w:val="baseline"/>
        <w:rPr>
          <w:ins w:id="465" w:author="Unknown"/>
          <w:rFonts w:ascii="Helvetica" w:hAnsi="Helvetica" w:cs="Helvetica"/>
          <w:color w:val="555555"/>
          <w:sz w:val="23"/>
          <w:szCs w:val="23"/>
          <w:bdr w:val="none" w:sz="0" w:space="0" w:color="auto" w:frame="1"/>
        </w:rPr>
      </w:pPr>
      <w:ins w:id="466" w:author="Unknown">
        <w:r>
          <w:rPr>
            <w:rFonts w:ascii="Helvetica" w:hAnsi="Helvetica" w:cs="Helvetica"/>
            <w:color w:val="555555"/>
            <w:sz w:val="23"/>
            <w:szCs w:val="23"/>
            <w:bdr w:val="none" w:sz="0" w:space="0" w:color="auto" w:frame="1"/>
          </w:rPr>
          <w:t>Describe someone you think is a good teacher</w:t>
        </w:r>
      </w:ins>
    </w:p>
    <w:p w:rsidR="00EE556D" w:rsidRDefault="00EE556D" w:rsidP="00EE556D">
      <w:pPr>
        <w:pStyle w:val="NormalWeb"/>
        <w:spacing w:before="0" w:beforeAutospacing="0" w:after="0" w:afterAutospacing="0" w:line="360" w:lineRule="atLeast"/>
        <w:textAlignment w:val="baseline"/>
        <w:rPr>
          <w:ins w:id="467" w:author="Unknown"/>
          <w:rFonts w:ascii="Helvetica" w:hAnsi="Helvetica" w:cs="Helvetica"/>
          <w:color w:val="555555"/>
          <w:sz w:val="23"/>
          <w:szCs w:val="23"/>
          <w:bdr w:val="none" w:sz="0" w:space="0" w:color="auto" w:frame="1"/>
        </w:rPr>
      </w:pPr>
      <w:ins w:id="46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69" w:author="Unknown"/>
          <w:rFonts w:ascii="Helvetica" w:hAnsi="Helvetica" w:cs="Helvetica"/>
          <w:color w:val="555555"/>
          <w:sz w:val="23"/>
          <w:szCs w:val="23"/>
          <w:bdr w:val="none" w:sz="0" w:space="0" w:color="auto" w:frame="1"/>
        </w:rPr>
      </w:pPr>
      <w:proofErr w:type="gramStart"/>
      <w:ins w:id="470"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 teacher is</w:t>
        </w:r>
      </w:ins>
    </w:p>
    <w:p w:rsidR="00EE556D" w:rsidRDefault="00EE556D" w:rsidP="00EE556D">
      <w:pPr>
        <w:pStyle w:val="NormalWeb"/>
        <w:spacing w:before="0" w:beforeAutospacing="0" w:after="0" w:afterAutospacing="0" w:line="360" w:lineRule="atLeast"/>
        <w:textAlignment w:val="baseline"/>
        <w:rPr>
          <w:ins w:id="471" w:author="Unknown"/>
          <w:rFonts w:ascii="Helvetica" w:hAnsi="Helvetica" w:cs="Helvetica"/>
          <w:color w:val="555555"/>
          <w:sz w:val="23"/>
          <w:szCs w:val="23"/>
          <w:bdr w:val="none" w:sz="0" w:space="0" w:color="auto" w:frame="1"/>
        </w:rPr>
      </w:pPr>
      <w:proofErr w:type="gramStart"/>
      <w:ins w:id="472"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know them</w:t>
        </w:r>
      </w:ins>
    </w:p>
    <w:p w:rsidR="00EE556D" w:rsidRDefault="00EE556D" w:rsidP="00EE556D">
      <w:pPr>
        <w:pStyle w:val="NormalWeb"/>
        <w:spacing w:before="0" w:beforeAutospacing="0" w:after="0" w:afterAutospacing="0" w:line="360" w:lineRule="atLeast"/>
        <w:textAlignment w:val="baseline"/>
        <w:rPr>
          <w:ins w:id="473" w:author="Unknown"/>
          <w:rFonts w:ascii="Helvetica" w:hAnsi="Helvetica" w:cs="Helvetica"/>
          <w:color w:val="555555"/>
          <w:sz w:val="23"/>
          <w:szCs w:val="23"/>
          <w:bdr w:val="none" w:sz="0" w:space="0" w:color="auto" w:frame="1"/>
        </w:rPr>
      </w:pPr>
      <w:proofErr w:type="gramStart"/>
      <w:ins w:id="47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they teach</w:t>
        </w:r>
      </w:ins>
    </w:p>
    <w:p w:rsidR="00EE556D" w:rsidRDefault="00EE556D" w:rsidP="00EE556D">
      <w:pPr>
        <w:pStyle w:val="NormalWeb"/>
        <w:spacing w:before="0" w:beforeAutospacing="0" w:after="0" w:afterAutospacing="0" w:line="360" w:lineRule="atLeast"/>
        <w:textAlignment w:val="baseline"/>
        <w:rPr>
          <w:ins w:id="475" w:author="Unknown"/>
          <w:rFonts w:ascii="Helvetica" w:hAnsi="Helvetica" w:cs="Helvetica"/>
          <w:color w:val="555555"/>
          <w:sz w:val="23"/>
          <w:szCs w:val="23"/>
          <w:bdr w:val="none" w:sz="0" w:space="0" w:color="auto" w:frame="1"/>
        </w:rPr>
      </w:pPr>
      <w:ins w:id="476" w:author="Unknown">
        <w:r>
          <w:rPr>
            <w:rFonts w:ascii="Helvetica" w:hAnsi="Helvetica" w:cs="Helvetica"/>
            <w:color w:val="555555"/>
            <w:sz w:val="23"/>
            <w:szCs w:val="23"/>
            <w:bdr w:val="none" w:sz="0" w:space="0" w:color="auto" w:frame="1"/>
          </w:rPr>
          <w:t>And explain why you think they are a good teacher</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477" w:author="Unknown"/>
          <w:rFonts w:ascii="Helvetica" w:hAnsi="Helvetica" w:cs="Helvetica"/>
          <w:b w:val="0"/>
          <w:bCs w:val="0"/>
          <w:color w:val="555555"/>
          <w:sz w:val="28"/>
          <w:szCs w:val="28"/>
          <w:bdr w:val="none" w:sz="0" w:space="0" w:color="auto" w:frame="1"/>
        </w:rPr>
      </w:pPr>
      <w:ins w:id="478" w:author="Unknown">
        <w:r>
          <w:rPr>
            <w:rFonts w:ascii="Helvetica" w:hAnsi="Helvetica" w:cs="Helvetica"/>
            <w:b w:val="0"/>
            <w:bCs w:val="0"/>
            <w:color w:val="555555"/>
            <w:sz w:val="28"/>
            <w:szCs w:val="28"/>
            <w:bdr w:val="none" w:sz="0" w:space="0" w:color="auto" w:frame="1"/>
          </w:rPr>
          <w:t>An ambitious person</w:t>
        </w:r>
      </w:ins>
    </w:p>
    <w:p w:rsidR="00EE556D" w:rsidRDefault="00EE556D" w:rsidP="00EE556D">
      <w:pPr>
        <w:pStyle w:val="NormalWeb"/>
        <w:spacing w:before="0" w:beforeAutospacing="0" w:after="0" w:afterAutospacing="0" w:line="360" w:lineRule="atLeast"/>
        <w:textAlignment w:val="baseline"/>
        <w:rPr>
          <w:ins w:id="479" w:author="Unknown"/>
          <w:rFonts w:ascii="Helvetica" w:hAnsi="Helvetica" w:cs="Helvetica"/>
          <w:color w:val="555555"/>
          <w:sz w:val="23"/>
          <w:szCs w:val="23"/>
          <w:bdr w:val="none" w:sz="0" w:space="0" w:color="auto" w:frame="1"/>
        </w:rPr>
      </w:pPr>
      <w:ins w:id="480" w:author="Unknown">
        <w:r>
          <w:rPr>
            <w:rFonts w:ascii="Helvetica" w:hAnsi="Helvetica" w:cs="Helvetica"/>
            <w:color w:val="555555"/>
            <w:sz w:val="23"/>
            <w:szCs w:val="23"/>
            <w:bdr w:val="none" w:sz="0" w:space="0" w:color="auto" w:frame="1"/>
          </w:rPr>
          <w:t>Talk about an ambitious person you know</w:t>
        </w:r>
      </w:ins>
    </w:p>
    <w:p w:rsidR="00EE556D" w:rsidRDefault="00EE556D" w:rsidP="00EE556D">
      <w:pPr>
        <w:pStyle w:val="NormalWeb"/>
        <w:spacing w:before="0" w:beforeAutospacing="0" w:after="0" w:afterAutospacing="0" w:line="360" w:lineRule="atLeast"/>
        <w:textAlignment w:val="baseline"/>
        <w:rPr>
          <w:ins w:id="481" w:author="Unknown"/>
          <w:rFonts w:ascii="Helvetica" w:hAnsi="Helvetica" w:cs="Helvetica"/>
          <w:color w:val="555555"/>
          <w:sz w:val="23"/>
          <w:szCs w:val="23"/>
          <w:bdr w:val="none" w:sz="0" w:space="0" w:color="auto" w:frame="1"/>
        </w:rPr>
      </w:pPr>
      <w:ins w:id="48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83" w:author="Unknown"/>
          <w:rFonts w:ascii="Helvetica" w:hAnsi="Helvetica" w:cs="Helvetica"/>
          <w:color w:val="555555"/>
          <w:sz w:val="23"/>
          <w:szCs w:val="23"/>
          <w:bdr w:val="none" w:sz="0" w:space="0" w:color="auto" w:frame="1"/>
        </w:rPr>
      </w:pPr>
      <w:proofErr w:type="gramStart"/>
      <w:ins w:id="484"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they are</w:t>
        </w:r>
      </w:ins>
    </w:p>
    <w:p w:rsidR="00EE556D" w:rsidRDefault="00EE556D" w:rsidP="00EE556D">
      <w:pPr>
        <w:pStyle w:val="NormalWeb"/>
        <w:spacing w:before="0" w:beforeAutospacing="0" w:after="0" w:afterAutospacing="0" w:line="360" w:lineRule="atLeast"/>
        <w:textAlignment w:val="baseline"/>
        <w:rPr>
          <w:ins w:id="485" w:author="Unknown"/>
          <w:rFonts w:ascii="Helvetica" w:hAnsi="Helvetica" w:cs="Helvetica"/>
          <w:color w:val="555555"/>
          <w:sz w:val="23"/>
          <w:szCs w:val="23"/>
          <w:bdr w:val="none" w:sz="0" w:space="0" w:color="auto" w:frame="1"/>
        </w:rPr>
      </w:pPr>
      <w:proofErr w:type="gramStart"/>
      <w:ins w:id="48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know that person</w:t>
        </w:r>
      </w:ins>
    </w:p>
    <w:p w:rsidR="00EE556D" w:rsidRDefault="00EE556D" w:rsidP="00EE556D">
      <w:pPr>
        <w:pStyle w:val="NormalWeb"/>
        <w:spacing w:before="0" w:beforeAutospacing="0" w:after="0" w:afterAutospacing="0" w:line="360" w:lineRule="atLeast"/>
        <w:textAlignment w:val="baseline"/>
        <w:rPr>
          <w:ins w:id="487" w:author="Unknown"/>
          <w:rFonts w:ascii="Helvetica" w:hAnsi="Helvetica" w:cs="Helvetica"/>
          <w:color w:val="555555"/>
          <w:sz w:val="23"/>
          <w:szCs w:val="23"/>
          <w:bdr w:val="none" w:sz="0" w:space="0" w:color="auto" w:frame="1"/>
        </w:rPr>
      </w:pPr>
      <w:proofErr w:type="gramStart"/>
      <w:ins w:id="48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their ambition is</w:t>
        </w:r>
      </w:ins>
    </w:p>
    <w:p w:rsidR="00EE556D" w:rsidRDefault="00EE556D" w:rsidP="00EE556D">
      <w:pPr>
        <w:pStyle w:val="NormalWeb"/>
        <w:spacing w:before="0" w:beforeAutospacing="0" w:after="0" w:afterAutospacing="0" w:line="360" w:lineRule="atLeast"/>
        <w:textAlignment w:val="baseline"/>
        <w:rPr>
          <w:ins w:id="489" w:author="Unknown"/>
          <w:rFonts w:ascii="Helvetica" w:hAnsi="Helvetica" w:cs="Helvetica"/>
          <w:color w:val="555555"/>
          <w:sz w:val="23"/>
          <w:szCs w:val="23"/>
          <w:bdr w:val="none" w:sz="0" w:space="0" w:color="auto" w:frame="1"/>
        </w:rPr>
      </w:pPr>
      <w:ins w:id="490" w:author="Unknown">
        <w:r>
          <w:rPr>
            <w:rFonts w:ascii="Helvetica" w:hAnsi="Helvetica" w:cs="Helvetica"/>
            <w:color w:val="555555"/>
            <w:sz w:val="23"/>
            <w:szCs w:val="23"/>
            <w:bdr w:val="none" w:sz="0" w:space="0" w:color="auto" w:frame="1"/>
          </w:rPr>
          <w:lastRenderedPageBreak/>
          <w:t>And explain how important their ambition is</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491" w:author="Unknown"/>
          <w:rFonts w:ascii="Helvetica" w:hAnsi="Helvetica" w:cs="Helvetica"/>
          <w:b w:val="0"/>
          <w:bCs w:val="0"/>
          <w:color w:val="555555"/>
          <w:sz w:val="28"/>
          <w:szCs w:val="28"/>
          <w:bdr w:val="none" w:sz="0" w:space="0" w:color="auto" w:frame="1"/>
        </w:rPr>
      </w:pPr>
      <w:ins w:id="492" w:author="Unknown">
        <w:r>
          <w:rPr>
            <w:rFonts w:ascii="Helvetica" w:hAnsi="Helvetica" w:cs="Helvetica"/>
            <w:b w:val="0"/>
            <w:bCs w:val="0"/>
            <w:color w:val="555555"/>
            <w:sz w:val="28"/>
            <w:szCs w:val="28"/>
            <w:bdr w:val="none" w:sz="0" w:space="0" w:color="auto" w:frame="1"/>
          </w:rPr>
          <w:t>An important job</w:t>
        </w:r>
      </w:ins>
    </w:p>
    <w:p w:rsidR="00EE556D" w:rsidRDefault="00EE556D" w:rsidP="00EE556D">
      <w:pPr>
        <w:pStyle w:val="NormalWeb"/>
        <w:spacing w:before="0" w:beforeAutospacing="0" w:after="0" w:afterAutospacing="0" w:line="360" w:lineRule="atLeast"/>
        <w:textAlignment w:val="baseline"/>
        <w:rPr>
          <w:ins w:id="493" w:author="Unknown"/>
          <w:rFonts w:ascii="Helvetica" w:hAnsi="Helvetica" w:cs="Helvetica"/>
          <w:color w:val="555555"/>
          <w:sz w:val="23"/>
          <w:szCs w:val="23"/>
          <w:bdr w:val="none" w:sz="0" w:space="0" w:color="auto" w:frame="1"/>
        </w:rPr>
      </w:pPr>
      <w:ins w:id="494" w:author="Unknown">
        <w:r>
          <w:rPr>
            <w:rFonts w:ascii="Helvetica" w:hAnsi="Helvetica" w:cs="Helvetica"/>
            <w:color w:val="555555"/>
            <w:sz w:val="23"/>
            <w:szCs w:val="23"/>
            <w:bdr w:val="none" w:sz="0" w:space="0" w:color="auto" w:frame="1"/>
          </w:rPr>
          <w:t>Talk about a person you know whose job is important to society.</w:t>
        </w:r>
      </w:ins>
    </w:p>
    <w:p w:rsidR="00EE556D" w:rsidRDefault="00EE556D" w:rsidP="00EE556D">
      <w:pPr>
        <w:pStyle w:val="NormalWeb"/>
        <w:spacing w:before="0" w:beforeAutospacing="0" w:after="0" w:afterAutospacing="0" w:line="360" w:lineRule="atLeast"/>
        <w:textAlignment w:val="baseline"/>
        <w:rPr>
          <w:ins w:id="495" w:author="Unknown"/>
          <w:rFonts w:ascii="Helvetica" w:hAnsi="Helvetica" w:cs="Helvetica"/>
          <w:color w:val="555555"/>
          <w:sz w:val="23"/>
          <w:szCs w:val="23"/>
          <w:bdr w:val="none" w:sz="0" w:space="0" w:color="auto" w:frame="1"/>
        </w:rPr>
      </w:pPr>
      <w:ins w:id="49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497" w:author="Unknown"/>
          <w:rFonts w:ascii="Helvetica" w:hAnsi="Helvetica" w:cs="Helvetica"/>
          <w:color w:val="555555"/>
          <w:sz w:val="23"/>
          <w:szCs w:val="23"/>
          <w:bdr w:val="none" w:sz="0" w:space="0" w:color="auto" w:frame="1"/>
        </w:rPr>
      </w:pPr>
      <w:proofErr w:type="gramStart"/>
      <w:ins w:id="498"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 person is</w:t>
        </w:r>
      </w:ins>
    </w:p>
    <w:p w:rsidR="00EE556D" w:rsidRDefault="00EE556D" w:rsidP="00EE556D">
      <w:pPr>
        <w:pStyle w:val="NormalWeb"/>
        <w:spacing w:before="0" w:beforeAutospacing="0" w:after="0" w:afterAutospacing="0" w:line="360" w:lineRule="atLeast"/>
        <w:textAlignment w:val="baseline"/>
        <w:rPr>
          <w:ins w:id="499" w:author="Unknown"/>
          <w:rFonts w:ascii="Helvetica" w:hAnsi="Helvetica" w:cs="Helvetica"/>
          <w:color w:val="555555"/>
          <w:sz w:val="23"/>
          <w:szCs w:val="23"/>
          <w:bdr w:val="none" w:sz="0" w:space="0" w:color="auto" w:frame="1"/>
        </w:rPr>
      </w:pPr>
      <w:proofErr w:type="gramStart"/>
      <w:ins w:id="50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their job is</w:t>
        </w:r>
      </w:ins>
    </w:p>
    <w:p w:rsidR="00EE556D" w:rsidRDefault="00EE556D" w:rsidP="00EE556D">
      <w:pPr>
        <w:pStyle w:val="NormalWeb"/>
        <w:spacing w:before="0" w:beforeAutospacing="0" w:after="0" w:afterAutospacing="0" w:line="360" w:lineRule="atLeast"/>
        <w:textAlignment w:val="baseline"/>
        <w:rPr>
          <w:ins w:id="501" w:author="Unknown"/>
          <w:rFonts w:ascii="Helvetica" w:hAnsi="Helvetica" w:cs="Helvetica"/>
          <w:color w:val="555555"/>
          <w:sz w:val="23"/>
          <w:szCs w:val="23"/>
          <w:bdr w:val="none" w:sz="0" w:space="0" w:color="auto" w:frame="1"/>
        </w:rPr>
      </w:pPr>
      <w:proofErr w:type="gramStart"/>
      <w:ins w:id="50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they do at work</w:t>
        </w:r>
      </w:ins>
    </w:p>
    <w:p w:rsidR="00EE556D" w:rsidRDefault="00EE556D" w:rsidP="00EE556D">
      <w:pPr>
        <w:pStyle w:val="NormalWeb"/>
        <w:spacing w:before="0" w:beforeAutospacing="0" w:after="0" w:afterAutospacing="0" w:line="360" w:lineRule="atLeast"/>
        <w:textAlignment w:val="baseline"/>
        <w:rPr>
          <w:ins w:id="503" w:author="Unknown"/>
          <w:rFonts w:ascii="Helvetica" w:hAnsi="Helvetica" w:cs="Helvetica"/>
          <w:color w:val="555555"/>
          <w:sz w:val="23"/>
          <w:szCs w:val="23"/>
          <w:bdr w:val="none" w:sz="0" w:space="0" w:color="auto" w:frame="1"/>
        </w:rPr>
      </w:pPr>
      <w:ins w:id="504" w:author="Unknown">
        <w:r>
          <w:rPr>
            <w:rFonts w:ascii="Helvetica" w:hAnsi="Helvetica" w:cs="Helvetica"/>
            <w:color w:val="555555"/>
            <w:sz w:val="23"/>
            <w:szCs w:val="23"/>
            <w:bdr w:val="none" w:sz="0" w:space="0" w:color="auto" w:frame="1"/>
          </w:rPr>
          <w:t>And explain why their job is important to society</w:t>
        </w:r>
      </w:ins>
    </w:p>
    <w:p w:rsidR="00EE556D" w:rsidRDefault="00EE556D" w:rsidP="00EE556D">
      <w:pPr>
        <w:pStyle w:val="Heading4"/>
        <w:spacing w:before="0" w:line="240" w:lineRule="atLeast"/>
        <w:textAlignment w:val="baseline"/>
        <w:rPr>
          <w:ins w:id="505" w:author="Unknown"/>
          <w:rFonts w:ascii="Helvetica" w:hAnsi="Helvetica" w:cs="Helvetica"/>
          <w:b w:val="0"/>
          <w:bCs w:val="0"/>
          <w:color w:val="555555"/>
          <w:sz w:val="28"/>
          <w:szCs w:val="28"/>
          <w:bdr w:val="none" w:sz="0" w:space="0" w:color="auto" w:frame="1"/>
        </w:rPr>
      </w:pPr>
      <w:ins w:id="506" w:author="Unknown">
        <w:r>
          <w:rPr>
            <w:rFonts w:ascii="Helvetica" w:hAnsi="Helvetica" w:cs="Helvetica"/>
            <w:b w:val="0"/>
            <w:bCs w:val="0"/>
            <w:color w:val="555555"/>
            <w:sz w:val="28"/>
            <w:szCs w:val="28"/>
            <w:bdr w:val="none" w:sz="0" w:space="0" w:color="auto" w:frame="1"/>
          </w:rPr>
          <w:t>Outdoors activities</w:t>
        </w:r>
      </w:ins>
    </w:p>
    <w:p w:rsidR="00EE556D" w:rsidRDefault="00EE556D" w:rsidP="00EE556D">
      <w:pPr>
        <w:pStyle w:val="NormalWeb"/>
        <w:spacing w:before="0" w:beforeAutospacing="0" w:after="0" w:afterAutospacing="0" w:line="360" w:lineRule="atLeast"/>
        <w:textAlignment w:val="baseline"/>
        <w:rPr>
          <w:ins w:id="507" w:author="Unknown"/>
          <w:rFonts w:ascii="Helvetica" w:hAnsi="Helvetica" w:cs="Helvetica"/>
          <w:color w:val="555555"/>
          <w:sz w:val="23"/>
          <w:szCs w:val="23"/>
          <w:bdr w:val="none" w:sz="0" w:space="0" w:color="auto" w:frame="1"/>
        </w:rPr>
      </w:pPr>
      <w:ins w:id="508" w:author="Unknown">
        <w:r>
          <w:rPr>
            <w:rFonts w:ascii="Helvetica" w:hAnsi="Helvetica" w:cs="Helvetica"/>
            <w:color w:val="555555"/>
            <w:sz w:val="23"/>
            <w:szCs w:val="23"/>
            <w:bdr w:val="none" w:sz="0" w:space="0" w:color="auto" w:frame="1"/>
          </w:rPr>
          <w:t>Describe someone you know who enjoys outdoors activities</w:t>
        </w:r>
      </w:ins>
    </w:p>
    <w:p w:rsidR="00EE556D" w:rsidRDefault="00EE556D" w:rsidP="00EE556D">
      <w:pPr>
        <w:pStyle w:val="NormalWeb"/>
        <w:spacing w:before="0" w:beforeAutospacing="0" w:after="0" w:afterAutospacing="0" w:line="360" w:lineRule="atLeast"/>
        <w:textAlignment w:val="baseline"/>
        <w:rPr>
          <w:ins w:id="509" w:author="Unknown"/>
          <w:rFonts w:ascii="Helvetica" w:hAnsi="Helvetica" w:cs="Helvetica"/>
          <w:color w:val="555555"/>
          <w:sz w:val="23"/>
          <w:szCs w:val="23"/>
          <w:bdr w:val="none" w:sz="0" w:space="0" w:color="auto" w:frame="1"/>
        </w:rPr>
      </w:pPr>
      <w:ins w:id="51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511" w:author="Unknown"/>
          <w:rFonts w:ascii="Helvetica" w:hAnsi="Helvetica" w:cs="Helvetica"/>
          <w:color w:val="555555"/>
          <w:sz w:val="23"/>
          <w:szCs w:val="23"/>
          <w:bdr w:val="none" w:sz="0" w:space="0" w:color="auto" w:frame="1"/>
        </w:rPr>
      </w:pPr>
      <w:proofErr w:type="gramStart"/>
      <w:ins w:id="51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 person is</w:t>
        </w:r>
      </w:ins>
    </w:p>
    <w:p w:rsidR="00EE556D" w:rsidRDefault="00EE556D" w:rsidP="00EE556D">
      <w:pPr>
        <w:pStyle w:val="NormalWeb"/>
        <w:spacing w:before="0" w:beforeAutospacing="0" w:after="0" w:afterAutospacing="0" w:line="360" w:lineRule="atLeast"/>
        <w:textAlignment w:val="baseline"/>
        <w:rPr>
          <w:ins w:id="513" w:author="Unknown"/>
          <w:rFonts w:ascii="Helvetica" w:hAnsi="Helvetica" w:cs="Helvetica"/>
          <w:color w:val="555555"/>
          <w:sz w:val="23"/>
          <w:szCs w:val="23"/>
          <w:bdr w:val="none" w:sz="0" w:space="0" w:color="auto" w:frame="1"/>
        </w:rPr>
      </w:pPr>
      <w:proofErr w:type="gramStart"/>
      <w:ins w:id="51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activities he/she does</w:t>
        </w:r>
      </w:ins>
    </w:p>
    <w:p w:rsidR="00EE556D" w:rsidRDefault="00EE556D" w:rsidP="00EE556D">
      <w:pPr>
        <w:pStyle w:val="NormalWeb"/>
        <w:spacing w:before="0" w:beforeAutospacing="0" w:after="0" w:afterAutospacing="0" w:line="360" w:lineRule="atLeast"/>
        <w:textAlignment w:val="baseline"/>
        <w:rPr>
          <w:ins w:id="515" w:author="Unknown"/>
          <w:rFonts w:ascii="Helvetica" w:hAnsi="Helvetica" w:cs="Helvetica"/>
          <w:color w:val="555555"/>
          <w:sz w:val="23"/>
          <w:szCs w:val="23"/>
          <w:bdr w:val="none" w:sz="0" w:space="0" w:color="auto" w:frame="1"/>
        </w:rPr>
      </w:pPr>
      <w:proofErr w:type="gramStart"/>
      <w:ins w:id="51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he/she </w:t>
        </w:r>
        <w:proofErr w:type="spellStart"/>
        <w:r>
          <w:rPr>
            <w:rFonts w:ascii="Helvetica" w:hAnsi="Helvetica" w:cs="Helvetica"/>
            <w:color w:val="555555"/>
            <w:sz w:val="23"/>
            <w:szCs w:val="23"/>
            <w:bdr w:val="none" w:sz="0" w:space="0" w:color="auto" w:frame="1"/>
          </w:rPr>
          <w:t>practises</w:t>
        </w:r>
        <w:proofErr w:type="spellEnd"/>
      </w:ins>
    </w:p>
    <w:p w:rsidR="00EE556D" w:rsidRDefault="00EE556D" w:rsidP="00EE556D">
      <w:pPr>
        <w:pStyle w:val="NormalWeb"/>
        <w:spacing w:before="0" w:beforeAutospacing="0" w:after="0" w:afterAutospacing="0" w:line="360" w:lineRule="atLeast"/>
        <w:textAlignment w:val="baseline"/>
        <w:rPr>
          <w:ins w:id="517" w:author="Unknown"/>
          <w:rFonts w:ascii="Helvetica" w:hAnsi="Helvetica" w:cs="Helvetica"/>
          <w:color w:val="555555"/>
          <w:sz w:val="23"/>
          <w:szCs w:val="23"/>
          <w:bdr w:val="none" w:sz="0" w:space="0" w:color="auto" w:frame="1"/>
        </w:rPr>
      </w:pPr>
      <w:ins w:id="518" w:author="Unknown">
        <w:r>
          <w:rPr>
            <w:rFonts w:ascii="Helvetica" w:hAnsi="Helvetica" w:cs="Helvetica"/>
            <w:color w:val="555555"/>
            <w:sz w:val="23"/>
            <w:szCs w:val="23"/>
            <w:bdr w:val="none" w:sz="0" w:space="0" w:color="auto" w:frame="1"/>
          </w:rPr>
          <w:t>And say why you think they enjoys outdoors activities</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519" w:author="Unknown"/>
          <w:rFonts w:ascii="Helvetica" w:hAnsi="Helvetica" w:cs="Helvetica"/>
          <w:b w:val="0"/>
          <w:bCs w:val="0"/>
          <w:color w:val="555555"/>
          <w:sz w:val="28"/>
          <w:szCs w:val="28"/>
          <w:bdr w:val="none" w:sz="0" w:space="0" w:color="auto" w:frame="1"/>
        </w:rPr>
      </w:pPr>
      <w:ins w:id="520" w:author="Unknown">
        <w:r>
          <w:rPr>
            <w:rFonts w:ascii="Helvetica" w:hAnsi="Helvetica" w:cs="Helvetica"/>
            <w:b w:val="0"/>
            <w:bCs w:val="0"/>
            <w:color w:val="555555"/>
            <w:sz w:val="28"/>
            <w:szCs w:val="28"/>
            <w:bdr w:val="none" w:sz="0" w:space="0" w:color="auto" w:frame="1"/>
          </w:rPr>
          <w:t>Funny</w:t>
        </w:r>
      </w:ins>
    </w:p>
    <w:p w:rsidR="00EE556D" w:rsidRDefault="00EE556D" w:rsidP="00EE556D">
      <w:pPr>
        <w:pStyle w:val="NormalWeb"/>
        <w:spacing w:before="0" w:beforeAutospacing="0" w:after="0" w:afterAutospacing="0" w:line="360" w:lineRule="atLeast"/>
        <w:textAlignment w:val="baseline"/>
        <w:rPr>
          <w:ins w:id="521" w:author="Unknown"/>
          <w:rFonts w:ascii="Helvetica" w:hAnsi="Helvetica" w:cs="Helvetica"/>
          <w:color w:val="555555"/>
          <w:sz w:val="23"/>
          <w:szCs w:val="23"/>
          <w:bdr w:val="none" w:sz="0" w:space="0" w:color="auto" w:frame="1"/>
        </w:rPr>
      </w:pPr>
      <w:ins w:id="522" w:author="Unknown">
        <w:r>
          <w:rPr>
            <w:rFonts w:ascii="Helvetica" w:hAnsi="Helvetica" w:cs="Helvetica"/>
            <w:color w:val="555555"/>
            <w:sz w:val="23"/>
            <w:szCs w:val="23"/>
            <w:bdr w:val="none" w:sz="0" w:space="0" w:color="auto" w:frame="1"/>
          </w:rPr>
          <w:t>Describe a person who makes you laugh</w:t>
        </w:r>
      </w:ins>
    </w:p>
    <w:p w:rsidR="00EE556D" w:rsidRDefault="00EE556D" w:rsidP="00EE556D">
      <w:pPr>
        <w:pStyle w:val="NormalWeb"/>
        <w:spacing w:before="0" w:beforeAutospacing="0" w:after="0" w:afterAutospacing="0" w:line="360" w:lineRule="atLeast"/>
        <w:textAlignment w:val="baseline"/>
        <w:rPr>
          <w:ins w:id="523" w:author="Unknown"/>
          <w:rFonts w:ascii="Helvetica" w:hAnsi="Helvetica" w:cs="Helvetica"/>
          <w:color w:val="555555"/>
          <w:sz w:val="23"/>
          <w:szCs w:val="23"/>
          <w:bdr w:val="none" w:sz="0" w:space="0" w:color="auto" w:frame="1"/>
        </w:rPr>
      </w:pPr>
      <w:ins w:id="52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525" w:author="Unknown"/>
          <w:rFonts w:ascii="Helvetica" w:hAnsi="Helvetica" w:cs="Helvetica"/>
          <w:color w:val="555555"/>
          <w:sz w:val="23"/>
          <w:szCs w:val="23"/>
          <w:bdr w:val="none" w:sz="0" w:space="0" w:color="auto" w:frame="1"/>
        </w:rPr>
      </w:pPr>
      <w:proofErr w:type="gramStart"/>
      <w:ins w:id="526"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the person is</w:t>
        </w:r>
      </w:ins>
    </w:p>
    <w:p w:rsidR="00EE556D" w:rsidRDefault="00EE556D" w:rsidP="00EE556D">
      <w:pPr>
        <w:pStyle w:val="NormalWeb"/>
        <w:spacing w:before="0" w:beforeAutospacing="0" w:after="0" w:afterAutospacing="0" w:line="360" w:lineRule="atLeast"/>
        <w:textAlignment w:val="baseline"/>
        <w:rPr>
          <w:ins w:id="527" w:author="Unknown"/>
          <w:rFonts w:ascii="Helvetica" w:hAnsi="Helvetica" w:cs="Helvetica"/>
          <w:color w:val="555555"/>
          <w:sz w:val="23"/>
          <w:szCs w:val="23"/>
          <w:bdr w:val="none" w:sz="0" w:space="0" w:color="auto" w:frame="1"/>
        </w:rPr>
      </w:pPr>
      <w:proofErr w:type="gramStart"/>
      <w:ins w:id="528"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know him/her</w:t>
        </w:r>
      </w:ins>
    </w:p>
    <w:p w:rsidR="00EE556D" w:rsidRDefault="00EE556D" w:rsidP="00EE556D">
      <w:pPr>
        <w:pStyle w:val="NormalWeb"/>
        <w:spacing w:before="0" w:beforeAutospacing="0" w:after="0" w:afterAutospacing="0" w:line="360" w:lineRule="atLeast"/>
        <w:textAlignment w:val="baseline"/>
        <w:rPr>
          <w:ins w:id="529" w:author="Unknown"/>
          <w:rFonts w:ascii="Helvetica" w:hAnsi="Helvetica" w:cs="Helvetica"/>
          <w:color w:val="555555"/>
          <w:sz w:val="23"/>
          <w:szCs w:val="23"/>
          <w:bdr w:val="none" w:sz="0" w:space="0" w:color="auto" w:frame="1"/>
        </w:rPr>
      </w:pPr>
      <w:proofErr w:type="gramStart"/>
      <w:ins w:id="530"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she/he makes you laugh</w:t>
        </w:r>
      </w:ins>
    </w:p>
    <w:p w:rsidR="00EE556D" w:rsidRDefault="00EE556D" w:rsidP="00EE556D">
      <w:pPr>
        <w:pStyle w:val="NormalWeb"/>
        <w:spacing w:before="0" w:beforeAutospacing="0" w:after="0" w:afterAutospacing="0" w:line="360" w:lineRule="atLeast"/>
        <w:textAlignment w:val="baseline"/>
        <w:rPr>
          <w:ins w:id="531" w:author="Unknown"/>
          <w:rFonts w:ascii="Helvetica" w:hAnsi="Helvetica" w:cs="Helvetica"/>
          <w:color w:val="555555"/>
          <w:sz w:val="23"/>
          <w:szCs w:val="23"/>
          <w:bdr w:val="none" w:sz="0" w:space="0" w:color="auto" w:frame="1"/>
        </w:rPr>
      </w:pPr>
      <w:ins w:id="532" w:author="Unknown">
        <w:r>
          <w:rPr>
            <w:rFonts w:ascii="Helvetica" w:hAnsi="Helvetica" w:cs="Helvetica"/>
            <w:color w:val="555555"/>
            <w:sz w:val="23"/>
            <w:szCs w:val="23"/>
            <w:bdr w:val="none" w:sz="0" w:space="0" w:color="auto" w:frame="1"/>
          </w:rPr>
          <w:t>And explain how important laughing is in your life</w:t>
        </w:r>
      </w:ins>
    </w:p>
    <w:p w:rsidR="00EE556D" w:rsidRDefault="00EE556D" w:rsidP="00EE556D">
      <w:pPr>
        <w:pStyle w:val="Heading3"/>
        <w:spacing w:before="0" w:beforeAutospacing="0" w:after="0" w:afterAutospacing="0" w:line="240" w:lineRule="atLeast"/>
        <w:textAlignment w:val="baseline"/>
        <w:rPr>
          <w:rFonts w:ascii="Helvetica" w:hAnsi="Helvetica" w:cs="Helvetica"/>
          <w:b w:val="0"/>
          <w:bCs w:val="0"/>
          <w:color w:val="555555"/>
          <w:sz w:val="37"/>
          <w:szCs w:val="37"/>
          <w:bdr w:val="none" w:sz="0" w:space="0" w:color="auto" w:frame="1"/>
        </w:rPr>
      </w:pPr>
    </w:p>
    <w:p w:rsidR="00EE556D" w:rsidRDefault="00EE556D" w:rsidP="00EE556D">
      <w:pPr>
        <w:pStyle w:val="Heading3"/>
        <w:spacing w:before="0" w:beforeAutospacing="0" w:after="0" w:afterAutospacing="0" w:line="240" w:lineRule="atLeast"/>
        <w:textAlignment w:val="baseline"/>
        <w:rPr>
          <w:ins w:id="533" w:author="Unknown"/>
          <w:rFonts w:ascii="Helvetica" w:hAnsi="Helvetica" w:cs="Helvetica"/>
          <w:b w:val="0"/>
          <w:bCs w:val="0"/>
          <w:color w:val="555555"/>
          <w:sz w:val="37"/>
          <w:szCs w:val="37"/>
          <w:bdr w:val="none" w:sz="0" w:space="0" w:color="auto" w:frame="1"/>
        </w:rPr>
      </w:pPr>
      <w:ins w:id="534" w:author="Unknown">
        <w:r>
          <w:rPr>
            <w:rFonts w:ascii="Helvetica" w:hAnsi="Helvetica" w:cs="Helvetica"/>
            <w:b w:val="0"/>
            <w:bCs w:val="0"/>
            <w:color w:val="555555"/>
            <w:sz w:val="37"/>
            <w:szCs w:val="37"/>
            <w:bdr w:val="none" w:sz="0" w:space="0" w:color="auto" w:frame="1"/>
          </w:rPr>
          <w:t>Places</w:t>
        </w:r>
      </w:ins>
    </w:p>
    <w:p w:rsidR="00EE556D" w:rsidRDefault="00EE556D" w:rsidP="00EE556D">
      <w:pPr>
        <w:pStyle w:val="NormalWeb"/>
        <w:spacing w:before="0" w:beforeAutospacing="0" w:after="0" w:afterAutospacing="0" w:line="360" w:lineRule="atLeast"/>
        <w:textAlignment w:val="baseline"/>
        <w:rPr>
          <w:ins w:id="535" w:author="Unknown"/>
          <w:rFonts w:ascii="Helvetica" w:hAnsi="Helvetica" w:cs="Helvetica"/>
          <w:color w:val="555555"/>
          <w:sz w:val="23"/>
          <w:szCs w:val="23"/>
          <w:bdr w:val="none" w:sz="0" w:space="0" w:color="auto" w:frame="1"/>
        </w:rPr>
      </w:pPr>
      <w:ins w:id="536" w:author="Unknown">
        <w:r>
          <w:rPr>
            <w:rFonts w:ascii="Helvetica" w:hAnsi="Helvetica" w:cs="Helvetica"/>
            <w:color w:val="555555"/>
            <w:sz w:val="23"/>
            <w:szCs w:val="23"/>
            <w:bdr w:val="none" w:sz="0" w:space="0" w:color="auto" w:frame="1"/>
          </w:rPr>
          <w:t>These cue cards ask you to talk about places you know or have been to</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537" w:author="Unknown"/>
          <w:rFonts w:ascii="Helvetica" w:hAnsi="Helvetica" w:cs="Helvetica"/>
          <w:b w:val="0"/>
          <w:bCs w:val="0"/>
          <w:color w:val="555555"/>
          <w:sz w:val="28"/>
          <w:szCs w:val="28"/>
          <w:bdr w:val="none" w:sz="0" w:space="0" w:color="auto" w:frame="1"/>
        </w:rPr>
      </w:pPr>
      <w:ins w:id="538" w:author="Unknown">
        <w:r>
          <w:rPr>
            <w:rFonts w:ascii="Helvetica" w:hAnsi="Helvetica" w:cs="Helvetica"/>
            <w:b w:val="0"/>
            <w:bCs w:val="0"/>
            <w:color w:val="555555"/>
            <w:sz w:val="28"/>
            <w:szCs w:val="28"/>
            <w:bdr w:val="none" w:sz="0" w:space="0" w:color="auto" w:frame="1"/>
          </w:rPr>
          <w:t>Tourist attraction</w:t>
        </w:r>
      </w:ins>
    </w:p>
    <w:p w:rsidR="00EE556D" w:rsidRDefault="00EE556D" w:rsidP="00EE556D">
      <w:pPr>
        <w:pStyle w:val="NormalWeb"/>
        <w:spacing w:before="0" w:beforeAutospacing="0" w:after="0" w:afterAutospacing="0" w:line="360" w:lineRule="atLeast"/>
        <w:textAlignment w:val="baseline"/>
        <w:rPr>
          <w:ins w:id="539" w:author="Unknown"/>
          <w:rFonts w:ascii="Helvetica" w:hAnsi="Helvetica" w:cs="Helvetica"/>
          <w:color w:val="555555"/>
          <w:sz w:val="23"/>
          <w:szCs w:val="23"/>
          <w:bdr w:val="none" w:sz="0" w:space="0" w:color="auto" w:frame="1"/>
        </w:rPr>
      </w:pPr>
      <w:ins w:id="540" w:author="Unknown">
        <w:r>
          <w:rPr>
            <w:rFonts w:ascii="Helvetica" w:hAnsi="Helvetica" w:cs="Helvetica"/>
            <w:color w:val="555555"/>
            <w:sz w:val="23"/>
            <w:szCs w:val="23"/>
            <w:bdr w:val="none" w:sz="0" w:space="0" w:color="auto" w:frame="1"/>
          </w:rPr>
          <w:t>Describe a tourist attraction that you have visited. You should say</w:t>
        </w:r>
      </w:ins>
    </w:p>
    <w:p w:rsidR="00EE556D" w:rsidRDefault="00EE556D" w:rsidP="00EE556D">
      <w:pPr>
        <w:pStyle w:val="NormalWeb"/>
        <w:spacing w:before="0" w:beforeAutospacing="0" w:after="0" w:afterAutospacing="0" w:line="360" w:lineRule="atLeast"/>
        <w:textAlignment w:val="baseline"/>
        <w:rPr>
          <w:ins w:id="541" w:author="Unknown"/>
          <w:rFonts w:ascii="Helvetica" w:hAnsi="Helvetica" w:cs="Helvetica"/>
          <w:color w:val="555555"/>
          <w:sz w:val="23"/>
          <w:szCs w:val="23"/>
          <w:bdr w:val="none" w:sz="0" w:space="0" w:color="auto" w:frame="1"/>
        </w:rPr>
      </w:pPr>
      <w:ins w:id="542" w:author="Unknown">
        <w:r>
          <w:rPr>
            <w:rFonts w:ascii="Helvetica" w:hAnsi="Helvetica" w:cs="Helvetica"/>
            <w:color w:val="555555"/>
            <w:sz w:val="23"/>
            <w:szCs w:val="23"/>
            <w:bdr w:val="none" w:sz="0" w:space="0" w:color="auto" w:frame="1"/>
          </w:rPr>
          <w:t>What the attraction was</w:t>
        </w:r>
      </w:ins>
    </w:p>
    <w:p w:rsidR="00EE556D" w:rsidRDefault="00EE556D" w:rsidP="00EE556D">
      <w:pPr>
        <w:pStyle w:val="NormalWeb"/>
        <w:spacing w:before="0" w:beforeAutospacing="0" w:after="0" w:afterAutospacing="0" w:line="360" w:lineRule="atLeast"/>
        <w:textAlignment w:val="baseline"/>
        <w:rPr>
          <w:ins w:id="543" w:author="Unknown"/>
          <w:rFonts w:ascii="Helvetica" w:hAnsi="Helvetica" w:cs="Helvetica"/>
          <w:color w:val="555555"/>
          <w:sz w:val="23"/>
          <w:szCs w:val="23"/>
          <w:bdr w:val="none" w:sz="0" w:space="0" w:color="auto" w:frame="1"/>
        </w:rPr>
      </w:pPr>
      <w:ins w:id="544" w:author="Unknown">
        <w:r>
          <w:rPr>
            <w:rFonts w:ascii="Helvetica" w:hAnsi="Helvetica" w:cs="Helvetica"/>
            <w:color w:val="555555"/>
            <w:sz w:val="23"/>
            <w:szCs w:val="23"/>
            <w:bdr w:val="none" w:sz="0" w:space="0" w:color="auto" w:frame="1"/>
          </w:rPr>
          <w:t>When you visited it</w:t>
        </w:r>
      </w:ins>
    </w:p>
    <w:p w:rsidR="00EE556D" w:rsidRDefault="00EE556D" w:rsidP="00EE556D">
      <w:pPr>
        <w:pStyle w:val="NormalWeb"/>
        <w:spacing w:before="0" w:beforeAutospacing="0" w:after="0" w:afterAutospacing="0" w:line="360" w:lineRule="atLeast"/>
        <w:textAlignment w:val="baseline"/>
        <w:rPr>
          <w:ins w:id="545" w:author="Unknown"/>
          <w:rFonts w:ascii="Helvetica" w:hAnsi="Helvetica" w:cs="Helvetica"/>
          <w:color w:val="555555"/>
          <w:sz w:val="23"/>
          <w:szCs w:val="23"/>
          <w:bdr w:val="none" w:sz="0" w:space="0" w:color="auto" w:frame="1"/>
        </w:rPr>
      </w:pPr>
      <w:ins w:id="546" w:author="Unknown">
        <w:r>
          <w:rPr>
            <w:rFonts w:ascii="Helvetica" w:hAnsi="Helvetica" w:cs="Helvetica"/>
            <w:color w:val="555555"/>
            <w:sz w:val="23"/>
            <w:szCs w:val="23"/>
            <w:bdr w:val="none" w:sz="0" w:space="0" w:color="auto" w:frame="1"/>
          </w:rPr>
          <w:t>Why you went there</w:t>
        </w:r>
      </w:ins>
    </w:p>
    <w:p w:rsidR="00EE556D" w:rsidRDefault="00EE556D" w:rsidP="00EE556D">
      <w:pPr>
        <w:pStyle w:val="NormalWeb"/>
        <w:spacing w:before="0" w:beforeAutospacing="0" w:after="0" w:afterAutospacing="0" w:line="360" w:lineRule="atLeast"/>
        <w:textAlignment w:val="baseline"/>
        <w:rPr>
          <w:ins w:id="547" w:author="Unknown"/>
          <w:rFonts w:ascii="Helvetica" w:hAnsi="Helvetica" w:cs="Helvetica"/>
          <w:color w:val="555555"/>
          <w:sz w:val="23"/>
          <w:szCs w:val="23"/>
          <w:bdr w:val="none" w:sz="0" w:space="0" w:color="auto" w:frame="1"/>
        </w:rPr>
      </w:pPr>
      <w:ins w:id="548" w:author="Unknown">
        <w:r>
          <w:rPr>
            <w:rFonts w:ascii="Helvetica" w:hAnsi="Helvetica" w:cs="Helvetica"/>
            <w:color w:val="555555"/>
            <w:sz w:val="23"/>
            <w:szCs w:val="23"/>
            <w:bdr w:val="none" w:sz="0" w:space="0" w:color="auto" w:frame="1"/>
          </w:rPr>
          <w:t>And say whether you enjoyed the visit or not</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549" w:author="Unknown"/>
          <w:rFonts w:ascii="Helvetica" w:hAnsi="Helvetica" w:cs="Helvetica"/>
          <w:b w:val="0"/>
          <w:bCs w:val="0"/>
          <w:color w:val="555555"/>
          <w:sz w:val="28"/>
          <w:szCs w:val="28"/>
          <w:bdr w:val="none" w:sz="0" w:space="0" w:color="auto" w:frame="1"/>
        </w:rPr>
      </w:pPr>
      <w:ins w:id="550" w:author="Unknown">
        <w:r>
          <w:rPr>
            <w:rFonts w:ascii="Helvetica" w:hAnsi="Helvetica" w:cs="Helvetica"/>
            <w:b w:val="0"/>
            <w:bCs w:val="0"/>
            <w:color w:val="555555"/>
            <w:sz w:val="28"/>
            <w:szCs w:val="28"/>
            <w:bdr w:val="none" w:sz="0" w:space="0" w:color="auto" w:frame="1"/>
          </w:rPr>
          <w:t>A house or apartment</w:t>
        </w:r>
      </w:ins>
    </w:p>
    <w:p w:rsidR="00EE556D" w:rsidRDefault="00EE556D" w:rsidP="00EE556D">
      <w:pPr>
        <w:pStyle w:val="NormalWeb"/>
        <w:spacing w:before="0" w:beforeAutospacing="0" w:after="0" w:afterAutospacing="0" w:line="360" w:lineRule="atLeast"/>
        <w:textAlignment w:val="baseline"/>
        <w:rPr>
          <w:ins w:id="551" w:author="Unknown"/>
          <w:rFonts w:ascii="Helvetica" w:hAnsi="Helvetica" w:cs="Helvetica"/>
          <w:color w:val="555555"/>
          <w:sz w:val="23"/>
          <w:szCs w:val="23"/>
          <w:bdr w:val="none" w:sz="0" w:space="0" w:color="auto" w:frame="1"/>
        </w:rPr>
      </w:pPr>
      <w:ins w:id="552" w:author="Unknown">
        <w:r>
          <w:rPr>
            <w:rFonts w:ascii="Helvetica" w:hAnsi="Helvetica" w:cs="Helvetica"/>
            <w:color w:val="555555"/>
            <w:sz w:val="23"/>
            <w:szCs w:val="23"/>
            <w:bdr w:val="none" w:sz="0" w:space="0" w:color="auto" w:frame="1"/>
          </w:rPr>
          <w:t>Talk about a house or an apartment you would like to live in.</w:t>
        </w:r>
      </w:ins>
    </w:p>
    <w:p w:rsidR="00EE556D" w:rsidRDefault="00EE556D" w:rsidP="00EE556D">
      <w:pPr>
        <w:pStyle w:val="NormalWeb"/>
        <w:spacing w:before="0" w:beforeAutospacing="0" w:after="0" w:afterAutospacing="0" w:line="360" w:lineRule="atLeast"/>
        <w:textAlignment w:val="baseline"/>
        <w:rPr>
          <w:ins w:id="553" w:author="Unknown"/>
          <w:rFonts w:ascii="Helvetica" w:hAnsi="Helvetica" w:cs="Helvetica"/>
          <w:color w:val="555555"/>
          <w:sz w:val="23"/>
          <w:szCs w:val="23"/>
          <w:bdr w:val="none" w:sz="0" w:space="0" w:color="auto" w:frame="1"/>
        </w:rPr>
      </w:pPr>
      <w:ins w:id="55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555" w:author="Unknown"/>
          <w:rFonts w:ascii="Helvetica" w:hAnsi="Helvetica" w:cs="Helvetica"/>
          <w:color w:val="555555"/>
          <w:sz w:val="23"/>
          <w:szCs w:val="23"/>
          <w:bdr w:val="none" w:sz="0" w:space="0" w:color="auto" w:frame="1"/>
        </w:rPr>
      </w:pPr>
      <w:proofErr w:type="gramStart"/>
      <w:ins w:id="556"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would be</w:t>
        </w:r>
      </w:ins>
    </w:p>
    <w:p w:rsidR="00EE556D" w:rsidRDefault="00EE556D" w:rsidP="00EE556D">
      <w:pPr>
        <w:pStyle w:val="NormalWeb"/>
        <w:spacing w:before="0" w:beforeAutospacing="0" w:after="0" w:afterAutospacing="0" w:line="360" w:lineRule="atLeast"/>
        <w:textAlignment w:val="baseline"/>
        <w:rPr>
          <w:ins w:id="557" w:author="Unknown"/>
          <w:rFonts w:ascii="Helvetica" w:hAnsi="Helvetica" w:cs="Helvetica"/>
          <w:color w:val="555555"/>
          <w:sz w:val="23"/>
          <w:szCs w:val="23"/>
          <w:bdr w:val="none" w:sz="0" w:space="0" w:color="auto" w:frame="1"/>
        </w:rPr>
      </w:pPr>
      <w:proofErr w:type="gramStart"/>
      <w:ins w:id="55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would look like</w:t>
        </w:r>
      </w:ins>
    </w:p>
    <w:p w:rsidR="00EE556D" w:rsidRDefault="00EE556D" w:rsidP="00EE556D">
      <w:pPr>
        <w:pStyle w:val="NormalWeb"/>
        <w:spacing w:before="0" w:beforeAutospacing="0" w:after="0" w:afterAutospacing="0" w:line="360" w:lineRule="atLeast"/>
        <w:textAlignment w:val="baseline"/>
        <w:rPr>
          <w:ins w:id="559" w:author="Unknown"/>
          <w:rFonts w:ascii="Helvetica" w:hAnsi="Helvetica" w:cs="Helvetica"/>
          <w:color w:val="555555"/>
          <w:sz w:val="23"/>
          <w:szCs w:val="23"/>
          <w:bdr w:val="none" w:sz="0" w:space="0" w:color="auto" w:frame="1"/>
        </w:rPr>
      </w:pPr>
      <w:proofErr w:type="gramStart"/>
      <w:ins w:id="560"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big it would be</w:t>
        </w:r>
      </w:ins>
    </w:p>
    <w:p w:rsidR="00EE556D" w:rsidRDefault="00EE556D" w:rsidP="00EE556D">
      <w:pPr>
        <w:pStyle w:val="NormalWeb"/>
        <w:spacing w:before="0" w:beforeAutospacing="0" w:after="0" w:afterAutospacing="0" w:line="360" w:lineRule="atLeast"/>
        <w:textAlignment w:val="baseline"/>
        <w:rPr>
          <w:ins w:id="561" w:author="Unknown"/>
          <w:rFonts w:ascii="Helvetica" w:hAnsi="Helvetica" w:cs="Helvetica"/>
          <w:color w:val="555555"/>
          <w:sz w:val="23"/>
          <w:szCs w:val="23"/>
          <w:bdr w:val="none" w:sz="0" w:space="0" w:color="auto" w:frame="1"/>
        </w:rPr>
      </w:pPr>
      <w:ins w:id="562" w:author="Unknown">
        <w:r>
          <w:rPr>
            <w:rFonts w:ascii="Helvetica" w:hAnsi="Helvetica" w:cs="Helvetica"/>
            <w:color w:val="555555"/>
            <w:sz w:val="23"/>
            <w:szCs w:val="23"/>
            <w:bdr w:val="none" w:sz="0" w:space="0" w:color="auto" w:frame="1"/>
          </w:rPr>
          <w:t>And explain why you would like to live there</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563" w:author="Unknown"/>
          <w:rFonts w:ascii="Helvetica" w:hAnsi="Helvetica" w:cs="Helvetica"/>
          <w:b w:val="0"/>
          <w:bCs w:val="0"/>
          <w:color w:val="555555"/>
          <w:sz w:val="28"/>
          <w:szCs w:val="28"/>
          <w:bdr w:val="none" w:sz="0" w:space="0" w:color="auto" w:frame="1"/>
        </w:rPr>
      </w:pPr>
      <w:ins w:id="564" w:author="Unknown">
        <w:r>
          <w:rPr>
            <w:rFonts w:ascii="Helvetica" w:hAnsi="Helvetica" w:cs="Helvetica"/>
            <w:b w:val="0"/>
            <w:bCs w:val="0"/>
            <w:color w:val="555555"/>
            <w:sz w:val="28"/>
            <w:szCs w:val="28"/>
            <w:bdr w:val="none" w:sz="0" w:space="0" w:color="auto" w:frame="1"/>
          </w:rPr>
          <w:t xml:space="preserve">A </w:t>
        </w:r>
        <w:proofErr w:type="spellStart"/>
        <w:r>
          <w:rPr>
            <w:rFonts w:ascii="Helvetica" w:hAnsi="Helvetica" w:cs="Helvetica"/>
            <w:b w:val="0"/>
            <w:bCs w:val="0"/>
            <w:color w:val="555555"/>
            <w:sz w:val="28"/>
            <w:szCs w:val="28"/>
            <w:bdr w:val="none" w:sz="0" w:space="0" w:color="auto" w:frame="1"/>
          </w:rPr>
          <w:t>favourite</w:t>
        </w:r>
        <w:proofErr w:type="spellEnd"/>
        <w:r>
          <w:rPr>
            <w:rFonts w:ascii="Helvetica" w:hAnsi="Helvetica" w:cs="Helvetica"/>
            <w:b w:val="0"/>
            <w:bCs w:val="0"/>
            <w:color w:val="555555"/>
            <w:sz w:val="28"/>
            <w:szCs w:val="28"/>
            <w:bdr w:val="none" w:sz="0" w:space="0" w:color="auto" w:frame="1"/>
          </w:rPr>
          <w:t xml:space="preserve"> room</w:t>
        </w:r>
      </w:ins>
    </w:p>
    <w:p w:rsidR="00EE556D" w:rsidRDefault="00EE556D" w:rsidP="00EE556D">
      <w:pPr>
        <w:pStyle w:val="NormalWeb"/>
        <w:spacing w:before="0" w:beforeAutospacing="0" w:after="0" w:afterAutospacing="0" w:line="360" w:lineRule="atLeast"/>
        <w:textAlignment w:val="baseline"/>
        <w:rPr>
          <w:ins w:id="565" w:author="Unknown"/>
          <w:rFonts w:ascii="Helvetica" w:hAnsi="Helvetica" w:cs="Helvetica"/>
          <w:color w:val="555555"/>
          <w:sz w:val="23"/>
          <w:szCs w:val="23"/>
          <w:bdr w:val="none" w:sz="0" w:space="0" w:color="auto" w:frame="1"/>
        </w:rPr>
      </w:pPr>
      <w:ins w:id="566" w:author="Unknown">
        <w:r>
          <w:rPr>
            <w:rFonts w:ascii="Helvetica" w:hAnsi="Helvetica" w:cs="Helvetica"/>
            <w:color w:val="555555"/>
            <w:sz w:val="23"/>
            <w:szCs w:val="23"/>
            <w:bdr w:val="none" w:sz="0" w:space="0" w:color="auto" w:frame="1"/>
          </w:rPr>
          <w:t xml:space="preserve">Describe your </w:t>
        </w:r>
        <w:proofErr w:type="spellStart"/>
        <w:r>
          <w:rPr>
            <w:rFonts w:ascii="Helvetica" w:hAnsi="Helvetica" w:cs="Helvetica"/>
            <w:color w:val="555555"/>
            <w:sz w:val="23"/>
            <w:szCs w:val="23"/>
            <w:bdr w:val="none" w:sz="0" w:space="0" w:color="auto" w:frame="1"/>
          </w:rPr>
          <w:t>favourite</w:t>
        </w:r>
        <w:proofErr w:type="spellEnd"/>
        <w:r>
          <w:rPr>
            <w:rFonts w:ascii="Helvetica" w:hAnsi="Helvetica" w:cs="Helvetica"/>
            <w:color w:val="555555"/>
            <w:sz w:val="23"/>
            <w:szCs w:val="23"/>
            <w:bdr w:val="none" w:sz="0" w:space="0" w:color="auto" w:frame="1"/>
          </w:rPr>
          <w:t xml:space="preserve"> room</w:t>
        </w:r>
      </w:ins>
    </w:p>
    <w:p w:rsidR="00EE556D" w:rsidRDefault="00EE556D" w:rsidP="00EE556D">
      <w:pPr>
        <w:pStyle w:val="NormalWeb"/>
        <w:spacing w:before="0" w:beforeAutospacing="0" w:after="0" w:afterAutospacing="0" w:line="360" w:lineRule="atLeast"/>
        <w:textAlignment w:val="baseline"/>
        <w:rPr>
          <w:ins w:id="567" w:author="Unknown"/>
          <w:rFonts w:ascii="Helvetica" w:hAnsi="Helvetica" w:cs="Helvetica"/>
          <w:color w:val="555555"/>
          <w:sz w:val="23"/>
          <w:szCs w:val="23"/>
          <w:bdr w:val="none" w:sz="0" w:space="0" w:color="auto" w:frame="1"/>
        </w:rPr>
      </w:pPr>
      <w:ins w:id="56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569" w:author="Unknown"/>
          <w:rFonts w:ascii="Helvetica" w:hAnsi="Helvetica" w:cs="Helvetica"/>
          <w:color w:val="555555"/>
          <w:sz w:val="23"/>
          <w:szCs w:val="23"/>
          <w:bdr w:val="none" w:sz="0" w:space="0" w:color="auto" w:frame="1"/>
        </w:rPr>
      </w:pPr>
      <w:proofErr w:type="gramStart"/>
      <w:ins w:id="57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room is</w:t>
        </w:r>
      </w:ins>
    </w:p>
    <w:p w:rsidR="00EE556D" w:rsidRDefault="00EE556D" w:rsidP="00EE556D">
      <w:pPr>
        <w:pStyle w:val="NormalWeb"/>
        <w:spacing w:before="0" w:beforeAutospacing="0" w:after="0" w:afterAutospacing="0" w:line="360" w:lineRule="atLeast"/>
        <w:textAlignment w:val="baseline"/>
        <w:rPr>
          <w:ins w:id="571" w:author="Unknown"/>
          <w:rFonts w:ascii="Helvetica" w:hAnsi="Helvetica" w:cs="Helvetica"/>
          <w:color w:val="555555"/>
          <w:sz w:val="23"/>
          <w:szCs w:val="23"/>
          <w:bdr w:val="none" w:sz="0" w:space="0" w:color="auto" w:frame="1"/>
        </w:rPr>
      </w:pPr>
      <w:proofErr w:type="gramStart"/>
      <w:ins w:id="57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furniture it contains</w:t>
        </w:r>
      </w:ins>
    </w:p>
    <w:p w:rsidR="00EE556D" w:rsidRDefault="00EE556D" w:rsidP="00EE556D">
      <w:pPr>
        <w:pStyle w:val="NormalWeb"/>
        <w:spacing w:before="0" w:beforeAutospacing="0" w:after="0" w:afterAutospacing="0" w:line="360" w:lineRule="atLeast"/>
        <w:textAlignment w:val="baseline"/>
        <w:rPr>
          <w:ins w:id="573" w:author="Unknown"/>
          <w:rFonts w:ascii="Helvetica" w:hAnsi="Helvetica" w:cs="Helvetica"/>
          <w:color w:val="555555"/>
          <w:sz w:val="23"/>
          <w:szCs w:val="23"/>
          <w:bdr w:val="none" w:sz="0" w:space="0" w:color="auto" w:frame="1"/>
        </w:rPr>
      </w:pPr>
      <w:proofErr w:type="gramStart"/>
      <w:ins w:id="57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do in it</w:t>
        </w:r>
      </w:ins>
    </w:p>
    <w:p w:rsidR="00EE556D" w:rsidRDefault="00EE556D" w:rsidP="00EE556D">
      <w:pPr>
        <w:pStyle w:val="NormalWeb"/>
        <w:spacing w:before="0" w:beforeAutospacing="0" w:after="0" w:afterAutospacing="0" w:line="360" w:lineRule="atLeast"/>
        <w:textAlignment w:val="baseline"/>
        <w:rPr>
          <w:ins w:id="575" w:author="Unknown"/>
          <w:rFonts w:ascii="Helvetica" w:hAnsi="Helvetica" w:cs="Helvetica"/>
          <w:color w:val="555555"/>
          <w:sz w:val="23"/>
          <w:szCs w:val="23"/>
          <w:bdr w:val="none" w:sz="0" w:space="0" w:color="auto" w:frame="1"/>
        </w:rPr>
      </w:pPr>
      <w:ins w:id="576" w:author="Unknown">
        <w:r>
          <w:rPr>
            <w:rFonts w:ascii="Helvetica" w:hAnsi="Helvetica" w:cs="Helvetica"/>
            <w:color w:val="555555"/>
            <w:sz w:val="23"/>
            <w:szCs w:val="23"/>
            <w:bdr w:val="none" w:sz="0" w:space="0" w:color="auto" w:frame="1"/>
          </w:rPr>
          <w:t xml:space="preserve">And explain why it is your </w:t>
        </w:r>
        <w:proofErr w:type="spellStart"/>
        <w:r>
          <w:rPr>
            <w:rFonts w:ascii="Helvetica" w:hAnsi="Helvetica" w:cs="Helvetica"/>
            <w:color w:val="555555"/>
            <w:sz w:val="23"/>
            <w:szCs w:val="23"/>
            <w:bdr w:val="none" w:sz="0" w:space="0" w:color="auto" w:frame="1"/>
          </w:rPr>
          <w:t>favourite</w:t>
        </w:r>
        <w:proofErr w:type="spellEnd"/>
        <w:r>
          <w:rPr>
            <w:rFonts w:ascii="Helvetica" w:hAnsi="Helvetica" w:cs="Helvetica"/>
            <w:color w:val="555555"/>
            <w:sz w:val="23"/>
            <w:szCs w:val="23"/>
            <w:bdr w:val="none" w:sz="0" w:space="0" w:color="auto" w:frame="1"/>
          </w:rPr>
          <w:t xml:space="preserve"> room</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577" w:author="Unknown"/>
          <w:rFonts w:ascii="Helvetica" w:hAnsi="Helvetica" w:cs="Helvetica"/>
          <w:b w:val="0"/>
          <w:bCs w:val="0"/>
          <w:color w:val="555555"/>
          <w:sz w:val="28"/>
          <w:szCs w:val="28"/>
          <w:bdr w:val="none" w:sz="0" w:space="0" w:color="auto" w:frame="1"/>
        </w:rPr>
      </w:pPr>
      <w:ins w:id="578" w:author="Unknown">
        <w:r>
          <w:rPr>
            <w:rFonts w:ascii="Helvetica" w:hAnsi="Helvetica" w:cs="Helvetica"/>
            <w:b w:val="0"/>
            <w:bCs w:val="0"/>
            <w:color w:val="555555"/>
            <w:sz w:val="28"/>
            <w:szCs w:val="28"/>
            <w:bdr w:val="none" w:sz="0" w:space="0" w:color="auto" w:frame="1"/>
          </w:rPr>
          <w:t>A place to travel</w:t>
        </w:r>
      </w:ins>
    </w:p>
    <w:p w:rsidR="00EE556D" w:rsidRDefault="00EE556D" w:rsidP="00EE556D">
      <w:pPr>
        <w:pStyle w:val="NormalWeb"/>
        <w:spacing w:before="0" w:beforeAutospacing="0" w:after="0" w:afterAutospacing="0" w:line="360" w:lineRule="atLeast"/>
        <w:textAlignment w:val="baseline"/>
        <w:rPr>
          <w:ins w:id="579" w:author="Unknown"/>
          <w:rFonts w:ascii="Helvetica" w:hAnsi="Helvetica" w:cs="Helvetica"/>
          <w:color w:val="555555"/>
          <w:sz w:val="23"/>
          <w:szCs w:val="23"/>
          <w:bdr w:val="none" w:sz="0" w:space="0" w:color="auto" w:frame="1"/>
        </w:rPr>
      </w:pPr>
      <w:ins w:id="580" w:author="Unknown">
        <w:r>
          <w:rPr>
            <w:rFonts w:ascii="Helvetica" w:hAnsi="Helvetica" w:cs="Helvetica"/>
            <w:color w:val="555555"/>
            <w:sz w:val="23"/>
            <w:szCs w:val="23"/>
            <w:bdr w:val="none" w:sz="0" w:space="0" w:color="auto" w:frame="1"/>
          </w:rPr>
          <w:t>Describe a place that you would like to travel to.</w:t>
        </w:r>
      </w:ins>
    </w:p>
    <w:p w:rsidR="00EE556D" w:rsidRDefault="00EE556D" w:rsidP="00EE556D">
      <w:pPr>
        <w:pStyle w:val="NormalWeb"/>
        <w:spacing w:before="0" w:beforeAutospacing="0" w:after="0" w:afterAutospacing="0" w:line="360" w:lineRule="atLeast"/>
        <w:textAlignment w:val="baseline"/>
        <w:rPr>
          <w:ins w:id="581" w:author="Unknown"/>
          <w:rFonts w:ascii="Helvetica" w:hAnsi="Helvetica" w:cs="Helvetica"/>
          <w:color w:val="555555"/>
          <w:sz w:val="23"/>
          <w:szCs w:val="23"/>
          <w:bdr w:val="none" w:sz="0" w:space="0" w:color="auto" w:frame="1"/>
        </w:rPr>
      </w:pPr>
      <w:ins w:id="58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583" w:author="Unknown"/>
          <w:rFonts w:ascii="Helvetica" w:hAnsi="Helvetica" w:cs="Helvetica"/>
          <w:color w:val="555555"/>
          <w:sz w:val="23"/>
          <w:szCs w:val="23"/>
          <w:bdr w:val="none" w:sz="0" w:space="0" w:color="auto" w:frame="1"/>
        </w:rPr>
      </w:pPr>
      <w:proofErr w:type="gramStart"/>
      <w:ins w:id="584"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would like to go</w:t>
        </w:r>
        <w:r>
          <w:rPr>
            <w:rFonts w:ascii="Helvetica" w:hAnsi="Helvetica" w:cs="Helvetica"/>
            <w:color w:val="555555"/>
            <w:sz w:val="23"/>
            <w:szCs w:val="23"/>
            <w:bdr w:val="none" w:sz="0" w:space="0" w:color="auto" w:frame="1"/>
          </w:rPr>
          <w:br/>
          <w:t>how you would go there</w:t>
        </w:r>
        <w:r>
          <w:rPr>
            <w:rFonts w:ascii="Helvetica" w:hAnsi="Helvetica" w:cs="Helvetica"/>
            <w:color w:val="555555"/>
            <w:sz w:val="23"/>
            <w:szCs w:val="23"/>
            <w:bdr w:val="none" w:sz="0" w:space="0" w:color="auto" w:frame="1"/>
          </w:rPr>
          <w:br/>
          <w:t>who you would go with</w:t>
        </w:r>
        <w:r>
          <w:rPr>
            <w:rFonts w:ascii="Helvetica" w:hAnsi="Helvetica" w:cs="Helvetica"/>
            <w:color w:val="555555"/>
            <w:sz w:val="23"/>
            <w:szCs w:val="23"/>
            <w:bdr w:val="none" w:sz="0" w:space="0" w:color="auto" w:frame="1"/>
          </w:rPr>
          <w:br/>
          <w:t>And explain why you would like to go to this place.</w:t>
        </w:r>
      </w:ins>
    </w:p>
    <w:p w:rsidR="00EE556D" w:rsidRDefault="00EE556D" w:rsidP="00EE556D">
      <w:pPr>
        <w:pStyle w:val="NormalWeb"/>
        <w:spacing w:before="0" w:beforeAutospacing="0" w:after="0" w:afterAutospacing="0" w:line="360" w:lineRule="atLeast"/>
        <w:textAlignment w:val="baseline"/>
        <w:rPr>
          <w:rFonts w:ascii="Helvetica" w:hAnsi="Helvetica" w:cs="Helvetica"/>
          <w:color w:val="0000FF"/>
          <w:sz w:val="23"/>
          <w:szCs w:val="23"/>
          <w:bdr w:val="none" w:sz="0" w:space="0" w:color="auto" w:frame="1"/>
        </w:rPr>
      </w:pPr>
    </w:p>
    <w:p w:rsidR="00EE556D" w:rsidRDefault="00EE556D" w:rsidP="00EE556D">
      <w:pPr>
        <w:pStyle w:val="NormalWeb"/>
        <w:spacing w:before="0" w:beforeAutospacing="0" w:after="0" w:afterAutospacing="0" w:line="360" w:lineRule="atLeast"/>
        <w:textAlignment w:val="baseline"/>
        <w:rPr>
          <w:ins w:id="585" w:author="Unknown"/>
          <w:rFonts w:ascii="Helvetica" w:hAnsi="Helvetica" w:cs="Helvetica"/>
          <w:color w:val="555555"/>
          <w:sz w:val="23"/>
          <w:szCs w:val="23"/>
          <w:bdr w:val="none" w:sz="0" w:space="0" w:color="auto" w:frame="1"/>
        </w:rPr>
      </w:pPr>
    </w:p>
    <w:p w:rsidR="00EE556D" w:rsidRDefault="00EE556D" w:rsidP="00EE556D">
      <w:pPr>
        <w:pStyle w:val="Heading4"/>
        <w:spacing w:before="0" w:line="240" w:lineRule="atLeast"/>
        <w:textAlignment w:val="baseline"/>
        <w:rPr>
          <w:ins w:id="586" w:author="Unknown"/>
          <w:rFonts w:ascii="Helvetica" w:hAnsi="Helvetica" w:cs="Helvetica"/>
          <w:b w:val="0"/>
          <w:bCs w:val="0"/>
          <w:color w:val="555555"/>
          <w:sz w:val="28"/>
          <w:szCs w:val="28"/>
          <w:bdr w:val="none" w:sz="0" w:space="0" w:color="auto" w:frame="1"/>
        </w:rPr>
      </w:pPr>
      <w:ins w:id="587" w:author="Unknown">
        <w:r>
          <w:rPr>
            <w:rFonts w:ascii="Helvetica" w:hAnsi="Helvetica" w:cs="Helvetica"/>
            <w:b w:val="0"/>
            <w:bCs w:val="0"/>
            <w:color w:val="555555"/>
            <w:sz w:val="28"/>
            <w:szCs w:val="28"/>
            <w:bdr w:val="none" w:sz="0" w:space="0" w:color="auto" w:frame="1"/>
          </w:rPr>
          <w:t>A restaurant</w:t>
        </w:r>
      </w:ins>
    </w:p>
    <w:p w:rsidR="00EE556D" w:rsidRDefault="00EE556D" w:rsidP="00EE556D">
      <w:pPr>
        <w:pStyle w:val="NormalWeb"/>
        <w:spacing w:before="0" w:beforeAutospacing="0" w:after="0" w:afterAutospacing="0" w:line="360" w:lineRule="atLeast"/>
        <w:textAlignment w:val="baseline"/>
        <w:rPr>
          <w:ins w:id="588" w:author="Unknown"/>
          <w:rFonts w:ascii="Helvetica" w:hAnsi="Helvetica" w:cs="Helvetica"/>
          <w:color w:val="555555"/>
          <w:sz w:val="23"/>
          <w:szCs w:val="23"/>
          <w:bdr w:val="none" w:sz="0" w:space="0" w:color="auto" w:frame="1"/>
        </w:rPr>
      </w:pPr>
      <w:ins w:id="589" w:author="Unknown">
        <w:r>
          <w:rPr>
            <w:rFonts w:ascii="Helvetica" w:hAnsi="Helvetica" w:cs="Helvetica"/>
            <w:color w:val="555555"/>
            <w:sz w:val="23"/>
            <w:szCs w:val="23"/>
            <w:bdr w:val="none" w:sz="0" w:space="0" w:color="auto" w:frame="1"/>
          </w:rPr>
          <w:t>Describe a restaurant you know.</w:t>
        </w:r>
      </w:ins>
    </w:p>
    <w:p w:rsidR="00EE556D" w:rsidRDefault="00EE556D" w:rsidP="00EE556D">
      <w:pPr>
        <w:pStyle w:val="NormalWeb"/>
        <w:spacing w:before="0" w:beforeAutospacing="0" w:after="0" w:afterAutospacing="0" w:line="360" w:lineRule="atLeast"/>
        <w:textAlignment w:val="baseline"/>
        <w:rPr>
          <w:ins w:id="590" w:author="Unknown"/>
          <w:rFonts w:ascii="Helvetica" w:hAnsi="Helvetica" w:cs="Helvetica"/>
          <w:color w:val="555555"/>
          <w:sz w:val="23"/>
          <w:szCs w:val="23"/>
          <w:bdr w:val="none" w:sz="0" w:space="0" w:color="auto" w:frame="1"/>
        </w:rPr>
      </w:pPr>
      <w:ins w:id="591"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592" w:author="Unknown"/>
          <w:rFonts w:ascii="Helvetica" w:hAnsi="Helvetica" w:cs="Helvetica"/>
          <w:color w:val="555555"/>
          <w:sz w:val="23"/>
          <w:szCs w:val="23"/>
          <w:bdr w:val="none" w:sz="0" w:space="0" w:color="auto" w:frame="1"/>
        </w:rPr>
      </w:pPr>
      <w:proofErr w:type="gramStart"/>
      <w:ins w:id="593"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this restaurant is</w:t>
        </w:r>
      </w:ins>
    </w:p>
    <w:p w:rsidR="00EE556D" w:rsidRDefault="00EE556D" w:rsidP="00EE556D">
      <w:pPr>
        <w:pStyle w:val="NormalWeb"/>
        <w:spacing w:before="0" w:beforeAutospacing="0" w:after="0" w:afterAutospacing="0" w:line="360" w:lineRule="atLeast"/>
        <w:textAlignment w:val="baseline"/>
        <w:rPr>
          <w:ins w:id="594" w:author="Unknown"/>
          <w:rFonts w:ascii="Helvetica" w:hAnsi="Helvetica" w:cs="Helvetica"/>
          <w:color w:val="555555"/>
          <w:sz w:val="23"/>
          <w:szCs w:val="23"/>
          <w:bdr w:val="none" w:sz="0" w:space="0" w:color="auto" w:frame="1"/>
        </w:rPr>
      </w:pPr>
      <w:proofErr w:type="gramStart"/>
      <w:ins w:id="595"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type of food the restaurant serves</w:t>
        </w:r>
      </w:ins>
    </w:p>
    <w:p w:rsidR="00EE556D" w:rsidRDefault="00EE556D" w:rsidP="00EE556D">
      <w:pPr>
        <w:pStyle w:val="NormalWeb"/>
        <w:spacing w:before="0" w:beforeAutospacing="0" w:after="0" w:afterAutospacing="0" w:line="360" w:lineRule="atLeast"/>
        <w:textAlignment w:val="baseline"/>
        <w:rPr>
          <w:ins w:id="596" w:author="Unknown"/>
          <w:rFonts w:ascii="Helvetica" w:hAnsi="Helvetica" w:cs="Helvetica"/>
          <w:color w:val="555555"/>
          <w:sz w:val="23"/>
          <w:szCs w:val="23"/>
          <w:bdr w:val="none" w:sz="0" w:space="0" w:color="auto" w:frame="1"/>
        </w:rPr>
      </w:pPr>
      <w:proofErr w:type="gramStart"/>
      <w:ins w:id="597"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go to this restaurant</w:t>
        </w:r>
      </w:ins>
    </w:p>
    <w:p w:rsidR="00EE556D" w:rsidRDefault="00EE556D" w:rsidP="00EE556D">
      <w:pPr>
        <w:pStyle w:val="NormalWeb"/>
        <w:spacing w:before="0" w:beforeAutospacing="0" w:after="0" w:afterAutospacing="0" w:line="360" w:lineRule="atLeast"/>
        <w:textAlignment w:val="baseline"/>
        <w:rPr>
          <w:ins w:id="598" w:author="Unknown"/>
          <w:rFonts w:ascii="Helvetica" w:hAnsi="Helvetica" w:cs="Helvetica"/>
          <w:color w:val="555555"/>
          <w:sz w:val="23"/>
          <w:szCs w:val="23"/>
          <w:bdr w:val="none" w:sz="0" w:space="0" w:color="auto" w:frame="1"/>
        </w:rPr>
      </w:pPr>
      <w:ins w:id="599" w:author="Unknown">
        <w:r>
          <w:rPr>
            <w:rFonts w:ascii="Helvetica" w:hAnsi="Helvetica" w:cs="Helvetica"/>
            <w:color w:val="555555"/>
            <w:sz w:val="23"/>
            <w:szCs w:val="23"/>
            <w:bdr w:val="none" w:sz="0" w:space="0" w:color="auto" w:frame="1"/>
          </w:rPr>
          <w:t>And explain why you would recommend this restaurant.</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600" w:author="Unknown"/>
          <w:rFonts w:ascii="Helvetica" w:hAnsi="Helvetica" w:cs="Helvetica"/>
          <w:b w:val="0"/>
          <w:bCs w:val="0"/>
          <w:color w:val="555555"/>
          <w:sz w:val="28"/>
          <w:szCs w:val="28"/>
          <w:bdr w:val="none" w:sz="0" w:space="0" w:color="auto" w:frame="1"/>
        </w:rPr>
      </w:pPr>
      <w:ins w:id="601" w:author="Unknown">
        <w:r>
          <w:rPr>
            <w:rFonts w:ascii="Helvetica" w:hAnsi="Helvetica" w:cs="Helvetica"/>
            <w:b w:val="0"/>
            <w:bCs w:val="0"/>
            <w:color w:val="555555"/>
            <w:sz w:val="28"/>
            <w:szCs w:val="28"/>
            <w:bdr w:val="none" w:sz="0" w:space="0" w:color="auto" w:frame="1"/>
          </w:rPr>
          <w:t>A tall building</w:t>
        </w:r>
      </w:ins>
    </w:p>
    <w:p w:rsidR="00EE556D" w:rsidRDefault="00EE556D" w:rsidP="00EE556D">
      <w:pPr>
        <w:pStyle w:val="NormalWeb"/>
        <w:spacing w:before="0" w:beforeAutospacing="0" w:after="0" w:afterAutospacing="0" w:line="360" w:lineRule="atLeast"/>
        <w:textAlignment w:val="baseline"/>
        <w:rPr>
          <w:ins w:id="602" w:author="Unknown"/>
          <w:rFonts w:ascii="Helvetica" w:hAnsi="Helvetica" w:cs="Helvetica"/>
          <w:color w:val="555555"/>
          <w:sz w:val="23"/>
          <w:szCs w:val="23"/>
          <w:bdr w:val="none" w:sz="0" w:space="0" w:color="auto" w:frame="1"/>
        </w:rPr>
      </w:pPr>
      <w:ins w:id="603" w:author="Unknown">
        <w:r>
          <w:rPr>
            <w:rFonts w:ascii="Helvetica" w:hAnsi="Helvetica" w:cs="Helvetica"/>
            <w:color w:val="555555"/>
            <w:sz w:val="23"/>
            <w:szCs w:val="23"/>
            <w:bdr w:val="none" w:sz="0" w:space="0" w:color="auto" w:frame="1"/>
          </w:rPr>
          <w:t>Talk about a tall building where you live</w:t>
        </w:r>
      </w:ins>
    </w:p>
    <w:p w:rsidR="00EE556D" w:rsidRDefault="00EE556D" w:rsidP="00EE556D">
      <w:pPr>
        <w:pStyle w:val="NormalWeb"/>
        <w:spacing w:before="0" w:beforeAutospacing="0" w:after="0" w:afterAutospacing="0" w:line="360" w:lineRule="atLeast"/>
        <w:textAlignment w:val="baseline"/>
        <w:rPr>
          <w:ins w:id="604" w:author="Unknown"/>
          <w:rFonts w:ascii="Helvetica" w:hAnsi="Helvetica" w:cs="Helvetica"/>
          <w:color w:val="555555"/>
          <w:sz w:val="23"/>
          <w:szCs w:val="23"/>
          <w:bdr w:val="none" w:sz="0" w:space="0" w:color="auto" w:frame="1"/>
        </w:rPr>
      </w:pPr>
      <w:ins w:id="605"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06" w:author="Unknown"/>
          <w:rFonts w:ascii="Helvetica" w:hAnsi="Helvetica" w:cs="Helvetica"/>
          <w:color w:val="555555"/>
          <w:sz w:val="23"/>
          <w:szCs w:val="23"/>
          <w:bdr w:val="none" w:sz="0" w:space="0" w:color="auto" w:frame="1"/>
        </w:rPr>
      </w:pPr>
      <w:proofErr w:type="gramStart"/>
      <w:ins w:id="607"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building is</w:t>
        </w:r>
      </w:ins>
    </w:p>
    <w:p w:rsidR="00EE556D" w:rsidRDefault="00EE556D" w:rsidP="00EE556D">
      <w:pPr>
        <w:pStyle w:val="NormalWeb"/>
        <w:spacing w:before="0" w:beforeAutospacing="0" w:after="0" w:afterAutospacing="0" w:line="360" w:lineRule="atLeast"/>
        <w:textAlignment w:val="baseline"/>
        <w:rPr>
          <w:ins w:id="608" w:author="Unknown"/>
          <w:rFonts w:ascii="Helvetica" w:hAnsi="Helvetica" w:cs="Helvetica"/>
          <w:color w:val="555555"/>
          <w:sz w:val="23"/>
          <w:szCs w:val="23"/>
          <w:bdr w:val="none" w:sz="0" w:space="0" w:color="auto" w:frame="1"/>
        </w:rPr>
      </w:pPr>
      <w:proofErr w:type="gramStart"/>
      <w:ins w:id="609"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610" w:author="Unknown"/>
          <w:rFonts w:ascii="Helvetica" w:hAnsi="Helvetica" w:cs="Helvetica"/>
          <w:color w:val="555555"/>
          <w:sz w:val="23"/>
          <w:szCs w:val="23"/>
          <w:bdr w:val="none" w:sz="0" w:space="0" w:color="auto" w:frame="1"/>
        </w:rPr>
      </w:pPr>
      <w:proofErr w:type="gramStart"/>
      <w:ins w:id="611"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people do there</w:t>
        </w:r>
      </w:ins>
    </w:p>
    <w:p w:rsidR="00EE556D" w:rsidRDefault="00EE556D" w:rsidP="00EE556D">
      <w:pPr>
        <w:pStyle w:val="NormalWeb"/>
        <w:spacing w:before="0" w:beforeAutospacing="0" w:after="0" w:afterAutospacing="0" w:line="360" w:lineRule="atLeast"/>
        <w:textAlignment w:val="baseline"/>
        <w:rPr>
          <w:ins w:id="612" w:author="Unknown"/>
          <w:rFonts w:ascii="Helvetica" w:hAnsi="Helvetica" w:cs="Helvetica"/>
          <w:color w:val="555555"/>
          <w:sz w:val="23"/>
          <w:szCs w:val="23"/>
          <w:bdr w:val="none" w:sz="0" w:space="0" w:color="auto" w:frame="1"/>
        </w:rPr>
      </w:pPr>
      <w:ins w:id="613" w:author="Unknown">
        <w:r>
          <w:rPr>
            <w:rFonts w:ascii="Helvetica" w:hAnsi="Helvetica" w:cs="Helvetica"/>
            <w:color w:val="555555"/>
            <w:sz w:val="23"/>
            <w:szCs w:val="23"/>
            <w:bdr w:val="none" w:sz="0" w:space="0" w:color="auto" w:frame="1"/>
          </w:rPr>
          <w:t>And say what you think the advantages and disadvantages of tall buildings are</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614" w:author="Unknown"/>
          <w:rFonts w:ascii="Helvetica" w:hAnsi="Helvetica" w:cs="Helvetica"/>
          <w:b w:val="0"/>
          <w:bCs w:val="0"/>
          <w:color w:val="555555"/>
          <w:sz w:val="28"/>
          <w:szCs w:val="28"/>
          <w:bdr w:val="none" w:sz="0" w:space="0" w:color="auto" w:frame="1"/>
        </w:rPr>
      </w:pPr>
      <w:ins w:id="615" w:author="Unknown">
        <w:r>
          <w:rPr>
            <w:rFonts w:ascii="Helvetica" w:hAnsi="Helvetica" w:cs="Helvetica"/>
            <w:b w:val="0"/>
            <w:bCs w:val="0"/>
            <w:color w:val="555555"/>
            <w:sz w:val="28"/>
            <w:szCs w:val="28"/>
            <w:bdr w:val="none" w:sz="0" w:space="0" w:color="auto" w:frame="1"/>
          </w:rPr>
          <w:t>A garden</w:t>
        </w:r>
      </w:ins>
    </w:p>
    <w:p w:rsidR="00EE556D" w:rsidRDefault="00EE556D" w:rsidP="00EE556D">
      <w:pPr>
        <w:pStyle w:val="NormalWeb"/>
        <w:spacing w:before="0" w:beforeAutospacing="0" w:after="0" w:afterAutospacing="0" w:line="360" w:lineRule="atLeast"/>
        <w:textAlignment w:val="baseline"/>
        <w:rPr>
          <w:ins w:id="616" w:author="Unknown"/>
          <w:rFonts w:ascii="Helvetica" w:hAnsi="Helvetica" w:cs="Helvetica"/>
          <w:color w:val="555555"/>
          <w:sz w:val="23"/>
          <w:szCs w:val="23"/>
          <w:bdr w:val="none" w:sz="0" w:space="0" w:color="auto" w:frame="1"/>
        </w:rPr>
      </w:pPr>
      <w:ins w:id="617" w:author="Unknown">
        <w:r>
          <w:rPr>
            <w:rFonts w:ascii="Helvetica" w:hAnsi="Helvetica" w:cs="Helvetica"/>
            <w:color w:val="555555"/>
            <w:sz w:val="23"/>
            <w:szCs w:val="23"/>
            <w:bdr w:val="none" w:sz="0" w:space="0" w:color="auto" w:frame="1"/>
          </w:rPr>
          <w:t>Describe a garden you remember visiting.</w:t>
        </w:r>
      </w:ins>
    </w:p>
    <w:p w:rsidR="00EE556D" w:rsidRDefault="00EE556D" w:rsidP="00EE556D">
      <w:pPr>
        <w:pStyle w:val="NormalWeb"/>
        <w:spacing w:before="0" w:beforeAutospacing="0" w:after="0" w:afterAutospacing="0" w:line="360" w:lineRule="atLeast"/>
        <w:textAlignment w:val="baseline"/>
        <w:rPr>
          <w:ins w:id="618" w:author="Unknown"/>
          <w:rFonts w:ascii="Helvetica" w:hAnsi="Helvetica" w:cs="Helvetica"/>
          <w:color w:val="555555"/>
          <w:sz w:val="23"/>
          <w:szCs w:val="23"/>
          <w:bdr w:val="none" w:sz="0" w:space="0" w:color="auto" w:frame="1"/>
        </w:rPr>
      </w:pPr>
      <w:ins w:id="619"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20" w:author="Unknown"/>
          <w:rFonts w:ascii="Helvetica" w:hAnsi="Helvetica" w:cs="Helvetica"/>
          <w:color w:val="555555"/>
          <w:sz w:val="23"/>
          <w:szCs w:val="23"/>
          <w:bdr w:val="none" w:sz="0" w:space="0" w:color="auto" w:frame="1"/>
        </w:rPr>
      </w:pPr>
      <w:proofErr w:type="gramStart"/>
      <w:ins w:id="621"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622" w:author="Unknown"/>
          <w:rFonts w:ascii="Helvetica" w:hAnsi="Helvetica" w:cs="Helvetica"/>
          <w:color w:val="555555"/>
          <w:sz w:val="23"/>
          <w:szCs w:val="23"/>
          <w:bdr w:val="none" w:sz="0" w:space="0" w:color="auto" w:frame="1"/>
        </w:rPr>
      </w:pPr>
      <w:proofErr w:type="gramStart"/>
      <w:ins w:id="623"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looks like</w:t>
        </w:r>
      </w:ins>
    </w:p>
    <w:p w:rsidR="00EE556D" w:rsidRDefault="00EE556D" w:rsidP="00EE556D">
      <w:pPr>
        <w:pStyle w:val="NormalWeb"/>
        <w:spacing w:before="0" w:beforeAutospacing="0" w:after="0" w:afterAutospacing="0" w:line="360" w:lineRule="atLeast"/>
        <w:textAlignment w:val="baseline"/>
        <w:rPr>
          <w:ins w:id="624" w:author="Unknown"/>
          <w:rFonts w:ascii="Helvetica" w:hAnsi="Helvetica" w:cs="Helvetica"/>
          <w:color w:val="555555"/>
          <w:sz w:val="23"/>
          <w:szCs w:val="23"/>
          <w:bdr w:val="none" w:sz="0" w:space="0" w:color="auto" w:frame="1"/>
        </w:rPr>
      </w:pPr>
      <w:proofErr w:type="gramStart"/>
      <w:ins w:id="625"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people do there</w:t>
        </w:r>
      </w:ins>
    </w:p>
    <w:p w:rsidR="00EE556D" w:rsidRDefault="00EE556D" w:rsidP="00EE556D">
      <w:pPr>
        <w:pStyle w:val="NormalWeb"/>
        <w:spacing w:before="0" w:beforeAutospacing="0" w:after="0" w:afterAutospacing="0" w:line="360" w:lineRule="atLeast"/>
        <w:textAlignment w:val="baseline"/>
        <w:rPr>
          <w:ins w:id="626" w:author="Unknown"/>
          <w:rFonts w:ascii="Helvetica" w:hAnsi="Helvetica" w:cs="Helvetica"/>
          <w:color w:val="555555"/>
          <w:sz w:val="23"/>
          <w:szCs w:val="23"/>
          <w:bdr w:val="none" w:sz="0" w:space="0" w:color="auto" w:frame="1"/>
        </w:rPr>
      </w:pPr>
      <w:ins w:id="627" w:author="Unknown">
        <w:r>
          <w:rPr>
            <w:rFonts w:ascii="Helvetica" w:hAnsi="Helvetica" w:cs="Helvetica"/>
            <w:color w:val="555555"/>
            <w:sz w:val="23"/>
            <w:szCs w:val="23"/>
            <w:bdr w:val="none" w:sz="0" w:space="0" w:color="auto" w:frame="1"/>
          </w:rPr>
          <w:t>And explain why you remember it.</w:t>
        </w:r>
      </w:ins>
    </w:p>
    <w:p w:rsidR="00EE556D" w:rsidRPr="00ED1075" w:rsidRDefault="00EE556D" w:rsidP="00ED1075">
      <w:pPr>
        <w:pStyle w:val="NormalWeb"/>
        <w:spacing w:before="0" w:beforeAutospacing="0" w:after="0" w:afterAutospacing="0" w:line="360" w:lineRule="atLeast"/>
        <w:textAlignment w:val="baseline"/>
        <w:rPr>
          <w:ins w:id="628" w:author="Unknown"/>
          <w:rFonts w:ascii="Helvetica" w:hAnsi="Helvetica" w:cs="Helvetica"/>
          <w:color w:val="555555"/>
          <w:sz w:val="23"/>
          <w:szCs w:val="23"/>
          <w:bdr w:val="none" w:sz="0" w:space="0" w:color="auto" w:frame="1"/>
        </w:rPr>
      </w:pPr>
      <w:ins w:id="629" w:author="Unknown">
        <w:r>
          <w:rPr>
            <w:rFonts w:ascii="Helvetica" w:hAnsi="Helvetica" w:cs="Helvetica"/>
            <w:color w:val="555555"/>
            <w:sz w:val="23"/>
            <w:szCs w:val="23"/>
            <w:bdr w:val="none" w:sz="0" w:space="0" w:color="auto" w:frame="1"/>
          </w:rPr>
          <w:br/>
        </w:r>
        <w:r>
          <w:rPr>
            <w:rFonts w:ascii="Helvetica" w:hAnsi="Helvetica" w:cs="Helvetica"/>
            <w:color w:val="555555"/>
            <w:sz w:val="23"/>
            <w:szCs w:val="23"/>
            <w:bdr w:val="none" w:sz="0" w:space="0" w:color="auto" w:frame="1"/>
          </w:rPr>
          <w:br/>
        </w:r>
        <w:r>
          <w:rPr>
            <w:rFonts w:ascii="Helvetica" w:hAnsi="Helvetica" w:cs="Helvetica"/>
            <w:b/>
            <w:bCs/>
            <w:color w:val="555555"/>
            <w:sz w:val="28"/>
            <w:szCs w:val="28"/>
            <w:bdr w:val="none" w:sz="0" w:space="0" w:color="auto" w:frame="1"/>
          </w:rPr>
          <w:t xml:space="preserve">A </w:t>
        </w:r>
        <w:proofErr w:type="gramStart"/>
        <w:r>
          <w:rPr>
            <w:rFonts w:ascii="Helvetica" w:hAnsi="Helvetica" w:cs="Helvetica"/>
            <w:b/>
            <w:bCs/>
            <w:color w:val="555555"/>
            <w:sz w:val="28"/>
            <w:szCs w:val="28"/>
            <w:bdr w:val="none" w:sz="0" w:space="0" w:color="auto" w:frame="1"/>
          </w:rPr>
          <w:t>street</w:t>
        </w:r>
        <w:proofErr w:type="gramEnd"/>
      </w:ins>
    </w:p>
    <w:p w:rsidR="00EE556D" w:rsidRDefault="00EE556D" w:rsidP="00EE556D">
      <w:pPr>
        <w:pStyle w:val="NormalWeb"/>
        <w:spacing w:before="0" w:beforeAutospacing="0" w:after="0" w:afterAutospacing="0" w:line="360" w:lineRule="atLeast"/>
        <w:textAlignment w:val="baseline"/>
        <w:rPr>
          <w:ins w:id="630" w:author="Unknown"/>
          <w:rFonts w:ascii="Helvetica" w:hAnsi="Helvetica" w:cs="Helvetica"/>
          <w:color w:val="555555"/>
          <w:sz w:val="23"/>
          <w:szCs w:val="23"/>
          <w:bdr w:val="none" w:sz="0" w:space="0" w:color="auto" w:frame="1"/>
        </w:rPr>
      </w:pPr>
      <w:ins w:id="631" w:author="Unknown">
        <w:r>
          <w:rPr>
            <w:rFonts w:ascii="Helvetica" w:hAnsi="Helvetica" w:cs="Helvetica"/>
            <w:color w:val="555555"/>
            <w:sz w:val="23"/>
            <w:szCs w:val="23"/>
            <w:bdr w:val="none" w:sz="0" w:space="0" w:color="auto" w:frame="1"/>
          </w:rPr>
          <w:t>Describe a street that you like to visit</w:t>
        </w:r>
      </w:ins>
    </w:p>
    <w:p w:rsidR="00EE556D" w:rsidRDefault="00EE556D" w:rsidP="00EE556D">
      <w:pPr>
        <w:pStyle w:val="NormalWeb"/>
        <w:spacing w:before="0" w:beforeAutospacing="0" w:after="0" w:afterAutospacing="0" w:line="360" w:lineRule="atLeast"/>
        <w:textAlignment w:val="baseline"/>
        <w:rPr>
          <w:ins w:id="632" w:author="Unknown"/>
          <w:rFonts w:ascii="Helvetica" w:hAnsi="Helvetica" w:cs="Helvetica"/>
          <w:color w:val="555555"/>
          <w:sz w:val="23"/>
          <w:szCs w:val="23"/>
          <w:bdr w:val="none" w:sz="0" w:space="0" w:color="auto" w:frame="1"/>
        </w:rPr>
      </w:pPr>
      <w:ins w:id="633"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34" w:author="Unknown"/>
          <w:rFonts w:ascii="Helvetica" w:hAnsi="Helvetica" w:cs="Helvetica"/>
          <w:color w:val="555555"/>
          <w:sz w:val="23"/>
          <w:szCs w:val="23"/>
          <w:bdr w:val="none" w:sz="0" w:space="0" w:color="auto" w:frame="1"/>
        </w:rPr>
      </w:pPr>
      <w:proofErr w:type="gramStart"/>
      <w:ins w:id="635"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the street is</w:t>
        </w:r>
      </w:ins>
    </w:p>
    <w:p w:rsidR="00EE556D" w:rsidRDefault="00EE556D" w:rsidP="00EE556D">
      <w:pPr>
        <w:pStyle w:val="NormalWeb"/>
        <w:spacing w:before="0" w:beforeAutospacing="0" w:after="0" w:afterAutospacing="0" w:line="360" w:lineRule="atLeast"/>
        <w:textAlignment w:val="baseline"/>
        <w:rPr>
          <w:ins w:id="636" w:author="Unknown"/>
          <w:rFonts w:ascii="Helvetica" w:hAnsi="Helvetica" w:cs="Helvetica"/>
          <w:color w:val="555555"/>
          <w:sz w:val="23"/>
          <w:szCs w:val="23"/>
          <w:bdr w:val="none" w:sz="0" w:space="0" w:color="auto" w:frame="1"/>
        </w:rPr>
      </w:pPr>
      <w:proofErr w:type="gramStart"/>
      <w:ins w:id="637"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there</w:t>
        </w:r>
      </w:ins>
    </w:p>
    <w:p w:rsidR="00EE556D" w:rsidRDefault="00EE556D" w:rsidP="00EE556D">
      <w:pPr>
        <w:pStyle w:val="NormalWeb"/>
        <w:spacing w:before="0" w:beforeAutospacing="0" w:after="0" w:afterAutospacing="0" w:line="360" w:lineRule="atLeast"/>
        <w:textAlignment w:val="baseline"/>
        <w:rPr>
          <w:ins w:id="638" w:author="Unknown"/>
          <w:rFonts w:ascii="Helvetica" w:hAnsi="Helvetica" w:cs="Helvetica"/>
          <w:color w:val="555555"/>
          <w:sz w:val="23"/>
          <w:szCs w:val="23"/>
          <w:bdr w:val="none" w:sz="0" w:space="0" w:color="auto" w:frame="1"/>
        </w:rPr>
      </w:pPr>
      <w:proofErr w:type="gramStart"/>
      <w:ins w:id="639"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buildings are on the street</w:t>
        </w:r>
      </w:ins>
    </w:p>
    <w:p w:rsidR="00EE556D" w:rsidRDefault="00EE556D" w:rsidP="00EE556D">
      <w:pPr>
        <w:pStyle w:val="NormalWeb"/>
        <w:spacing w:before="0" w:beforeAutospacing="0" w:after="0" w:afterAutospacing="0" w:line="360" w:lineRule="atLeast"/>
        <w:textAlignment w:val="baseline"/>
        <w:rPr>
          <w:ins w:id="640" w:author="Unknown"/>
          <w:rFonts w:ascii="Helvetica" w:hAnsi="Helvetica" w:cs="Helvetica"/>
          <w:color w:val="555555"/>
          <w:sz w:val="23"/>
          <w:szCs w:val="23"/>
          <w:bdr w:val="none" w:sz="0" w:space="0" w:color="auto" w:frame="1"/>
        </w:rPr>
      </w:pPr>
      <w:ins w:id="641" w:author="Unknown">
        <w:r>
          <w:rPr>
            <w:rFonts w:ascii="Helvetica" w:hAnsi="Helvetica" w:cs="Helvetica"/>
            <w:color w:val="555555"/>
            <w:sz w:val="23"/>
            <w:szCs w:val="23"/>
            <w:bdr w:val="none" w:sz="0" w:space="0" w:color="auto" w:frame="1"/>
          </w:rPr>
          <w:t>And explain why you like to visit that street</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642" w:author="Unknown"/>
          <w:rFonts w:ascii="Helvetica" w:hAnsi="Helvetica" w:cs="Helvetica"/>
          <w:b w:val="0"/>
          <w:bCs w:val="0"/>
          <w:color w:val="555555"/>
          <w:sz w:val="28"/>
          <w:szCs w:val="28"/>
          <w:bdr w:val="none" w:sz="0" w:space="0" w:color="auto" w:frame="1"/>
        </w:rPr>
      </w:pPr>
      <w:ins w:id="643" w:author="Unknown">
        <w:r>
          <w:rPr>
            <w:rFonts w:ascii="Helvetica" w:hAnsi="Helvetica" w:cs="Helvetica"/>
            <w:b w:val="0"/>
            <w:bCs w:val="0"/>
            <w:color w:val="555555"/>
            <w:sz w:val="28"/>
            <w:szCs w:val="28"/>
            <w:bdr w:val="none" w:sz="0" w:space="0" w:color="auto" w:frame="1"/>
          </w:rPr>
          <w:t>Somewhere to relax</w:t>
        </w:r>
      </w:ins>
    </w:p>
    <w:p w:rsidR="00EE556D" w:rsidRDefault="00EE556D" w:rsidP="00EE556D">
      <w:pPr>
        <w:pStyle w:val="NormalWeb"/>
        <w:spacing w:before="0" w:beforeAutospacing="0" w:after="0" w:afterAutospacing="0" w:line="360" w:lineRule="atLeast"/>
        <w:textAlignment w:val="baseline"/>
        <w:rPr>
          <w:ins w:id="644" w:author="Unknown"/>
          <w:rFonts w:ascii="Helvetica" w:hAnsi="Helvetica" w:cs="Helvetica"/>
          <w:color w:val="555555"/>
          <w:sz w:val="23"/>
          <w:szCs w:val="23"/>
          <w:bdr w:val="none" w:sz="0" w:space="0" w:color="auto" w:frame="1"/>
        </w:rPr>
      </w:pPr>
      <w:ins w:id="645" w:author="Unknown">
        <w:r>
          <w:rPr>
            <w:rFonts w:ascii="Helvetica" w:hAnsi="Helvetica" w:cs="Helvetica"/>
            <w:color w:val="555555"/>
            <w:sz w:val="23"/>
            <w:szCs w:val="23"/>
            <w:bdr w:val="none" w:sz="0" w:space="0" w:color="auto" w:frame="1"/>
          </w:rPr>
          <w:t>Describe you like to go to relax</w:t>
        </w:r>
      </w:ins>
    </w:p>
    <w:p w:rsidR="00EE556D" w:rsidRDefault="00EE556D" w:rsidP="00EE556D">
      <w:pPr>
        <w:pStyle w:val="NormalWeb"/>
        <w:spacing w:before="0" w:beforeAutospacing="0" w:after="0" w:afterAutospacing="0" w:line="360" w:lineRule="atLeast"/>
        <w:textAlignment w:val="baseline"/>
        <w:rPr>
          <w:ins w:id="646" w:author="Unknown"/>
          <w:rFonts w:ascii="Helvetica" w:hAnsi="Helvetica" w:cs="Helvetica"/>
          <w:color w:val="555555"/>
          <w:sz w:val="23"/>
          <w:szCs w:val="23"/>
          <w:bdr w:val="none" w:sz="0" w:space="0" w:color="auto" w:frame="1"/>
        </w:rPr>
      </w:pPr>
      <w:ins w:id="647"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48" w:author="Unknown"/>
          <w:rFonts w:ascii="Helvetica" w:hAnsi="Helvetica" w:cs="Helvetica"/>
          <w:color w:val="555555"/>
          <w:sz w:val="23"/>
          <w:szCs w:val="23"/>
          <w:bdr w:val="none" w:sz="0" w:space="0" w:color="auto" w:frame="1"/>
        </w:rPr>
      </w:pPr>
      <w:proofErr w:type="gramStart"/>
      <w:ins w:id="649"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650" w:author="Unknown"/>
          <w:rFonts w:ascii="Helvetica" w:hAnsi="Helvetica" w:cs="Helvetica"/>
          <w:color w:val="555555"/>
          <w:sz w:val="23"/>
          <w:szCs w:val="23"/>
          <w:bdr w:val="none" w:sz="0" w:space="0" w:color="auto" w:frame="1"/>
        </w:rPr>
      </w:pPr>
      <w:proofErr w:type="gramStart"/>
      <w:ins w:id="651"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go there</w:t>
        </w:r>
      </w:ins>
    </w:p>
    <w:p w:rsidR="00EE556D" w:rsidRDefault="00EE556D" w:rsidP="00EE556D">
      <w:pPr>
        <w:pStyle w:val="NormalWeb"/>
        <w:spacing w:before="0" w:beforeAutospacing="0" w:after="0" w:afterAutospacing="0" w:line="360" w:lineRule="atLeast"/>
        <w:textAlignment w:val="baseline"/>
        <w:rPr>
          <w:ins w:id="652" w:author="Unknown"/>
          <w:rFonts w:ascii="Helvetica" w:hAnsi="Helvetica" w:cs="Helvetica"/>
          <w:color w:val="555555"/>
          <w:sz w:val="23"/>
          <w:szCs w:val="23"/>
          <w:bdr w:val="none" w:sz="0" w:space="0" w:color="auto" w:frame="1"/>
        </w:rPr>
      </w:pPr>
      <w:proofErr w:type="gramStart"/>
      <w:ins w:id="653"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do to relax there</w:t>
        </w:r>
      </w:ins>
    </w:p>
    <w:p w:rsidR="00EE556D" w:rsidRDefault="00EE556D" w:rsidP="00EE556D">
      <w:pPr>
        <w:pStyle w:val="NormalWeb"/>
        <w:spacing w:before="0" w:beforeAutospacing="0" w:after="0" w:afterAutospacing="0" w:line="360" w:lineRule="atLeast"/>
        <w:textAlignment w:val="baseline"/>
        <w:rPr>
          <w:ins w:id="654" w:author="Unknown"/>
          <w:rFonts w:ascii="Helvetica" w:hAnsi="Helvetica" w:cs="Helvetica"/>
          <w:color w:val="555555"/>
          <w:sz w:val="23"/>
          <w:szCs w:val="23"/>
          <w:bdr w:val="none" w:sz="0" w:space="0" w:color="auto" w:frame="1"/>
        </w:rPr>
      </w:pPr>
      <w:ins w:id="655" w:author="Unknown">
        <w:r>
          <w:rPr>
            <w:rFonts w:ascii="Helvetica" w:hAnsi="Helvetica" w:cs="Helvetica"/>
            <w:color w:val="555555"/>
            <w:sz w:val="23"/>
            <w:szCs w:val="23"/>
            <w:bdr w:val="none" w:sz="0" w:space="0" w:color="auto" w:frame="1"/>
          </w:rPr>
          <w:t>And explain why it is a good place to relax</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656" w:author="Unknown"/>
          <w:rFonts w:ascii="Helvetica" w:hAnsi="Helvetica" w:cs="Helvetica"/>
          <w:b w:val="0"/>
          <w:bCs w:val="0"/>
          <w:color w:val="555555"/>
          <w:sz w:val="28"/>
          <w:szCs w:val="28"/>
          <w:bdr w:val="none" w:sz="0" w:space="0" w:color="auto" w:frame="1"/>
        </w:rPr>
      </w:pPr>
      <w:ins w:id="657" w:author="Unknown">
        <w:r>
          <w:rPr>
            <w:rFonts w:ascii="Helvetica" w:hAnsi="Helvetica" w:cs="Helvetica"/>
            <w:b w:val="0"/>
            <w:bCs w:val="0"/>
            <w:color w:val="555555"/>
            <w:sz w:val="28"/>
            <w:szCs w:val="28"/>
            <w:bdr w:val="none" w:sz="0" w:space="0" w:color="auto" w:frame="1"/>
          </w:rPr>
          <w:t>A shop</w:t>
        </w:r>
      </w:ins>
    </w:p>
    <w:p w:rsidR="00EE556D" w:rsidRDefault="00EE556D" w:rsidP="00EE556D">
      <w:pPr>
        <w:pStyle w:val="NormalWeb"/>
        <w:spacing w:before="0" w:beforeAutospacing="0" w:after="0" w:afterAutospacing="0" w:line="360" w:lineRule="atLeast"/>
        <w:textAlignment w:val="baseline"/>
        <w:rPr>
          <w:ins w:id="658" w:author="Unknown"/>
          <w:rFonts w:ascii="Helvetica" w:hAnsi="Helvetica" w:cs="Helvetica"/>
          <w:color w:val="555555"/>
          <w:sz w:val="23"/>
          <w:szCs w:val="23"/>
          <w:bdr w:val="none" w:sz="0" w:space="0" w:color="auto" w:frame="1"/>
        </w:rPr>
      </w:pPr>
      <w:ins w:id="659" w:author="Unknown">
        <w:r>
          <w:rPr>
            <w:rFonts w:ascii="Helvetica" w:hAnsi="Helvetica" w:cs="Helvetica"/>
            <w:color w:val="555555"/>
            <w:sz w:val="23"/>
            <w:szCs w:val="23"/>
            <w:bdr w:val="none" w:sz="0" w:space="0" w:color="auto" w:frame="1"/>
          </w:rPr>
          <w:t>Describe a shop you often go to</w:t>
        </w:r>
      </w:ins>
    </w:p>
    <w:p w:rsidR="00EE556D" w:rsidRDefault="00EE556D" w:rsidP="00EE556D">
      <w:pPr>
        <w:pStyle w:val="NormalWeb"/>
        <w:spacing w:before="0" w:beforeAutospacing="0" w:after="0" w:afterAutospacing="0" w:line="360" w:lineRule="atLeast"/>
        <w:textAlignment w:val="baseline"/>
        <w:rPr>
          <w:ins w:id="660" w:author="Unknown"/>
          <w:rFonts w:ascii="Helvetica" w:hAnsi="Helvetica" w:cs="Helvetica"/>
          <w:color w:val="555555"/>
          <w:sz w:val="23"/>
          <w:szCs w:val="23"/>
          <w:bdr w:val="none" w:sz="0" w:space="0" w:color="auto" w:frame="1"/>
        </w:rPr>
      </w:pPr>
      <w:ins w:id="661"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62" w:author="Unknown"/>
          <w:rFonts w:ascii="Helvetica" w:hAnsi="Helvetica" w:cs="Helvetica"/>
          <w:color w:val="555555"/>
          <w:sz w:val="23"/>
          <w:szCs w:val="23"/>
          <w:bdr w:val="none" w:sz="0" w:space="0" w:color="auto" w:frame="1"/>
        </w:rPr>
      </w:pPr>
      <w:proofErr w:type="gramStart"/>
      <w:ins w:id="663"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664" w:author="Unknown"/>
          <w:rFonts w:ascii="Helvetica" w:hAnsi="Helvetica" w:cs="Helvetica"/>
          <w:color w:val="555555"/>
          <w:sz w:val="23"/>
          <w:szCs w:val="23"/>
          <w:bdr w:val="none" w:sz="0" w:space="0" w:color="auto" w:frame="1"/>
        </w:rPr>
      </w:pPr>
      <w:proofErr w:type="gramStart"/>
      <w:ins w:id="665"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go there</w:t>
        </w:r>
      </w:ins>
    </w:p>
    <w:p w:rsidR="00EE556D" w:rsidRDefault="00EE556D" w:rsidP="00EE556D">
      <w:pPr>
        <w:pStyle w:val="NormalWeb"/>
        <w:spacing w:before="0" w:beforeAutospacing="0" w:after="0" w:afterAutospacing="0" w:line="360" w:lineRule="atLeast"/>
        <w:textAlignment w:val="baseline"/>
        <w:rPr>
          <w:ins w:id="666" w:author="Unknown"/>
          <w:rFonts w:ascii="Helvetica" w:hAnsi="Helvetica" w:cs="Helvetica"/>
          <w:color w:val="555555"/>
          <w:sz w:val="23"/>
          <w:szCs w:val="23"/>
          <w:bdr w:val="none" w:sz="0" w:space="0" w:color="auto" w:frame="1"/>
        </w:rPr>
      </w:pPr>
      <w:proofErr w:type="gramStart"/>
      <w:ins w:id="667"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things you buy there</w:t>
        </w:r>
      </w:ins>
    </w:p>
    <w:p w:rsidR="00EE556D" w:rsidRDefault="00EE556D" w:rsidP="00EE556D">
      <w:pPr>
        <w:pStyle w:val="NormalWeb"/>
        <w:spacing w:before="0" w:beforeAutospacing="0" w:after="0" w:afterAutospacing="0" w:line="360" w:lineRule="atLeast"/>
        <w:textAlignment w:val="baseline"/>
        <w:rPr>
          <w:ins w:id="668" w:author="Unknown"/>
          <w:rFonts w:ascii="Helvetica" w:hAnsi="Helvetica" w:cs="Helvetica"/>
          <w:color w:val="555555"/>
          <w:sz w:val="23"/>
          <w:szCs w:val="23"/>
          <w:bdr w:val="none" w:sz="0" w:space="0" w:color="auto" w:frame="1"/>
        </w:rPr>
      </w:pPr>
      <w:ins w:id="669" w:author="Unknown">
        <w:r>
          <w:rPr>
            <w:rFonts w:ascii="Helvetica" w:hAnsi="Helvetica" w:cs="Helvetica"/>
            <w:color w:val="555555"/>
            <w:sz w:val="23"/>
            <w:szCs w:val="23"/>
            <w:bdr w:val="none" w:sz="0" w:space="0" w:color="auto" w:frame="1"/>
          </w:rPr>
          <w:t>And explain why you choose to buy from that shop</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670" w:author="Unknown"/>
          <w:rFonts w:ascii="Helvetica" w:hAnsi="Helvetica" w:cs="Helvetica"/>
          <w:b w:val="0"/>
          <w:bCs w:val="0"/>
          <w:color w:val="555555"/>
          <w:sz w:val="28"/>
          <w:szCs w:val="28"/>
          <w:bdr w:val="none" w:sz="0" w:space="0" w:color="auto" w:frame="1"/>
        </w:rPr>
      </w:pPr>
      <w:ins w:id="671" w:author="Unknown">
        <w:r>
          <w:rPr>
            <w:rFonts w:ascii="Helvetica" w:hAnsi="Helvetica" w:cs="Helvetica"/>
            <w:b w:val="0"/>
            <w:bCs w:val="0"/>
            <w:color w:val="555555"/>
            <w:sz w:val="28"/>
            <w:szCs w:val="28"/>
            <w:bdr w:val="none" w:sz="0" w:space="0" w:color="auto" w:frame="1"/>
          </w:rPr>
          <w:t>A museum</w:t>
        </w:r>
      </w:ins>
    </w:p>
    <w:p w:rsidR="00EE556D" w:rsidRDefault="00EE556D" w:rsidP="00EE556D">
      <w:pPr>
        <w:pStyle w:val="NormalWeb"/>
        <w:spacing w:before="0" w:beforeAutospacing="0" w:after="0" w:afterAutospacing="0" w:line="360" w:lineRule="atLeast"/>
        <w:textAlignment w:val="baseline"/>
        <w:rPr>
          <w:ins w:id="672" w:author="Unknown"/>
          <w:rFonts w:ascii="Helvetica" w:hAnsi="Helvetica" w:cs="Helvetica"/>
          <w:color w:val="555555"/>
          <w:sz w:val="23"/>
          <w:szCs w:val="23"/>
          <w:bdr w:val="none" w:sz="0" w:space="0" w:color="auto" w:frame="1"/>
        </w:rPr>
      </w:pPr>
      <w:ins w:id="673" w:author="Unknown">
        <w:r>
          <w:rPr>
            <w:rFonts w:ascii="Helvetica" w:hAnsi="Helvetica" w:cs="Helvetica"/>
            <w:color w:val="555555"/>
            <w:sz w:val="23"/>
            <w:szCs w:val="23"/>
            <w:bdr w:val="none" w:sz="0" w:space="0" w:color="auto" w:frame="1"/>
          </w:rPr>
          <w:t>Describe a museum you enjoyed visiting</w:t>
        </w:r>
      </w:ins>
    </w:p>
    <w:p w:rsidR="00EE556D" w:rsidRDefault="00EE556D" w:rsidP="00EE556D">
      <w:pPr>
        <w:pStyle w:val="NormalWeb"/>
        <w:spacing w:before="0" w:beforeAutospacing="0" w:after="0" w:afterAutospacing="0" w:line="360" w:lineRule="atLeast"/>
        <w:textAlignment w:val="baseline"/>
        <w:rPr>
          <w:ins w:id="674" w:author="Unknown"/>
          <w:rFonts w:ascii="Helvetica" w:hAnsi="Helvetica" w:cs="Helvetica"/>
          <w:color w:val="555555"/>
          <w:sz w:val="23"/>
          <w:szCs w:val="23"/>
          <w:bdr w:val="none" w:sz="0" w:space="0" w:color="auto" w:frame="1"/>
        </w:rPr>
      </w:pPr>
      <w:ins w:id="675"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76" w:author="Unknown"/>
          <w:rFonts w:ascii="Helvetica" w:hAnsi="Helvetica" w:cs="Helvetica"/>
          <w:color w:val="555555"/>
          <w:sz w:val="23"/>
          <w:szCs w:val="23"/>
          <w:bdr w:val="none" w:sz="0" w:space="0" w:color="auto" w:frame="1"/>
        </w:rPr>
      </w:pPr>
      <w:proofErr w:type="gramStart"/>
      <w:ins w:id="677"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the museum is</w:t>
        </w:r>
      </w:ins>
    </w:p>
    <w:p w:rsidR="00EE556D" w:rsidRDefault="00EE556D" w:rsidP="00EE556D">
      <w:pPr>
        <w:pStyle w:val="NormalWeb"/>
        <w:spacing w:before="0" w:beforeAutospacing="0" w:after="0" w:afterAutospacing="0" w:line="360" w:lineRule="atLeast"/>
        <w:textAlignment w:val="baseline"/>
        <w:rPr>
          <w:ins w:id="678" w:author="Unknown"/>
          <w:rFonts w:ascii="Helvetica" w:hAnsi="Helvetica" w:cs="Helvetica"/>
          <w:color w:val="555555"/>
          <w:sz w:val="23"/>
          <w:szCs w:val="23"/>
          <w:bdr w:val="none" w:sz="0" w:space="0" w:color="auto" w:frame="1"/>
        </w:rPr>
      </w:pPr>
      <w:proofErr w:type="gramStart"/>
      <w:ins w:id="679"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visited it</w:t>
        </w:r>
      </w:ins>
    </w:p>
    <w:p w:rsidR="00EE556D" w:rsidRDefault="00EE556D" w:rsidP="00EE556D">
      <w:pPr>
        <w:pStyle w:val="NormalWeb"/>
        <w:spacing w:before="0" w:beforeAutospacing="0" w:after="0" w:afterAutospacing="0" w:line="360" w:lineRule="atLeast"/>
        <w:textAlignment w:val="baseline"/>
        <w:rPr>
          <w:ins w:id="680" w:author="Unknown"/>
          <w:rFonts w:ascii="Helvetica" w:hAnsi="Helvetica" w:cs="Helvetica"/>
          <w:color w:val="555555"/>
          <w:sz w:val="23"/>
          <w:szCs w:val="23"/>
          <w:bdr w:val="none" w:sz="0" w:space="0" w:color="auto" w:frame="1"/>
        </w:rPr>
      </w:pPr>
      <w:proofErr w:type="gramStart"/>
      <w:ins w:id="681"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exhibits the museum contains</w:t>
        </w:r>
      </w:ins>
    </w:p>
    <w:p w:rsidR="00EE556D" w:rsidRDefault="00EE556D" w:rsidP="00EE556D">
      <w:pPr>
        <w:pStyle w:val="NormalWeb"/>
        <w:spacing w:before="0" w:beforeAutospacing="0" w:after="0" w:afterAutospacing="0" w:line="360" w:lineRule="atLeast"/>
        <w:textAlignment w:val="baseline"/>
        <w:rPr>
          <w:ins w:id="682" w:author="Unknown"/>
          <w:rFonts w:ascii="Helvetica" w:hAnsi="Helvetica" w:cs="Helvetica"/>
          <w:color w:val="555555"/>
          <w:sz w:val="23"/>
          <w:szCs w:val="23"/>
          <w:bdr w:val="none" w:sz="0" w:space="0" w:color="auto" w:frame="1"/>
        </w:rPr>
      </w:pPr>
      <w:ins w:id="683" w:author="Unknown">
        <w:r>
          <w:rPr>
            <w:rFonts w:ascii="Helvetica" w:hAnsi="Helvetica" w:cs="Helvetica"/>
            <w:color w:val="555555"/>
            <w:sz w:val="23"/>
            <w:szCs w:val="23"/>
            <w:bdr w:val="none" w:sz="0" w:space="0" w:color="auto" w:frame="1"/>
          </w:rPr>
          <w:t>And explain why you enjoyed visiting that museum</w:t>
        </w:r>
      </w:ins>
    </w:p>
    <w:p w:rsidR="00EE556D" w:rsidRDefault="00EE556D" w:rsidP="00EE556D">
      <w:pPr>
        <w:pStyle w:val="NormalWeb"/>
        <w:spacing w:before="0" w:beforeAutospacing="0" w:after="0" w:afterAutospacing="0" w:line="360" w:lineRule="atLeast"/>
        <w:textAlignment w:val="baseline"/>
        <w:rPr>
          <w:ins w:id="684" w:author="Unknown"/>
          <w:rFonts w:ascii="Helvetica" w:hAnsi="Helvetica" w:cs="Helvetica"/>
          <w:color w:val="555555"/>
          <w:sz w:val="23"/>
          <w:szCs w:val="23"/>
          <w:bdr w:val="none" w:sz="0" w:space="0" w:color="auto" w:frame="1"/>
        </w:rPr>
      </w:pPr>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685" w:author="Unknown"/>
          <w:rFonts w:ascii="Helvetica" w:hAnsi="Helvetica" w:cs="Helvetica"/>
          <w:b w:val="0"/>
          <w:bCs w:val="0"/>
          <w:color w:val="555555"/>
          <w:sz w:val="28"/>
          <w:szCs w:val="28"/>
          <w:bdr w:val="none" w:sz="0" w:space="0" w:color="auto" w:frame="1"/>
        </w:rPr>
      </w:pPr>
      <w:ins w:id="686" w:author="Unknown">
        <w:r>
          <w:rPr>
            <w:rFonts w:ascii="Helvetica" w:hAnsi="Helvetica" w:cs="Helvetica"/>
            <w:b w:val="0"/>
            <w:bCs w:val="0"/>
            <w:color w:val="555555"/>
            <w:sz w:val="28"/>
            <w:szCs w:val="28"/>
            <w:bdr w:val="none" w:sz="0" w:space="0" w:color="auto" w:frame="1"/>
          </w:rPr>
          <w:t>A hotel</w:t>
        </w:r>
      </w:ins>
    </w:p>
    <w:p w:rsidR="00EE556D" w:rsidRDefault="00EE556D" w:rsidP="00EE556D">
      <w:pPr>
        <w:pStyle w:val="NormalWeb"/>
        <w:spacing w:before="0" w:beforeAutospacing="0" w:after="0" w:afterAutospacing="0" w:line="360" w:lineRule="atLeast"/>
        <w:textAlignment w:val="baseline"/>
        <w:rPr>
          <w:ins w:id="687" w:author="Unknown"/>
          <w:rFonts w:ascii="Helvetica" w:hAnsi="Helvetica" w:cs="Helvetica"/>
          <w:color w:val="555555"/>
          <w:sz w:val="23"/>
          <w:szCs w:val="23"/>
          <w:bdr w:val="none" w:sz="0" w:space="0" w:color="auto" w:frame="1"/>
        </w:rPr>
      </w:pPr>
      <w:ins w:id="688" w:author="Unknown">
        <w:r>
          <w:rPr>
            <w:rFonts w:ascii="Helvetica" w:hAnsi="Helvetica" w:cs="Helvetica"/>
            <w:color w:val="555555"/>
            <w:sz w:val="23"/>
            <w:szCs w:val="23"/>
            <w:bdr w:val="none" w:sz="0" w:space="0" w:color="auto" w:frame="1"/>
          </w:rPr>
          <w:t>Describe a</w:t>
        </w:r>
      </w:ins>
      <w:r>
        <w:rPr>
          <w:rFonts w:ascii="Helvetica" w:hAnsi="Helvetica" w:cs="Helvetica"/>
          <w:color w:val="555555"/>
          <w:sz w:val="23"/>
          <w:szCs w:val="23"/>
          <w:bdr w:val="none" w:sz="0" w:space="0" w:color="auto" w:frame="1"/>
        </w:rPr>
        <w:t xml:space="preserve"> </w:t>
      </w:r>
      <w:ins w:id="689" w:author="Unknown">
        <w:r>
          <w:rPr>
            <w:rFonts w:ascii="Helvetica" w:hAnsi="Helvetica" w:cs="Helvetica"/>
            <w:color w:val="555555"/>
            <w:sz w:val="23"/>
            <w:szCs w:val="23"/>
            <w:bdr w:val="none" w:sz="0" w:space="0" w:color="auto" w:frame="1"/>
          </w:rPr>
          <w:fldChar w:fldCharType="begin"/>
        </w:r>
        <w:r>
          <w:rPr>
            <w:rFonts w:ascii="Helvetica" w:hAnsi="Helvetica" w:cs="Helvetica"/>
            <w:color w:val="555555"/>
            <w:sz w:val="23"/>
            <w:szCs w:val="23"/>
            <w:bdr w:val="none" w:sz="0" w:space="0" w:color="auto" w:frame="1"/>
          </w:rPr>
          <w:instrText xml:space="preserve"> HYPERLINK "http://www.dcielts.com/ielts-speaking-topics-part-2/" \l "1891884" \o "Click to Continue &gt; by Ads" </w:instrText>
        </w:r>
        <w:r>
          <w:rPr>
            <w:rFonts w:ascii="Helvetica" w:hAnsi="Helvetica" w:cs="Helvetica"/>
            <w:color w:val="555555"/>
            <w:sz w:val="23"/>
            <w:szCs w:val="23"/>
            <w:bdr w:val="none" w:sz="0" w:space="0" w:color="auto" w:frame="1"/>
          </w:rPr>
          <w:fldChar w:fldCharType="separate"/>
        </w:r>
        <w:r>
          <w:rPr>
            <w:rStyle w:val="Hyperlink"/>
            <w:rFonts w:ascii="Helvetica" w:hAnsi="Helvetica" w:cs="Helvetica"/>
            <w:color w:val="2EA3F2"/>
            <w:sz w:val="23"/>
            <w:szCs w:val="23"/>
            <w:bdr w:val="none" w:sz="0" w:space="0" w:color="auto" w:frame="1"/>
          </w:rPr>
          <w:t>HOTEL</w:t>
        </w:r>
        <w:r>
          <w:rPr>
            <w:rFonts w:ascii="Helvetica" w:hAnsi="Helvetica" w:cs="Helvetica"/>
            <w:color w:val="555555"/>
            <w:sz w:val="23"/>
            <w:szCs w:val="23"/>
            <w:bdr w:val="none" w:sz="0" w:space="0" w:color="auto" w:frame="1"/>
          </w:rPr>
          <w:fldChar w:fldCharType="end"/>
        </w:r>
        <w:r>
          <w:rPr>
            <w:rStyle w:val="apple-converted-space"/>
            <w:rFonts w:ascii="Helvetica" w:eastAsiaTheme="majorEastAsia" w:hAnsi="Helvetica" w:cs="Helvetica"/>
            <w:color w:val="555555"/>
            <w:sz w:val="23"/>
            <w:szCs w:val="23"/>
            <w:bdr w:val="none" w:sz="0" w:space="0" w:color="auto" w:frame="1"/>
          </w:rPr>
          <w:t> </w:t>
        </w:r>
        <w:r>
          <w:rPr>
            <w:rFonts w:ascii="Helvetica" w:hAnsi="Helvetica" w:cs="Helvetica"/>
            <w:color w:val="555555"/>
            <w:sz w:val="23"/>
            <w:szCs w:val="23"/>
            <w:bdr w:val="none" w:sz="0" w:space="0" w:color="auto" w:frame="1"/>
          </w:rPr>
          <w:t>you have stayed in.</w:t>
        </w:r>
      </w:ins>
    </w:p>
    <w:p w:rsidR="00EE556D" w:rsidRDefault="00EE556D" w:rsidP="00EE556D">
      <w:pPr>
        <w:pStyle w:val="NormalWeb"/>
        <w:spacing w:before="0" w:beforeAutospacing="0" w:after="0" w:afterAutospacing="0" w:line="360" w:lineRule="atLeast"/>
        <w:textAlignment w:val="baseline"/>
        <w:rPr>
          <w:ins w:id="690" w:author="Unknown"/>
          <w:rFonts w:ascii="Helvetica" w:hAnsi="Helvetica" w:cs="Helvetica"/>
          <w:color w:val="555555"/>
          <w:sz w:val="23"/>
          <w:szCs w:val="23"/>
          <w:bdr w:val="none" w:sz="0" w:space="0" w:color="auto" w:frame="1"/>
        </w:rPr>
      </w:pPr>
      <w:ins w:id="691"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692" w:author="Unknown"/>
          <w:rFonts w:ascii="Helvetica" w:hAnsi="Helvetica" w:cs="Helvetica"/>
          <w:color w:val="555555"/>
          <w:sz w:val="23"/>
          <w:szCs w:val="23"/>
          <w:bdr w:val="none" w:sz="0" w:space="0" w:color="auto" w:frame="1"/>
        </w:rPr>
      </w:pPr>
      <w:proofErr w:type="gramStart"/>
      <w:ins w:id="693"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694" w:author="Unknown"/>
          <w:rFonts w:ascii="Helvetica" w:hAnsi="Helvetica" w:cs="Helvetica"/>
          <w:color w:val="555555"/>
          <w:sz w:val="23"/>
          <w:szCs w:val="23"/>
          <w:bdr w:val="none" w:sz="0" w:space="0" w:color="auto" w:frame="1"/>
        </w:rPr>
      </w:pPr>
      <w:proofErr w:type="gramStart"/>
      <w:ins w:id="695"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facilities it has</w:t>
        </w:r>
      </w:ins>
    </w:p>
    <w:p w:rsidR="00EE556D" w:rsidRDefault="00EE556D" w:rsidP="00EE556D">
      <w:pPr>
        <w:pStyle w:val="NormalWeb"/>
        <w:spacing w:before="0" w:beforeAutospacing="0" w:after="0" w:afterAutospacing="0" w:line="360" w:lineRule="atLeast"/>
        <w:textAlignment w:val="baseline"/>
        <w:rPr>
          <w:ins w:id="696" w:author="Unknown"/>
          <w:rFonts w:ascii="Helvetica" w:hAnsi="Helvetica" w:cs="Helvetica"/>
          <w:color w:val="555555"/>
          <w:sz w:val="23"/>
          <w:szCs w:val="23"/>
          <w:bdr w:val="none" w:sz="0" w:space="0" w:color="auto" w:frame="1"/>
        </w:rPr>
      </w:pPr>
      <w:proofErr w:type="gramStart"/>
      <w:ins w:id="697"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stayed there</w:t>
        </w:r>
      </w:ins>
    </w:p>
    <w:p w:rsidR="00EE556D" w:rsidRDefault="00EE556D" w:rsidP="00EE556D">
      <w:pPr>
        <w:pStyle w:val="NormalWeb"/>
        <w:spacing w:before="0" w:beforeAutospacing="0" w:after="0" w:afterAutospacing="0" w:line="360" w:lineRule="atLeast"/>
        <w:textAlignment w:val="baseline"/>
        <w:rPr>
          <w:ins w:id="698" w:author="Unknown"/>
          <w:rFonts w:ascii="Helvetica" w:hAnsi="Helvetica" w:cs="Helvetica"/>
          <w:color w:val="555555"/>
          <w:sz w:val="23"/>
          <w:szCs w:val="23"/>
          <w:bdr w:val="none" w:sz="0" w:space="0" w:color="auto" w:frame="1"/>
        </w:rPr>
      </w:pPr>
      <w:ins w:id="699" w:author="Unknown">
        <w:r>
          <w:rPr>
            <w:rFonts w:ascii="Helvetica" w:hAnsi="Helvetica" w:cs="Helvetica"/>
            <w:color w:val="555555"/>
            <w:sz w:val="23"/>
            <w:szCs w:val="23"/>
            <w:bdr w:val="none" w:sz="0" w:space="0" w:color="auto" w:frame="1"/>
          </w:rPr>
          <w:t>And say whether you would recommend it to a friend</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00" w:author="Unknown"/>
          <w:rFonts w:ascii="Helvetica" w:hAnsi="Helvetica" w:cs="Helvetica"/>
          <w:b w:val="0"/>
          <w:bCs w:val="0"/>
          <w:color w:val="555555"/>
          <w:sz w:val="28"/>
          <w:szCs w:val="28"/>
          <w:bdr w:val="none" w:sz="0" w:space="0" w:color="auto" w:frame="1"/>
        </w:rPr>
      </w:pPr>
      <w:ins w:id="701" w:author="Unknown">
        <w:r>
          <w:rPr>
            <w:rFonts w:ascii="Helvetica" w:hAnsi="Helvetica" w:cs="Helvetica"/>
            <w:b w:val="0"/>
            <w:bCs w:val="0"/>
            <w:color w:val="555555"/>
            <w:sz w:val="28"/>
            <w:szCs w:val="28"/>
            <w:bdr w:val="none" w:sz="0" w:space="0" w:color="auto" w:frame="1"/>
          </w:rPr>
          <w:t>A place to read</w:t>
        </w:r>
      </w:ins>
    </w:p>
    <w:p w:rsidR="00EE556D" w:rsidRDefault="00EE556D" w:rsidP="00EE556D">
      <w:pPr>
        <w:pStyle w:val="NormalWeb"/>
        <w:spacing w:before="0" w:beforeAutospacing="0" w:after="0" w:afterAutospacing="0" w:line="360" w:lineRule="atLeast"/>
        <w:textAlignment w:val="baseline"/>
        <w:rPr>
          <w:ins w:id="702" w:author="Unknown"/>
          <w:rFonts w:ascii="Helvetica" w:hAnsi="Helvetica" w:cs="Helvetica"/>
          <w:color w:val="555555"/>
          <w:sz w:val="23"/>
          <w:szCs w:val="23"/>
          <w:bdr w:val="none" w:sz="0" w:space="0" w:color="auto" w:frame="1"/>
        </w:rPr>
      </w:pPr>
      <w:ins w:id="703" w:author="Unknown">
        <w:r>
          <w:rPr>
            <w:rFonts w:ascii="Helvetica" w:hAnsi="Helvetica" w:cs="Helvetica"/>
            <w:color w:val="555555"/>
            <w:sz w:val="23"/>
            <w:szCs w:val="23"/>
            <w:bdr w:val="none" w:sz="0" w:space="0" w:color="auto" w:frame="1"/>
          </w:rPr>
          <w:t>Describe a place where you read</w:t>
        </w:r>
      </w:ins>
    </w:p>
    <w:p w:rsidR="00EE556D" w:rsidRDefault="00EE556D" w:rsidP="00EE556D">
      <w:pPr>
        <w:pStyle w:val="NormalWeb"/>
        <w:spacing w:before="0" w:beforeAutospacing="0" w:after="0" w:afterAutospacing="0" w:line="360" w:lineRule="atLeast"/>
        <w:textAlignment w:val="baseline"/>
        <w:rPr>
          <w:ins w:id="704" w:author="Unknown"/>
          <w:rFonts w:ascii="Helvetica" w:hAnsi="Helvetica" w:cs="Helvetica"/>
          <w:color w:val="555555"/>
          <w:sz w:val="23"/>
          <w:szCs w:val="23"/>
          <w:bdr w:val="none" w:sz="0" w:space="0" w:color="auto" w:frame="1"/>
        </w:rPr>
      </w:pPr>
      <w:ins w:id="705"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706" w:author="Unknown"/>
          <w:rFonts w:ascii="Helvetica" w:hAnsi="Helvetica" w:cs="Helvetica"/>
          <w:color w:val="555555"/>
          <w:sz w:val="23"/>
          <w:szCs w:val="23"/>
          <w:bdr w:val="none" w:sz="0" w:space="0" w:color="auto" w:frame="1"/>
        </w:rPr>
      </w:pPr>
      <w:proofErr w:type="gramStart"/>
      <w:ins w:id="707"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the place is</w:t>
        </w:r>
      </w:ins>
    </w:p>
    <w:p w:rsidR="00EE556D" w:rsidRDefault="00EE556D" w:rsidP="00EE556D">
      <w:pPr>
        <w:pStyle w:val="NormalWeb"/>
        <w:spacing w:before="0" w:beforeAutospacing="0" w:after="0" w:afterAutospacing="0" w:line="360" w:lineRule="atLeast"/>
        <w:textAlignment w:val="baseline"/>
        <w:rPr>
          <w:ins w:id="708" w:author="Unknown"/>
          <w:rFonts w:ascii="Helvetica" w:hAnsi="Helvetica" w:cs="Helvetica"/>
          <w:color w:val="555555"/>
          <w:sz w:val="23"/>
          <w:szCs w:val="23"/>
          <w:bdr w:val="none" w:sz="0" w:space="0" w:color="auto" w:frame="1"/>
        </w:rPr>
      </w:pPr>
      <w:proofErr w:type="gramStart"/>
      <w:ins w:id="709"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go there</w:t>
        </w:r>
      </w:ins>
    </w:p>
    <w:p w:rsidR="00EE556D" w:rsidRDefault="00EE556D" w:rsidP="00EE556D">
      <w:pPr>
        <w:pStyle w:val="NormalWeb"/>
        <w:spacing w:before="0" w:beforeAutospacing="0" w:after="0" w:afterAutospacing="0" w:line="360" w:lineRule="atLeast"/>
        <w:textAlignment w:val="baseline"/>
        <w:rPr>
          <w:ins w:id="710" w:author="Unknown"/>
          <w:rFonts w:ascii="Helvetica" w:hAnsi="Helvetica" w:cs="Helvetica"/>
          <w:color w:val="555555"/>
          <w:sz w:val="23"/>
          <w:szCs w:val="23"/>
          <w:bdr w:val="none" w:sz="0" w:space="0" w:color="auto" w:frame="1"/>
        </w:rPr>
      </w:pPr>
      <w:proofErr w:type="gramStart"/>
      <w:ins w:id="711"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things you read there</w:t>
        </w:r>
      </w:ins>
    </w:p>
    <w:p w:rsidR="00EE556D" w:rsidRDefault="00EE556D" w:rsidP="00EE556D">
      <w:pPr>
        <w:pStyle w:val="NormalWeb"/>
        <w:spacing w:before="0" w:beforeAutospacing="0" w:after="0" w:afterAutospacing="0" w:line="360" w:lineRule="atLeast"/>
        <w:textAlignment w:val="baseline"/>
        <w:rPr>
          <w:ins w:id="712" w:author="Unknown"/>
          <w:rFonts w:ascii="Helvetica" w:hAnsi="Helvetica" w:cs="Helvetica"/>
          <w:color w:val="555555"/>
          <w:sz w:val="23"/>
          <w:szCs w:val="23"/>
          <w:bdr w:val="none" w:sz="0" w:space="0" w:color="auto" w:frame="1"/>
        </w:rPr>
      </w:pPr>
      <w:ins w:id="713" w:author="Unknown">
        <w:r>
          <w:rPr>
            <w:rFonts w:ascii="Helvetica" w:hAnsi="Helvetica" w:cs="Helvetica"/>
            <w:color w:val="555555"/>
            <w:sz w:val="23"/>
            <w:szCs w:val="23"/>
            <w:bdr w:val="none" w:sz="0" w:space="0" w:color="auto" w:frame="1"/>
          </w:rPr>
          <w:t>And explain why it is a good place to read</w:t>
        </w:r>
      </w:ins>
    </w:p>
    <w:p w:rsidR="00EE556D" w:rsidRDefault="00EE556D"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14" w:author="Unknown"/>
          <w:rFonts w:ascii="Helvetica" w:hAnsi="Helvetica" w:cs="Helvetica"/>
          <w:b w:val="0"/>
          <w:bCs w:val="0"/>
          <w:color w:val="555555"/>
          <w:sz w:val="28"/>
          <w:szCs w:val="28"/>
          <w:bdr w:val="none" w:sz="0" w:space="0" w:color="auto" w:frame="1"/>
        </w:rPr>
      </w:pPr>
      <w:ins w:id="715" w:author="Unknown">
        <w:r>
          <w:rPr>
            <w:rFonts w:ascii="Helvetica" w:hAnsi="Helvetica" w:cs="Helvetica"/>
            <w:b w:val="0"/>
            <w:bCs w:val="0"/>
            <w:color w:val="555555"/>
            <w:sz w:val="28"/>
            <w:szCs w:val="28"/>
            <w:bdr w:val="none" w:sz="0" w:space="0" w:color="auto" w:frame="1"/>
          </w:rPr>
          <w:t>A public park</w:t>
        </w:r>
      </w:ins>
    </w:p>
    <w:p w:rsidR="00EE556D" w:rsidRDefault="00EE556D" w:rsidP="00EE556D">
      <w:pPr>
        <w:pStyle w:val="NormalWeb"/>
        <w:spacing w:before="0" w:beforeAutospacing="0" w:after="0" w:afterAutospacing="0" w:line="360" w:lineRule="atLeast"/>
        <w:textAlignment w:val="baseline"/>
        <w:rPr>
          <w:ins w:id="716" w:author="Unknown"/>
          <w:rFonts w:ascii="Helvetica" w:hAnsi="Helvetica" w:cs="Helvetica"/>
          <w:color w:val="555555"/>
          <w:sz w:val="23"/>
          <w:szCs w:val="23"/>
          <w:bdr w:val="none" w:sz="0" w:space="0" w:color="auto" w:frame="1"/>
        </w:rPr>
      </w:pPr>
      <w:ins w:id="717" w:author="Unknown">
        <w:r>
          <w:rPr>
            <w:rFonts w:ascii="Helvetica" w:hAnsi="Helvetica" w:cs="Helvetica"/>
            <w:color w:val="555555"/>
            <w:sz w:val="23"/>
            <w:szCs w:val="23"/>
            <w:bdr w:val="none" w:sz="0" w:space="0" w:color="auto" w:frame="1"/>
          </w:rPr>
          <w:t>Describe a public park you visit</w:t>
        </w:r>
      </w:ins>
    </w:p>
    <w:p w:rsidR="00EE556D" w:rsidRDefault="00EE556D" w:rsidP="00EE556D">
      <w:pPr>
        <w:pStyle w:val="NormalWeb"/>
        <w:spacing w:before="0" w:beforeAutospacing="0" w:after="0" w:afterAutospacing="0" w:line="360" w:lineRule="atLeast"/>
        <w:textAlignment w:val="baseline"/>
        <w:rPr>
          <w:ins w:id="718" w:author="Unknown"/>
          <w:rFonts w:ascii="Helvetica" w:hAnsi="Helvetica" w:cs="Helvetica"/>
          <w:color w:val="555555"/>
          <w:sz w:val="23"/>
          <w:szCs w:val="23"/>
          <w:bdr w:val="none" w:sz="0" w:space="0" w:color="auto" w:frame="1"/>
        </w:rPr>
      </w:pPr>
      <w:ins w:id="719"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720" w:author="Unknown"/>
          <w:rFonts w:ascii="Helvetica" w:hAnsi="Helvetica" w:cs="Helvetica"/>
          <w:color w:val="555555"/>
          <w:sz w:val="23"/>
          <w:szCs w:val="23"/>
          <w:bdr w:val="none" w:sz="0" w:space="0" w:color="auto" w:frame="1"/>
        </w:rPr>
      </w:pPr>
      <w:proofErr w:type="gramStart"/>
      <w:ins w:id="721"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the park is</w:t>
        </w:r>
      </w:ins>
    </w:p>
    <w:p w:rsidR="00EE556D" w:rsidRDefault="00EE556D" w:rsidP="00EE556D">
      <w:pPr>
        <w:pStyle w:val="NormalWeb"/>
        <w:spacing w:before="0" w:beforeAutospacing="0" w:after="0" w:afterAutospacing="0" w:line="360" w:lineRule="atLeast"/>
        <w:textAlignment w:val="baseline"/>
        <w:rPr>
          <w:ins w:id="722" w:author="Unknown"/>
          <w:rFonts w:ascii="Helvetica" w:hAnsi="Helvetica" w:cs="Helvetica"/>
          <w:color w:val="555555"/>
          <w:sz w:val="23"/>
          <w:szCs w:val="23"/>
          <w:bdr w:val="none" w:sz="0" w:space="0" w:color="auto" w:frame="1"/>
        </w:rPr>
      </w:pPr>
      <w:proofErr w:type="gramStart"/>
      <w:ins w:id="723"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go there</w:t>
        </w:r>
      </w:ins>
    </w:p>
    <w:p w:rsidR="00EE556D" w:rsidRDefault="00EE556D" w:rsidP="00EE556D">
      <w:pPr>
        <w:pStyle w:val="NormalWeb"/>
        <w:spacing w:before="0" w:beforeAutospacing="0" w:after="0" w:afterAutospacing="0" w:line="360" w:lineRule="atLeast"/>
        <w:textAlignment w:val="baseline"/>
        <w:rPr>
          <w:ins w:id="724" w:author="Unknown"/>
          <w:rFonts w:ascii="Helvetica" w:hAnsi="Helvetica" w:cs="Helvetica"/>
          <w:color w:val="555555"/>
          <w:sz w:val="23"/>
          <w:szCs w:val="23"/>
          <w:bdr w:val="none" w:sz="0" w:space="0" w:color="auto" w:frame="1"/>
        </w:rPr>
      </w:pPr>
      <w:proofErr w:type="gramStart"/>
      <w:ins w:id="725"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people do there</w:t>
        </w:r>
      </w:ins>
    </w:p>
    <w:p w:rsidR="00EE556D" w:rsidRDefault="00EE556D" w:rsidP="00EE556D">
      <w:pPr>
        <w:pStyle w:val="NormalWeb"/>
        <w:spacing w:before="0" w:beforeAutospacing="0" w:after="0" w:afterAutospacing="0" w:line="360" w:lineRule="atLeast"/>
        <w:textAlignment w:val="baseline"/>
        <w:rPr>
          <w:ins w:id="726" w:author="Unknown"/>
          <w:rFonts w:ascii="Helvetica" w:hAnsi="Helvetica" w:cs="Helvetica"/>
          <w:color w:val="555555"/>
          <w:sz w:val="23"/>
          <w:szCs w:val="23"/>
          <w:bdr w:val="none" w:sz="0" w:space="0" w:color="auto" w:frame="1"/>
        </w:rPr>
      </w:pPr>
      <w:ins w:id="727" w:author="Unknown">
        <w:r>
          <w:rPr>
            <w:rFonts w:ascii="Helvetica" w:hAnsi="Helvetica" w:cs="Helvetica"/>
            <w:color w:val="555555"/>
            <w:sz w:val="23"/>
            <w:szCs w:val="23"/>
            <w:bdr w:val="none" w:sz="0" w:space="0" w:color="auto" w:frame="1"/>
          </w:rPr>
          <w:t>And say how important public parks are</w:t>
        </w:r>
      </w:ins>
    </w:p>
    <w:p w:rsidR="00EE556D" w:rsidRDefault="00EE556D" w:rsidP="00EE556D">
      <w:pPr>
        <w:pStyle w:val="Heading3"/>
        <w:spacing w:before="0" w:beforeAutospacing="0" w:after="0" w:afterAutospacing="0" w:line="240" w:lineRule="atLeast"/>
        <w:textAlignment w:val="baseline"/>
        <w:rPr>
          <w:rFonts w:ascii="Helvetica" w:hAnsi="Helvetica" w:cs="Helvetica"/>
          <w:b w:val="0"/>
          <w:bCs w:val="0"/>
          <w:color w:val="555555"/>
          <w:sz w:val="37"/>
          <w:szCs w:val="37"/>
          <w:bdr w:val="none" w:sz="0" w:space="0" w:color="auto" w:frame="1"/>
        </w:rPr>
      </w:pPr>
    </w:p>
    <w:p w:rsidR="00EE556D" w:rsidRDefault="00EE556D" w:rsidP="00EE556D">
      <w:pPr>
        <w:pStyle w:val="Heading3"/>
        <w:spacing w:before="0" w:beforeAutospacing="0" w:after="0" w:afterAutospacing="0" w:line="240" w:lineRule="atLeast"/>
        <w:textAlignment w:val="baseline"/>
        <w:rPr>
          <w:ins w:id="728" w:author="Unknown"/>
          <w:rFonts w:ascii="Helvetica" w:hAnsi="Helvetica" w:cs="Helvetica"/>
          <w:b w:val="0"/>
          <w:bCs w:val="0"/>
          <w:color w:val="555555"/>
          <w:sz w:val="37"/>
          <w:szCs w:val="37"/>
          <w:bdr w:val="none" w:sz="0" w:space="0" w:color="auto" w:frame="1"/>
        </w:rPr>
      </w:pPr>
      <w:ins w:id="729" w:author="Unknown">
        <w:r>
          <w:rPr>
            <w:rFonts w:ascii="Helvetica" w:hAnsi="Helvetica" w:cs="Helvetica"/>
            <w:b w:val="0"/>
            <w:bCs w:val="0"/>
            <w:color w:val="555555"/>
            <w:sz w:val="37"/>
            <w:szCs w:val="37"/>
            <w:bdr w:val="none" w:sz="0" w:space="0" w:color="auto" w:frame="1"/>
          </w:rPr>
          <w:t>Experiences</w:t>
        </w:r>
      </w:ins>
    </w:p>
    <w:p w:rsidR="00EE556D" w:rsidRDefault="00EE556D" w:rsidP="00EE556D">
      <w:pPr>
        <w:pStyle w:val="Heading4"/>
        <w:spacing w:before="0" w:line="240" w:lineRule="atLeast"/>
        <w:textAlignment w:val="baseline"/>
        <w:rPr>
          <w:ins w:id="730" w:author="Unknown"/>
          <w:rFonts w:ascii="Helvetica" w:hAnsi="Helvetica" w:cs="Helvetica"/>
          <w:b w:val="0"/>
          <w:bCs w:val="0"/>
          <w:color w:val="555555"/>
          <w:sz w:val="28"/>
          <w:szCs w:val="28"/>
          <w:bdr w:val="none" w:sz="0" w:space="0" w:color="auto" w:frame="1"/>
        </w:rPr>
      </w:pPr>
      <w:ins w:id="731" w:author="Unknown">
        <w:r>
          <w:rPr>
            <w:rFonts w:ascii="Helvetica" w:hAnsi="Helvetica" w:cs="Helvetica"/>
            <w:b w:val="0"/>
            <w:bCs w:val="0"/>
            <w:color w:val="555555"/>
            <w:sz w:val="28"/>
            <w:szCs w:val="28"/>
            <w:bdr w:val="none" w:sz="0" w:space="0" w:color="auto" w:frame="1"/>
          </w:rPr>
          <w:t>An important decision</w:t>
        </w:r>
      </w:ins>
    </w:p>
    <w:p w:rsidR="00EE556D" w:rsidRDefault="00EE556D" w:rsidP="00EE556D">
      <w:pPr>
        <w:pStyle w:val="NormalWeb"/>
        <w:spacing w:before="0" w:beforeAutospacing="0" w:after="0" w:afterAutospacing="0" w:line="360" w:lineRule="atLeast"/>
        <w:textAlignment w:val="baseline"/>
        <w:rPr>
          <w:ins w:id="732" w:author="Unknown"/>
          <w:rFonts w:ascii="Helvetica" w:hAnsi="Helvetica" w:cs="Helvetica"/>
          <w:color w:val="555555"/>
          <w:sz w:val="23"/>
          <w:szCs w:val="23"/>
          <w:bdr w:val="none" w:sz="0" w:space="0" w:color="auto" w:frame="1"/>
        </w:rPr>
      </w:pPr>
      <w:ins w:id="733" w:author="Unknown">
        <w:r>
          <w:rPr>
            <w:rFonts w:ascii="Helvetica" w:hAnsi="Helvetica" w:cs="Helvetica"/>
            <w:color w:val="555555"/>
            <w:sz w:val="23"/>
            <w:szCs w:val="23"/>
            <w:bdr w:val="none" w:sz="0" w:space="0" w:color="auto" w:frame="1"/>
          </w:rPr>
          <w:t>Describe an important decision that you made</w:t>
        </w:r>
      </w:ins>
    </w:p>
    <w:p w:rsidR="00EE556D" w:rsidRDefault="00EE556D" w:rsidP="00EE556D">
      <w:pPr>
        <w:pStyle w:val="NormalWeb"/>
        <w:spacing w:before="0" w:beforeAutospacing="0" w:after="0" w:afterAutospacing="0" w:line="360" w:lineRule="atLeast"/>
        <w:textAlignment w:val="baseline"/>
        <w:rPr>
          <w:ins w:id="734" w:author="Unknown"/>
          <w:rFonts w:ascii="Helvetica" w:hAnsi="Helvetica" w:cs="Helvetica"/>
          <w:color w:val="555555"/>
          <w:sz w:val="23"/>
          <w:szCs w:val="23"/>
          <w:bdr w:val="none" w:sz="0" w:space="0" w:color="auto" w:frame="1"/>
        </w:rPr>
      </w:pPr>
      <w:ins w:id="735"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736" w:author="Unknown"/>
          <w:rFonts w:ascii="Helvetica" w:hAnsi="Helvetica" w:cs="Helvetica"/>
          <w:color w:val="555555"/>
          <w:sz w:val="23"/>
          <w:szCs w:val="23"/>
          <w:bdr w:val="none" w:sz="0" w:space="0" w:color="auto" w:frame="1"/>
        </w:rPr>
      </w:pPr>
      <w:proofErr w:type="gramStart"/>
      <w:ins w:id="737"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decision was</w:t>
        </w:r>
      </w:ins>
    </w:p>
    <w:p w:rsidR="00EE556D" w:rsidRDefault="00EE556D" w:rsidP="00EE556D">
      <w:pPr>
        <w:pStyle w:val="NormalWeb"/>
        <w:spacing w:before="0" w:beforeAutospacing="0" w:after="0" w:afterAutospacing="0" w:line="360" w:lineRule="atLeast"/>
        <w:textAlignment w:val="baseline"/>
        <w:rPr>
          <w:ins w:id="738" w:author="Unknown"/>
          <w:rFonts w:ascii="Helvetica" w:hAnsi="Helvetica" w:cs="Helvetica"/>
          <w:color w:val="555555"/>
          <w:sz w:val="23"/>
          <w:szCs w:val="23"/>
          <w:bdr w:val="none" w:sz="0" w:space="0" w:color="auto" w:frame="1"/>
        </w:rPr>
      </w:pPr>
      <w:proofErr w:type="gramStart"/>
      <w:ins w:id="739"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made your decision</w:t>
        </w:r>
      </w:ins>
    </w:p>
    <w:p w:rsidR="00EE556D" w:rsidRDefault="00EE556D" w:rsidP="00EE556D">
      <w:pPr>
        <w:pStyle w:val="NormalWeb"/>
        <w:spacing w:before="0" w:beforeAutospacing="0" w:after="0" w:afterAutospacing="0" w:line="360" w:lineRule="atLeast"/>
        <w:textAlignment w:val="baseline"/>
        <w:rPr>
          <w:ins w:id="740" w:author="Unknown"/>
          <w:rFonts w:ascii="Helvetica" w:hAnsi="Helvetica" w:cs="Helvetica"/>
          <w:color w:val="555555"/>
          <w:sz w:val="23"/>
          <w:szCs w:val="23"/>
          <w:bdr w:val="none" w:sz="0" w:space="0" w:color="auto" w:frame="1"/>
        </w:rPr>
      </w:pPr>
      <w:proofErr w:type="gramStart"/>
      <w:ins w:id="741"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results of the decision were</w:t>
        </w:r>
      </w:ins>
    </w:p>
    <w:p w:rsidR="00EE556D" w:rsidRDefault="00EE556D" w:rsidP="00EE556D">
      <w:pPr>
        <w:pStyle w:val="NormalWeb"/>
        <w:spacing w:before="0" w:beforeAutospacing="0" w:after="0" w:afterAutospacing="0" w:line="360" w:lineRule="atLeast"/>
        <w:textAlignment w:val="baseline"/>
        <w:rPr>
          <w:ins w:id="742" w:author="Unknown"/>
          <w:rFonts w:ascii="Helvetica" w:hAnsi="Helvetica" w:cs="Helvetica"/>
          <w:color w:val="555555"/>
          <w:sz w:val="23"/>
          <w:szCs w:val="23"/>
          <w:bdr w:val="none" w:sz="0" w:space="0" w:color="auto" w:frame="1"/>
        </w:rPr>
      </w:pPr>
      <w:ins w:id="743" w:author="Unknown">
        <w:r>
          <w:rPr>
            <w:rFonts w:ascii="Helvetica" w:hAnsi="Helvetica" w:cs="Helvetica"/>
            <w:color w:val="555555"/>
            <w:sz w:val="23"/>
            <w:szCs w:val="23"/>
            <w:bdr w:val="none" w:sz="0" w:space="0" w:color="auto" w:frame="1"/>
          </w:rPr>
          <w:t>And explain why it was important</w:t>
        </w:r>
      </w:ins>
    </w:p>
    <w:p w:rsidR="00EE556D" w:rsidRDefault="00EE556D" w:rsidP="00EE556D">
      <w:pPr>
        <w:pStyle w:val="Heading4"/>
        <w:spacing w:before="0" w:line="240" w:lineRule="atLeast"/>
        <w:textAlignment w:val="baseline"/>
        <w:rPr>
          <w:ins w:id="744" w:author="Unknown"/>
          <w:rFonts w:ascii="Helvetica" w:hAnsi="Helvetica" w:cs="Helvetica"/>
          <w:b w:val="0"/>
          <w:bCs w:val="0"/>
          <w:color w:val="555555"/>
          <w:sz w:val="28"/>
          <w:szCs w:val="28"/>
          <w:bdr w:val="none" w:sz="0" w:space="0" w:color="auto" w:frame="1"/>
        </w:rPr>
      </w:pPr>
      <w:ins w:id="745" w:author="Unknown">
        <w:r>
          <w:rPr>
            <w:rFonts w:ascii="Helvetica" w:hAnsi="Helvetica" w:cs="Helvetica"/>
            <w:b w:val="0"/>
            <w:bCs w:val="0"/>
            <w:color w:val="555555"/>
            <w:sz w:val="28"/>
            <w:szCs w:val="28"/>
            <w:bdr w:val="none" w:sz="0" w:space="0" w:color="auto" w:frame="1"/>
          </w:rPr>
          <w:t>A historical event</w:t>
        </w:r>
      </w:ins>
    </w:p>
    <w:p w:rsidR="00EE556D" w:rsidRDefault="00EE556D" w:rsidP="00EE556D">
      <w:pPr>
        <w:pStyle w:val="NormalWeb"/>
        <w:spacing w:before="0" w:beforeAutospacing="0" w:after="0" w:afterAutospacing="0" w:line="360" w:lineRule="atLeast"/>
        <w:textAlignment w:val="baseline"/>
        <w:rPr>
          <w:ins w:id="746" w:author="Unknown"/>
          <w:rFonts w:ascii="Helvetica" w:hAnsi="Helvetica" w:cs="Helvetica"/>
          <w:color w:val="555555"/>
          <w:sz w:val="23"/>
          <w:szCs w:val="23"/>
          <w:bdr w:val="none" w:sz="0" w:space="0" w:color="auto" w:frame="1"/>
        </w:rPr>
      </w:pPr>
      <w:ins w:id="747" w:author="Unknown">
        <w:r>
          <w:rPr>
            <w:rFonts w:ascii="Helvetica" w:hAnsi="Helvetica" w:cs="Helvetica"/>
            <w:color w:val="555555"/>
            <w:sz w:val="23"/>
            <w:szCs w:val="23"/>
            <w:bdr w:val="none" w:sz="0" w:space="0" w:color="auto" w:frame="1"/>
          </w:rPr>
          <w:t>Describe an important historical event</w:t>
        </w:r>
      </w:ins>
    </w:p>
    <w:p w:rsidR="00EE556D" w:rsidRDefault="00EE556D" w:rsidP="00EE556D">
      <w:pPr>
        <w:pStyle w:val="NormalWeb"/>
        <w:spacing w:before="0" w:beforeAutospacing="0" w:after="0" w:afterAutospacing="0" w:line="360" w:lineRule="atLeast"/>
        <w:textAlignment w:val="baseline"/>
        <w:rPr>
          <w:ins w:id="748" w:author="Unknown"/>
          <w:rFonts w:ascii="Helvetica" w:hAnsi="Helvetica" w:cs="Helvetica"/>
          <w:color w:val="555555"/>
          <w:sz w:val="23"/>
          <w:szCs w:val="23"/>
          <w:bdr w:val="none" w:sz="0" w:space="0" w:color="auto" w:frame="1"/>
        </w:rPr>
      </w:pPr>
      <w:ins w:id="749" w:author="Unknown">
        <w:r>
          <w:rPr>
            <w:rFonts w:ascii="Helvetica" w:hAnsi="Helvetica" w:cs="Helvetica"/>
            <w:color w:val="555555"/>
            <w:sz w:val="23"/>
            <w:szCs w:val="23"/>
            <w:bdr w:val="none" w:sz="0" w:space="0" w:color="auto" w:frame="1"/>
          </w:rPr>
          <w:lastRenderedPageBreak/>
          <w:t>You should say</w:t>
        </w:r>
      </w:ins>
    </w:p>
    <w:p w:rsidR="00EE556D" w:rsidRDefault="00EE556D" w:rsidP="00EE556D">
      <w:pPr>
        <w:pStyle w:val="NormalWeb"/>
        <w:spacing w:before="0" w:beforeAutospacing="0" w:after="0" w:afterAutospacing="0" w:line="360" w:lineRule="atLeast"/>
        <w:textAlignment w:val="baseline"/>
        <w:rPr>
          <w:ins w:id="750" w:author="Unknown"/>
          <w:rFonts w:ascii="Helvetica" w:hAnsi="Helvetica" w:cs="Helvetica"/>
          <w:color w:val="555555"/>
          <w:sz w:val="23"/>
          <w:szCs w:val="23"/>
          <w:bdr w:val="none" w:sz="0" w:space="0" w:color="auto" w:frame="1"/>
        </w:rPr>
      </w:pPr>
      <w:proofErr w:type="gramStart"/>
      <w:ins w:id="751"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752" w:author="Unknown"/>
          <w:rFonts w:ascii="Helvetica" w:hAnsi="Helvetica" w:cs="Helvetica"/>
          <w:color w:val="555555"/>
          <w:sz w:val="23"/>
          <w:szCs w:val="23"/>
          <w:bdr w:val="none" w:sz="0" w:space="0" w:color="auto" w:frame="1"/>
        </w:rPr>
      </w:pPr>
      <w:proofErr w:type="gramStart"/>
      <w:ins w:id="753"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happened</w:t>
        </w:r>
      </w:ins>
    </w:p>
    <w:p w:rsidR="00EE556D" w:rsidRDefault="00EE556D" w:rsidP="00EE556D">
      <w:pPr>
        <w:pStyle w:val="NormalWeb"/>
        <w:spacing w:before="0" w:beforeAutospacing="0" w:after="0" w:afterAutospacing="0" w:line="360" w:lineRule="atLeast"/>
        <w:textAlignment w:val="baseline"/>
        <w:rPr>
          <w:ins w:id="754" w:author="Unknown"/>
          <w:rFonts w:ascii="Helvetica" w:hAnsi="Helvetica" w:cs="Helvetica"/>
          <w:color w:val="555555"/>
          <w:sz w:val="23"/>
          <w:szCs w:val="23"/>
          <w:bdr w:val="none" w:sz="0" w:space="0" w:color="auto" w:frame="1"/>
        </w:rPr>
      </w:pPr>
      <w:proofErr w:type="gramStart"/>
      <w:ins w:id="755"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were the most important people involved</w:t>
        </w:r>
      </w:ins>
    </w:p>
    <w:p w:rsidR="00EE556D" w:rsidRDefault="00EE556D" w:rsidP="00EE556D">
      <w:pPr>
        <w:pStyle w:val="NormalWeb"/>
        <w:spacing w:before="0" w:beforeAutospacing="0" w:after="0" w:afterAutospacing="0" w:line="360" w:lineRule="atLeast"/>
        <w:textAlignment w:val="baseline"/>
        <w:rPr>
          <w:ins w:id="756" w:author="Unknown"/>
          <w:rFonts w:ascii="Helvetica" w:hAnsi="Helvetica" w:cs="Helvetica"/>
          <w:color w:val="555555"/>
          <w:sz w:val="23"/>
          <w:szCs w:val="23"/>
          <w:bdr w:val="none" w:sz="0" w:space="0" w:color="auto" w:frame="1"/>
        </w:rPr>
      </w:pPr>
      <w:ins w:id="757" w:author="Unknown">
        <w:r>
          <w:rPr>
            <w:rFonts w:ascii="Helvetica" w:hAnsi="Helvetica" w:cs="Helvetica"/>
            <w:color w:val="555555"/>
            <w:sz w:val="23"/>
            <w:szCs w:val="23"/>
            <w:bdr w:val="none" w:sz="0" w:space="0" w:color="auto" w:frame="1"/>
          </w:rPr>
          <w:t>And say why you think it was important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58" w:author="Unknown"/>
          <w:rFonts w:ascii="Helvetica" w:hAnsi="Helvetica" w:cs="Helvetica"/>
          <w:b w:val="0"/>
          <w:bCs w:val="0"/>
          <w:color w:val="555555"/>
          <w:sz w:val="28"/>
          <w:szCs w:val="28"/>
          <w:bdr w:val="none" w:sz="0" w:space="0" w:color="auto" w:frame="1"/>
        </w:rPr>
      </w:pPr>
      <w:ins w:id="759" w:author="Unknown">
        <w:r>
          <w:rPr>
            <w:rFonts w:ascii="Helvetica" w:hAnsi="Helvetica" w:cs="Helvetica"/>
            <w:b w:val="0"/>
            <w:bCs w:val="0"/>
            <w:color w:val="555555"/>
            <w:sz w:val="28"/>
            <w:szCs w:val="28"/>
            <w:bdr w:val="none" w:sz="0" w:space="0" w:color="auto" w:frame="1"/>
          </w:rPr>
          <w:t>A wedding</w:t>
        </w:r>
      </w:ins>
    </w:p>
    <w:p w:rsidR="00EE556D" w:rsidRDefault="00EE556D" w:rsidP="00EE556D">
      <w:pPr>
        <w:pStyle w:val="NormalWeb"/>
        <w:spacing w:before="0" w:beforeAutospacing="0" w:after="0" w:afterAutospacing="0" w:line="360" w:lineRule="atLeast"/>
        <w:textAlignment w:val="baseline"/>
        <w:rPr>
          <w:ins w:id="760" w:author="Unknown"/>
          <w:rFonts w:ascii="Helvetica" w:hAnsi="Helvetica" w:cs="Helvetica"/>
          <w:color w:val="555555"/>
          <w:sz w:val="23"/>
          <w:szCs w:val="23"/>
          <w:bdr w:val="none" w:sz="0" w:space="0" w:color="auto" w:frame="1"/>
        </w:rPr>
      </w:pPr>
      <w:ins w:id="761" w:author="Unknown">
        <w:r>
          <w:rPr>
            <w:rFonts w:ascii="Helvetica" w:hAnsi="Helvetica" w:cs="Helvetica"/>
            <w:color w:val="555555"/>
            <w:sz w:val="23"/>
            <w:szCs w:val="23"/>
            <w:bdr w:val="none" w:sz="0" w:space="0" w:color="auto" w:frame="1"/>
          </w:rPr>
          <w:t>Describe a wedding you attended</w:t>
        </w:r>
      </w:ins>
    </w:p>
    <w:p w:rsidR="00EE556D" w:rsidRDefault="00EE556D" w:rsidP="00EE556D">
      <w:pPr>
        <w:pStyle w:val="NormalWeb"/>
        <w:spacing w:before="0" w:beforeAutospacing="0" w:after="0" w:afterAutospacing="0" w:line="360" w:lineRule="atLeast"/>
        <w:textAlignment w:val="baseline"/>
        <w:rPr>
          <w:ins w:id="762" w:author="Unknown"/>
          <w:rFonts w:ascii="Helvetica" w:hAnsi="Helvetica" w:cs="Helvetica"/>
          <w:color w:val="555555"/>
          <w:sz w:val="23"/>
          <w:szCs w:val="23"/>
          <w:bdr w:val="none" w:sz="0" w:space="0" w:color="auto" w:frame="1"/>
        </w:rPr>
      </w:pPr>
      <w:ins w:id="763"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764" w:author="Unknown"/>
          <w:rFonts w:ascii="Helvetica" w:hAnsi="Helvetica" w:cs="Helvetica"/>
          <w:color w:val="555555"/>
          <w:sz w:val="23"/>
          <w:szCs w:val="23"/>
          <w:bdr w:val="none" w:sz="0" w:space="0" w:color="auto" w:frame="1"/>
        </w:rPr>
      </w:pPr>
      <w:proofErr w:type="gramStart"/>
      <w:ins w:id="765"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was</w:t>
        </w:r>
      </w:ins>
    </w:p>
    <w:p w:rsidR="00EE556D" w:rsidRDefault="00EE556D" w:rsidP="00EE556D">
      <w:pPr>
        <w:pStyle w:val="NormalWeb"/>
        <w:spacing w:before="0" w:beforeAutospacing="0" w:after="0" w:afterAutospacing="0" w:line="360" w:lineRule="atLeast"/>
        <w:textAlignment w:val="baseline"/>
        <w:rPr>
          <w:ins w:id="766" w:author="Unknown"/>
          <w:rFonts w:ascii="Helvetica" w:hAnsi="Helvetica" w:cs="Helvetica"/>
          <w:color w:val="555555"/>
          <w:sz w:val="23"/>
          <w:szCs w:val="23"/>
          <w:bdr w:val="none" w:sz="0" w:space="0" w:color="auto" w:frame="1"/>
        </w:rPr>
      </w:pPr>
      <w:proofErr w:type="gramStart"/>
      <w:ins w:id="767"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got married</w:t>
        </w:r>
      </w:ins>
    </w:p>
    <w:p w:rsidR="00EE556D" w:rsidRDefault="00EE556D" w:rsidP="00EE556D">
      <w:pPr>
        <w:pStyle w:val="NormalWeb"/>
        <w:spacing w:before="0" w:beforeAutospacing="0" w:after="0" w:afterAutospacing="0" w:line="360" w:lineRule="atLeast"/>
        <w:textAlignment w:val="baseline"/>
        <w:rPr>
          <w:ins w:id="768" w:author="Unknown"/>
          <w:rFonts w:ascii="Helvetica" w:hAnsi="Helvetica" w:cs="Helvetica"/>
          <w:color w:val="555555"/>
          <w:sz w:val="23"/>
          <w:szCs w:val="23"/>
          <w:bdr w:val="none" w:sz="0" w:space="0" w:color="auto" w:frame="1"/>
        </w:rPr>
      </w:pPr>
      <w:proofErr w:type="gramStart"/>
      <w:ins w:id="769"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happened at the wedding</w:t>
        </w:r>
      </w:ins>
    </w:p>
    <w:p w:rsidR="00EE556D" w:rsidRDefault="00EE556D" w:rsidP="00EE556D">
      <w:pPr>
        <w:pStyle w:val="NormalWeb"/>
        <w:spacing w:before="0" w:beforeAutospacing="0" w:after="0" w:afterAutospacing="0" w:line="360" w:lineRule="atLeast"/>
        <w:textAlignment w:val="baseline"/>
        <w:rPr>
          <w:ins w:id="770" w:author="Unknown"/>
          <w:rFonts w:ascii="Helvetica" w:hAnsi="Helvetica" w:cs="Helvetica"/>
          <w:color w:val="555555"/>
          <w:sz w:val="23"/>
          <w:szCs w:val="23"/>
          <w:bdr w:val="none" w:sz="0" w:space="0" w:color="auto" w:frame="1"/>
        </w:rPr>
      </w:pPr>
      <w:ins w:id="771" w:author="Unknown">
        <w:r>
          <w:rPr>
            <w:rFonts w:ascii="Helvetica" w:hAnsi="Helvetica" w:cs="Helvetica"/>
            <w:color w:val="555555"/>
            <w:sz w:val="23"/>
            <w:szCs w:val="23"/>
            <w:bdr w:val="none" w:sz="0" w:space="0" w:color="auto" w:frame="1"/>
          </w:rPr>
          <w:t>And explain whether it was a typical wedding ceremony</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72" w:author="Unknown"/>
          <w:rFonts w:ascii="Helvetica" w:hAnsi="Helvetica" w:cs="Helvetica"/>
          <w:b w:val="0"/>
          <w:bCs w:val="0"/>
          <w:color w:val="555555"/>
          <w:sz w:val="28"/>
          <w:szCs w:val="28"/>
          <w:bdr w:val="none" w:sz="0" w:space="0" w:color="auto" w:frame="1"/>
        </w:rPr>
      </w:pPr>
      <w:ins w:id="773" w:author="Unknown">
        <w:r>
          <w:rPr>
            <w:rFonts w:ascii="Helvetica" w:hAnsi="Helvetica" w:cs="Helvetica"/>
            <w:b w:val="0"/>
            <w:bCs w:val="0"/>
            <w:color w:val="555555"/>
            <w:sz w:val="28"/>
            <w:szCs w:val="28"/>
            <w:bdr w:val="none" w:sz="0" w:space="0" w:color="auto" w:frame="1"/>
          </w:rPr>
          <w:t>A musical event</w:t>
        </w:r>
      </w:ins>
    </w:p>
    <w:p w:rsidR="00EE556D" w:rsidRDefault="00EE556D" w:rsidP="00EE556D">
      <w:pPr>
        <w:pStyle w:val="NormalWeb"/>
        <w:spacing w:before="0" w:beforeAutospacing="0" w:after="0" w:afterAutospacing="0" w:line="360" w:lineRule="atLeast"/>
        <w:textAlignment w:val="baseline"/>
        <w:rPr>
          <w:ins w:id="774" w:author="Unknown"/>
          <w:rFonts w:ascii="Helvetica" w:hAnsi="Helvetica" w:cs="Helvetica"/>
          <w:color w:val="555555"/>
          <w:sz w:val="23"/>
          <w:szCs w:val="23"/>
          <w:bdr w:val="none" w:sz="0" w:space="0" w:color="auto" w:frame="1"/>
        </w:rPr>
      </w:pPr>
      <w:ins w:id="775" w:author="Unknown">
        <w:r>
          <w:rPr>
            <w:rFonts w:ascii="Helvetica" w:hAnsi="Helvetica" w:cs="Helvetica"/>
            <w:color w:val="555555"/>
            <w:sz w:val="23"/>
            <w:szCs w:val="23"/>
            <w:bdr w:val="none" w:sz="0" w:space="0" w:color="auto" w:frame="1"/>
          </w:rPr>
          <w:t>Describe a musical event in your country</w:t>
        </w:r>
      </w:ins>
    </w:p>
    <w:p w:rsidR="00EE556D" w:rsidRDefault="00EE556D" w:rsidP="00EE556D">
      <w:pPr>
        <w:pStyle w:val="NormalWeb"/>
        <w:spacing w:before="0" w:beforeAutospacing="0" w:after="0" w:afterAutospacing="0" w:line="360" w:lineRule="atLeast"/>
        <w:textAlignment w:val="baseline"/>
        <w:rPr>
          <w:ins w:id="776" w:author="Unknown"/>
          <w:rFonts w:ascii="Helvetica" w:hAnsi="Helvetica" w:cs="Helvetica"/>
          <w:color w:val="555555"/>
          <w:sz w:val="23"/>
          <w:szCs w:val="23"/>
          <w:bdr w:val="none" w:sz="0" w:space="0" w:color="auto" w:frame="1"/>
        </w:rPr>
      </w:pPr>
      <w:ins w:id="777"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778" w:author="Unknown"/>
          <w:rFonts w:ascii="Helvetica" w:hAnsi="Helvetica" w:cs="Helvetica"/>
          <w:color w:val="555555"/>
          <w:sz w:val="23"/>
          <w:szCs w:val="23"/>
          <w:bdr w:val="none" w:sz="0" w:space="0" w:color="auto" w:frame="1"/>
        </w:rPr>
      </w:pPr>
      <w:ins w:id="779" w:author="Unknown">
        <w:r>
          <w:rPr>
            <w:rFonts w:ascii="Helvetica" w:hAnsi="Helvetica" w:cs="Helvetica"/>
            <w:color w:val="555555"/>
            <w:sz w:val="23"/>
            <w:szCs w:val="23"/>
            <w:bdr w:val="none" w:sz="0" w:space="0" w:color="auto" w:frame="1"/>
          </w:rPr>
          <w:t>What the event it is</w:t>
        </w:r>
        <w:r>
          <w:rPr>
            <w:rFonts w:ascii="Helvetica" w:hAnsi="Helvetica" w:cs="Helvetica"/>
            <w:color w:val="555555"/>
            <w:sz w:val="23"/>
            <w:szCs w:val="23"/>
            <w:bdr w:val="none" w:sz="0" w:space="0" w:color="auto" w:frame="1"/>
          </w:rPr>
          <w:br/>
        </w:r>
        <w:proofErr w:type="gramStart"/>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takes place</w:t>
        </w:r>
        <w:r>
          <w:rPr>
            <w:rFonts w:ascii="Helvetica" w:hAnsi="Helvetica" w:cs="Helvetica"/>
            <w:color w:val="555555"/>
            <w:sz w:val="23"/>
            <w:szCs w:val="23"/>
            <w:bdr w:val="none" w:sz="0" w:space="0" w:color="auto" w:frame="1"/>
          </w:rPr>
          <w:br/>
          <w:t>What kind of music is played</w:t>
        </w:r>
        <w:r>
          <w:rPr>
            <w:rFonts w:ascii="Helvetica" w:hAnsi="Helvetica" w:cs="Helvetica"/>
            <w:color w:val="555555"/>
            <w:sz w:val="23"/>
            <w:szCs w:val="23"/>
            <w:bdr w:val="none" w:sz="0" w:space="0" w:color="auto" w:frame="1"/>
          </w:rPr>
          <w:br/>
          <w:t>And you should explain why you enjoy it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80" w:author="Unknown"/>
          <w:rFonts w:ascii="Helvetica" w:hAnsi="Helvetica" w:cs="Helvetica"/>
          <w:b w:val="0"/>
          <w:bCs w:val="0"/>
          <w:color w:val="555555"/>
          <w:sz w:val="28"/>
          <w:szCs w:val="28"/>
          <w:bdr w:val="none" w:sz="0" w:space="0" w:color="auto" w:frame="1"/>
        </w:rPr>
      </w:pPr>
      <w:ins w:id="781" w:author="Unknown">
        <w:r>
          <w:rPr>
            <w:rFonts w:ascii="Helvetica" w:hAnsi="Helvetica" w:cs="Helvetica"/>
            <w:b w:val="0"/>
            <w:bCs w:val="0"/>
            <w:color w:val="555555"/>
            <w:sz w:val="28"/>
            <w:szCs w:val="28"/>
            <w:bdr w:val="none" w:sz="0" w:space="0" w:color="auto" w:frame="1"/>
          </w:rPr>
          <w:t>A news story</w:t>
        </w:r>
      </w:ins>
    </w:p>
    <w:p w:rsidR="00EE556D" w:rsidRDefault="00EE556D" w:rsidP="00EE556D">
      <w:pPr>
        <w:pStyle w:val="NormalWeb"/>
        <w:spacing w:before="0" w:beforeAutospacing="0" w:after="0" w:afterAutospacing="0" w:line="360" w:lineRule="atLeast"/>
        <w:textAlignment w:val="baseline"/>
        <w:rPr>
          <w:ins w:id="782" w:author="Unknown"/>
          <w:rFonts w:ascii="Helvetica" w:hAnsi="Helvetica" w:cs="Helvetica"/>
          <w:color w:val="555555"/>
          <w:sz w:val="23"/>
          <w:szCs w:val="23"/>
          <w:bdr w:val="none" w:sz="0" w:space="0" w:color="auto" w:frame="1"/>
        </w:rPr>
      </w:pPr>
      <w:ins w:id="783" w:author="Unknown">
        <w:r>
          <w:rPr>
            <w:rFonts w:ascii="Helvetica" w:hAnsi="Helvetica" w:cs="Helvetica"/>
            <w:color w:val="555555"/>
            <w:sz w:val="23"/>
            <w:szCs w:val="23"/>
            <w:bdr w:val="none" w:sz="0" w:space="0" w:color="auto" w:frame="1"/>
          </w:rPr>
          <w:t>Describe some interesting news that you have recently read about or heard about</w:t>
        </w:r>
      </w:ins>
    </w:p>
    <w:p w:rsidR="00EE556D" w:rsidRDefault="00EE556D" w:rsidP="00EE556D">
      <w:pPr>
        <w:pStyle w:val="NormalWeb"/>
        <w:spacing w:before="0" w:beforeAutospacing="0" w:after="0" w:afterAutospacing="0" w:line="360" w:lineRule="atLeast"/>
        <w:textAlignment w:val="baseline"/>
        <w:rPr>
          <w:ins w:id="784" w:author="Unknown"/>
          <w:rFonts w:ascii="Helvetica" w:hAnsi="Helvetica" w:cs="Helvetica"/>
          <w:color w:val="555555"/>
          <w:sz w:val="23"/>
          <w:szCs w:val="23"/>
          <w:bdr w:val="none" w:sz="0" w:space="0" w:color="auto" w:frame="1"/>
        </w:rPr>
      </w:pPr>
      <w:ins w:id="785"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786" w:author="Unknown"/>
          <w:rFonts w:ascii="Helvetica" w:hAnsi="Helvetica" w:cs="Helvetica"/>
          <w:color w:val="555555"/>
          <w:sz w:val="23"/>
          <w:szCs w:val="23"/>
          <w:bdr w:val="none" w:sz="0" w:space="0" w:color="auto" w:frame="1"/>
        </w:rPr>
      </w:pPr>
      <w:proofErr w:type="gramStart"/>
      <w:ins w:id="787"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story was</w:t>
        </w:r>
        <w:r>
          <w:rPr>
            <w:rFonts w:ascii="Helvetica" w:hAnsi="Helvetica" w:cs="Helvetica"/>
            <w:color w:val="555555"/>
            <w:sz w:val="23"/>
            <w:szCs w:val="23"/>
            <w:bdr w:val="none" w:sz="0" w:space="0" w:color="auto" w:frame="1"/>
          </w:rPr>
          <w:br/>
          <w:t>who was involved in the story</w:t>
        </w:r>
        <w:r>
          <w:rPr>
            <w:rFonts w:ascii="Helvetica" w:hAnsi="Helvetica" w:cs="Helvetica"/>
            <w:color w:val="555555"/>
            <w:sz w:val="23"/>
            <w:szCs w:val="23"/>
            <w:bdr w:val="none" w:sz="0" w:space="0" w:color="auto" w:frame="1"/>
          </w:rPr>
          <w:br/>
          <w:t>where you read or heard about this story</w:t>
        </w:r>
        <w:r>
          <w:rPr>
            <w:rFonts w:ascii="Helvetica" w:hAnsi="Helvetica" w:cs="Helvetica"/>
            <w:color w:val="555555"/>
            <w:sz w:val="23"/>
            <w:szCs w:val="23"/>
            <w:bdr w:val="none" w:sz="0" w:space="0" w:color="auto" w:frame="1"/>
          </w:rPr>
          <w:br/>
          <w:t>And explain why this news story was interesting to you.</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88" w:author="Unknown"/>
          <w:rFonts w:ascii="Helvetica" w:hAnsi="Helvetica" w:cs="Helvetica"/>
          <w:b w:val="0"/>
          <w:bCs w:val="0"/>
          <w:color w:val="555555"/>
          <w:sz w:val="28"/>
          <w:szCs w:val="28"/>
          <w:bdr w:val="none" w:sz="0" w:space="0" w:color="auto" w:frame="1"/>
        </w:rPr>
      </w:pPr>
      <w:ins w:id="789" w:author="Unknown">
        <w:r>
          <w:rPr>
            <w:rFonts w:ascii="Helvetica" w:hAnsi="Helvetica" w:cs="Helvetica"/>
            <w:b w:val="0"/>
            <w:bCs w:val="0"/>
            <w:color w:val="555555"/>
            <w:sz w:val="28"/>
            <w:szCs w:val="28"/>
            <w:bdr w:val="none" w:sz="0" w:space="0" w:color="auto" w:frame="1"/>
          </w:rPr>
          <w:t>A group or club</w:t>
        </w:r>
      </w:ins>
    </w:p>
    <w:p w:rsidR="00EE556D" w:rsidRDefault="00EE556D" w:rsidP="00EE556D">
      <w:pPr>
        <w:pStyle w:val="NormalWeb"/>
        <w:spacing w:before="0" w:beforeAutospacing="0" w:after="0" w:afterAutospacing="0" w:line="360" w:lineRule="atLeast"/>
        <w:textAlignment w:val="baseline"/>
        <w:rPr>
          <w:ins w:id="790" w:author="Unknown"/>
          <w:rFonts w:ascii="Helvetica" w:hAnsi="Helvetica" w:cs="Helvetica"/>
          <w:color w:val="555555"/>
          <w:sz w:val="23"/>
          <w:szCs w:val="23"/>
          <w:bdr w:val="none" w:sz="0" w:space="0" w:color="auto" w:frame="1"/>
        </w:rPr>
      </w:pPr>
      <w:ins w:id="791" w:author="Unknown">
        <w:r>
          <w:rPr>
            <w:rFonts w:ascii="Helvetica" w:hAnsi="Helvetica" w:cs="Helvetica"/>
            <w:color w:val="555555"/>
            <w:sz w:val="23"/>
            <w:szCs w:val="23"/>
            <w:bdr w:val="none" w:sz="0" w:space="0" w:color="auto" w:frame="1"/>
          </w:rPr>
          <w:t>Describe a group or a club you joined. You should say:</w:t>
        </w:r>
      </w:ins>
    </w:p>
    <w:p w:rsidR="00EE556D" w:rsidRDefault="00EE556D" w:rsidP="00EE556D">
      <w:pPr>
        <w:pStyle w:val="NormalWeb"/>
        <w:spacing w:before="0" w:beforeAutospacing="0" w:after="0" w:afterAutospacing="0" w:line="360" w:lineRule="atLeast"/>
        <w:textAlignment w:val="baseline"/>
        <w:rPr>
          <w:ins w:id="792" w:author="Unknown"/>
          <w:rFonts w:ascii="Helvetica" w:hAnsi="Helvetica" w:cs="Helvetica"/>
          <w:color w:val="555555"/>
          <w:sz w:val="23"/>
          <w:szCs w:val="23"/>
          <w:bdr w:val="none" w:sz="0" w:space="0" w:color="auto" w:frame="1"/>
        </w:rPr>
      </w:pPr>
      <w:proofErr w:type="gramStart"/>
      <w:ins w:id="793"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group was</w:t>
        </w:r>
        <w:r>
          <w:rPr>
            <w:rFonts w:ascii="Helvetica" w:hAnsi="Helvetica" w:cs="Helvetica"/>
            <w:color w:val="555555"/>
            <w:sz w:val="23"/>
            <w:szCs w:val="23"/>
            <w:bdr w:val="none" w:sz="0" w:space="0" w:color="auto" w:frame="1"/>
          </w:rPr>
          <w:br/>
          <w:t>when you joined the group</w:t>
        </w:r>
        <w:r>
          <w:rPr>
            <w:rFonts w:ascii="Helvetica" w:hAnsi="Helvetica" w:cs="Helvetica"/>
            <w:color w:val="555555"/>
            <w:sz w:val="23"/>
            <w:szCs w:val="23"/>
            <w:bdr w:val="none" w:sz="0" w:space="0" w:color="auto" w:frame="1"/>
          </w:rPr>
          <w:br/>
          <w:t>where the group met</w:t>
        </w:r>
        <w:r>
          <w:rPr>
            <w:rFonts w:ascii="Helvetica" w:hAnsi="Helvetica" w:cs="Helvetica"/>
            <w:color w:val="555555"/>
            <w:sz w:val="23"/>
            <w:szCs w:val="23"/>
            <w:bdr w:val="none" w:sz="0" w:space="0" w:color="auto" w:frame="1"/>
          </w:rPr>
          <w:br/>
          <w:t>And explain why you enjoyed being part of the group</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794" w:author="Unknown"/>
          <w:rFonts w:ascii="Helvetica" w:hAnsi="Helvetica" w:cs="Helvetica"/>
          <w:b w:val="0"/>
          <w:bCs w:val="0"/>
          <w:color w:val="555555"/>
          <w:sz w:val="28"/>
          <w:szCs w:val="28"/>
          <w:bdr w:val="none" w:sz="0" w:space="0" w:color="auto" w:frame="1"/>
        </w:rPr>
      </w:pPr>
      <w:ins w:id="795" w:author="Unknown">
        <w:r>
          <w:rPr>
            <w:rFonts w:ascii="Helvetica" w:hAnsi="Helvetica" w:cs="Helvetica"/>
            <w:b w:val="0"/>
            <w:bCs w:val="0"/>
            <w:color w:val="555555"/>
            <w:sz w:val="28"/>
            <w:szCs w:val="28"/>
            <w:bdr w:val="none" w:sz="0" w:space="0" w:color="auto" w:frame="1"/>
          </w:rPr>
          <w:t>A short trip</w:t>
        </w:r>
      </w:ins>
    </w:p>
    <w:p w:rsidR="00EE556D" w:rsidRDefault="00EE556D" w:rsidP="00EE556D">
      <w:pPr>
        <w:pStyle w:val="NormalWeb"/>
        <w:spacing w:before="0" w:beforeAutospacing="0" w:after="0" w:afterAutospacing="0" w:line="360" w:lineRule="atLeast"/>
        <w:textAlignment w:val="baseline"/>
        <w:rPr>
          <w:ins w:id="796" w:author="Unknown"/>
          <w:rFonts w:ascii="Helvetica" w:hAnsi="Helvetica" w:cs="Helvetica"/>
          <w:color w:val="555555"/>
          <w:sz w:val="23"/>
          <w:szCs w:val="23"/>
          <w:bdr w:val="none" w:sz="0" w:space="0" w:color="auto" w:frame="1"/>
        </w:rPr>
      </w:pPr>
      <w:ins w:id="797" w:author="Unknown">
        <w:r>
          <w:rPr>
            <w:rFonts w:ascii="Helvetica" w:hAnsi="Helvetica" w:cs="Helvetica"/>
            <w:color w:val="555555"/>
            <w:sz w:val="23"/>
            <w:szCs w:val="23"/>
            <w:bdr w:val="none" w:sz="0" w:space="0" w:color="auto" w:frame="1"/>
          </w:rPr>
          <w:t>Talk about a short trip you regularly make</w:t>
        </w:r>
      </w:ins>
    </w:p>
    <w:p w:rsidR="00EE556D" w:rsidRDefault="00EE556D" w:rsidP="00EE556D">
      <w:pPr>
        <w:pStyle w:val="NormalWeb"/>
        <w:spacing w:before="0" w:beforeAutospacing="0" w:after="0" w:afterAutospacing="0" w:line="360" w:lineRule="atLeast"/>
        <w:textAlignment w:val="baseline"/>
        <w:rPr>
          <w:ins w:id="798" w:author="Unknown"/>
          <w:rFonts w:ascii="Helvetica" w:hAnsi="Helvetica" w:cs="Helvetica"/>
          <w:color w:val="555555"/>
          <w:sz w:val="23"/>
          <w:szCs w:val="23"/>
          <w:bdr w:val="none" w:sz="0" w:space="0" w:color="auto" w:frame="1"/>
        </w:rPr>
      </w:pPr>
      <w:ins w:id="799"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00" w:author="Unknown"/>
          <w:rFonts w:ascii="Helvetica" w:hAnsi="Helvetica" w:cs="Helvetica"/>
          <w:color w:val="555555"/>
          <w:sz w:val="23"/>
          <w:szCs w:val="23"/>
          <w:bdr w:val="none" w:sz="0" w:space="0" w:color="auto" w:frame="1"/>
        </w:rPr>
      </w:pPr>
      <w:proofErr w:type="gramStart"/>
      <w:ins w:id="801"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make the trip</w:t>
        </w:r>
      </w:ins>
    </w:p>
    <w:p w:rsidR="00EE556D" w:rsidRDefault="00EE556D" w:rsidP="00EE556D">
      <w:pPr>
        <w:pStyle w:val="NormalWeb"/>
        <w:spacing w:before="0" w:beforeAutospacing="0" w:after="0" w:afterAutospacing="0" w:line="360" w:lineRule="atLeast"/>
        <w:textAlignment w:val="baseline"/>
        <w:rPr>
          <w:ins w:id="802" w:author="Unknown"/>
          <w:rFonts w:ascii="Helvetica" w:hAnsi="Helvetica" w:cs="Helvetica"/>
          <w:color w:val="555555"/>
          <w:sz w:val="23"/>
          <w:szCs w:val="23"/>
          <w:bdr w:val="none" w:sz="0" w:space="0" w:color="auto" w:frame="1"/>
        </w:rPr>
      </w:pPr>
      <w:proofErr w:type="gramStart"/>
      <w:ins w:id="803"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go to</w:t>
        </w:r>
      </w:ins>
    </w:p>
    <w:p w:rsidR="00EE556D" w:rsidRDefault="00EE556D" w:rsidP="00EE556D">
      <w:pPr>
        <w:pStyle w:val="NormalWeb"/>
        <w:spacing w:before="0" w:beforeAutospacing="0" w:after="0" w:afterAutospacing="0" w:line="360" w:lineRule="atLeast"/>
        <w:textAlignment w:val="baseline"/>
        <w:rPr>
          <w:ins w:id="804" w:author="Unknown"/>
          <w:rFonts w:ascii="Helvetica" w:hAnsi="Helvetica" w:cs="Helvetica"/>
          <w:color w:val="555555"/>
          <w:sz w:val="23"/>
          <w:szCs w:val="23"/>
          <w:bdr w:val="none" w:sz="0" w:space="0" w:color="auto" w:frame="1"/>
        </w:rPr>
      </w:pPr>
      <w:proofErr w:type="gramStart"/>
      <w:ins w:id="805"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travel</w:t>
        </w:r>
      </w:ins>
    </w:p>
    <w:p w:rsidR="00EE556D" w:rsidRDefault="00EE556D" w:rsidP="00EE556D">
      <w:pPr>
        <w:pStyle w:val="NormalWeb"/>
        <w:spacing w:before="0" w:beforeAutospacing="0" w:after="0" w:afterAutospacing="0" w:line="360" w:lineRule="atLeast"/>
        <w:textAlignment w:val="baseline"/>
        <w:rPr>
          <w:ins w:id="806" w:author="Unknown"/>
          <w:rFonts w:ascii="Helvetica" w:hAnsi="Helvetica" w:cs="Helvetica"/>
          <w:color w:val="555555"/>
          <w:sz w:val="23"/>
          <w:szCs w:val="23"/>
          <w:bdr w:val="none" w:sz="0" w:space="0" w:color="auto" w:frame="1"/>
        </w:rPr>
      </w:pPr>
      <w:ins w:id="807" w:author="Unknown">
        <w:r>
          <w:rPr>
            <w:rFonts w:ascii="Helvetica" w:hAnsi="Helvetica" w:cs="Helvetica"/>
            <w:color w:val="555555"/>
            <w:sz w:val="23"/>
            <w:szCs w:val="23"/>
            <w:bdr w:val="none" w:sz="0" w:space="0" w:color="auto" w:frame="1"/>
          </w:rPr>
          <w:t>And say whether you enjoy making that trip</w:t>
        </w:r>
      </w:ins>
    </w:p>
    <w:p w:rsidR="00EE556D" w:rsidRPr="00ED1075" w:rsidRDefault="00EE556D" w:rsidP="00ED1075">
      <w:pPr>
        <w:pStyle w:val="NormalWeb"/>
        <w:spacing w:before="0" w:beforeAutospacing="0" w:after="0" w:afterAutospacing="0" w:line="360" w:lineRule="atLeast"/>
        <w:textAlignment w:val="baseline"/>
        <w:rPr>
          <w:ins w:id="808" w:author="Unknown"/>
          <w:rFonts w:ascii="Helvetica" w:hAnsi="Helvetica" w:cs="Helvetica"/>
          <w:color w:val="555555"/>
          <w:sz w:val="23"/>
          <w:szCs w:val="23"/>
          <w:bdr w:val="none" w:sz="0" w:space="0" w:color="auto" w:frame="1"/>
        </w:rPr>
      </w:pPr>
      <w:ins w:id="809" w:author="Unknown">
        <w:r>
          <w:rPr>
            <w:rFonts w:ascii="Helvetica" w:hAnsi="Helvetica" w:cs="Helvetica"/>
            <w:color w:val="555555"/>
            <w:sz w:val="23"/>
            <w:szCs w:val="23"/>
            <w:bdr w:val="none" w:sz="0" w:space="0" w:color="auto" w:frame="1"/>
          </w:rPr>
          <w:br/>
        </w:r>
        <w:r>
          <w:rPr>
            <w:rFonts w:ascii="Helvetica" w:hAnsi="Helvetica" w:cs="Helvetica"/>
            <w:color w:val="555555"/>
            <w:sz w:val="23"/>
            <w:szCs w:val="23"/>
            <w:bdr w:val="none" w:sz="0" w:space="0" w:color="auto" w:frame="1"/>
          </w:rPr>
          <w:br/>
        </w:r>
        <w:r>
          <w:rPr>
            <w:rFonts w:ascii="Helvetica" w:hAnsi="Helvetica" w:cs="Helvetica"/>
            <w:b/>
            <w:bCs/>
            <w:color w:val="555555"/>
            <w:sz w:val="28"/>
            <w:szCs w:val="28"/>
            <w:bdr w:val="none" w:sz="0" w:space="0" w:color="auto" w:frame="1"/>
          </w:rPr>
          <w:t>A conversation</w:t>
        </w:r>
      </w:ins>
    </w:p>
    <w:p w:rsidR="00EE556D" w:rsidRDefault="00EE556D" w:rsidP="00EE556D">
      <w:pPr>
        <w:pStyle w:val="NormalWeb"/>
        <w:spacing w:before="0" w:beforeAutospacing="0" w:after="0" w:afterAutospacing="0" w:line="360" w:lineRule="atLeast"/>
        <w:textAlignment w:val="baseline"/>
        <w:rPr>
          <w:ins w:id="810" w:author="Unknown"/>
          <w:rFonts w:ascii="Helvetica" w:hAnsi="Helvetica" w:cs="Helvetica"/>
          <w:color w:val="555555"/>
          <w:sz w:val="23"/>
          <w:szCs w:val="23"/>
          <w:bdr w:val="none" w:sz="0" w:space="0" w:color="auto" w:frame="1"/>
        </w:rPr>
      </w:pPr>
      <w:ins w:id="811" w:author="Unknown">
        <w:r>
          <w:rPr>
            <w:rFonts w:ascii="Helvetica" w:hAnsi="Helvetica" w:cs="Helvetica"/>
            <w:color w:val="555555"/>
            <w:sz w:val="23"/>
            <w:szCs w:val="23"/>
            <w:bdr w:val="none" w:sz="0" w:space="0" w:color="auto" w:frame="1"/>
          </w:rPr>
          <w:t>Describe a conversation that was important to you</w:t>
        </w:r>
      </w:ins>
    </w:p>
    <w:p w:rsidR="00EE556D" w:rsidRDefault="00EE556D" w:rsidP="00EE556D">
      <w:pPr>
        <w:pStyle w:val="NormalWeb"/>
        <w:spacing w:before="0" w:beforeAutospacing="0" w:after="0" w:afterAutospacing="0" w:line="360" w:lineRule="atLeast"/>
        <w:textAlignment w:val="baseline"/>
        <w:rPr>
          <w:ins w:id="812" w:author="Unknown"/>
          <w:rFonts w:ascii="Helvetica" w:hAnsi="Helvetica" w:cs="Helvetica"/>
          <w:color w:val="555555"/>
          <w:sz w:val="23"/>
          <w:szCs w:val="23"/>
          <w:bdr w:val="none" w:sz="0" w:space="0" w:color="auto" w:frame="1"/>
        </w:rPr>
      </w:pPr>
      <w:ins w:id="813"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14" w:author="Unknown"/>
          <w:rFonts w:ascii="Helvetica" w:hAnsi="Helvetica" w:cs="Helvetica"/>
          <w:color w:val="555555"/>
          <w:sz w:val="23"/>
          <w:szCs w:val="23"/>
          <w:bdr w:val="none" w:sz="0" w:space="0" w:color="auto" w:frame="1"/>
        </w:rPr>
      </w:pPr>
      <w:proofErr w:type="gramStart"/>
      <w:ins w:id="815"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talked to</w:t>
        </w:r>
      </w:ins>
    </w:p>
    <w:p w:rsidR="00EE556D" w:rsidRDefault="00EE556D" w:rsidP="00EE556D">
      <w:pPr>
        <w:pStyle w:val="NormalWeb"/>
        <w:spacing w:before="0" w:beforeAutospacing="0" w:after="0" w:afterAutospacing="0" w:line="360" w:lineRule="atLeast"/>
        <w:textAlignment w:val="baseline"/>
        <w:rPr>
          <w:ins w:id="816" w:author="Unknown"/>
          <w:rFonts w:ascii="Helvetica" w:hAnsi="Helvetica" w:cs="Helvetica"/>
          <w:color w:val="555555"/>
          <w:sz w:val="23"/>
          <w:szCs w:val="23"/>
          <w:bdr w:val="none" w:sz="0" w:space="0" w:color="auto" w:frame="1"/>
        </w:rPr>
      </w:pPr>
      <w:proofErr w:type="gramStart"/>
      <w:ins w:id="817"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had the conversation</w:t>
        </w:r>
      </w:ins>
    </w:p>
    <w:p w:rsidR="00EE556D" w:rsidRDefault="00EE556D" w:rsidP="00EE556D">
      <w:pPr>
        <w:pStyle w:val="NormalWeb"/>
        <w:spacing w:before="0" w:beforeAutospacing="0" w:after="0" w:afterAutospacing="0" w:line="360" w:lineRule="atLeast"/>
        <w:textAlignment w:val="baseline"/>
        <w:rPr>
          <w:ins w:id="818" w:author="Unknown"/>
          <w:rFonts w:ascii="Helvetica" w:hAnsi="Helvetica" w:cs="Helvetica"/>
          <w:color w:val="555555"/>
          <w:sz w:val="23"/>
          <w:szCs w:val="23"/>
          <w:bdr w:val="none" w:sz="0" w:space="0" w:color="auto" w:frame="1"/>
        </w:rPr>
      </w:pPr>
      <w:proofErr w:type="gramStart"/>
      <w:ins w:id="819"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talked about</w:t>
        </w:r>
      </w:ins>
    </w:p>
    <w:p w:rsidR="00EE556D" w:rsidRDefault="00EE556D" w:rsidP="00EE556D">
      <w:pPr>
        <w:pStyle w:val="NormalWeb"/>
        <w:spacing w:before="0" w:beforeAutospacing="0" w:after="0" w:afterAutospacing="0" w:line="360" w:lineRule="atLeast"/>
        <w:textAlignment w:val="baseline"/>
        <w:rPr>
          <w:ins w:id="820" w:author="Unknown"/>
          <w:rFonts w:ascii="Helvetica" w:hAnsi="Helvetica" w:cs="Helvetica"/>
          <w:color w:val="555555"/>
          <w:sz w:val="23"/>
          <w:szCs w:val="23"/>
          <w:bdr w:val="none" w:sz="0" w:space="0" w:color="auto" w:frame="1"/>
        </w:rPr>
      </w:pPr>
      <w:ins w:id="821" w:author="Unknown">
        <w:r>
          <w:rPr>
            <w:rFonts w:ascii="Helvetica" w:hAnsi="Helvetica" w:cs="Helvetica"/>
            <w:color w:val="555555"/>
            <w:sz w:val="23"/>
            <w:szCs w:val="23"/>
            <w:bdr w:val="none" w:sz="0" w:space="0" w:color="auto" w:frame="1"/>
          </w:rPr>
          <w:lastRenderedPageBreak/>
          <w:t>And explain why the conversation was so important to you</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822" w:author="Unknown"/>
          <w:rFonts w:ascii="Helvetica" w:hAnsi="Helvetica" w:cs="Helvetica"/>
          <w:b w:val="0"/>
          <w:bCs w:val="0"/>
          <w:color w:val="555555"/>
          <w:sz w:val="28"/>
          <w:szCs w:val="28"/>
          <w:bdr w:val="none" w:sz="0" w:space="0" w:color="auto" w:frame="1"/>
        </w:rPr>
      </w:pPr>
      <w:ins w:id="823" w:author="Unknown">
        <w:r>
          <w:rPr>
            <w:rFonts w:ascii="Helvetica" w:hAnsi="Helvetica" w:cs="Helvetica"/>
            <w:b w:val="0"/>
            <w:bCs w:val="0"/>
            <w:color w:val="555555"/>
            <w:sz w:val="28"/>
            <w:szCs w:val="28"/>
            <w:bdr w:val="none" w:sz="0" w:space="0" w:color="auto" w:frame="1"/>
          </w:rPr>
          <w:t>A school rule</w:t>
        </w:r>
      </w:ins>
    </w:p>
    <w:p w:rsidR="00EE556D" w:rsidRDefault="00EE556D" w:rsidP="00EE556D">
      <w:pPr>
        <w:pStyle w:val="NormalWeb"/>
        <w:spacing w:before="0" w:beforeAutospacing="0" w:after="0" w:afterAutospacing="0" w:line="360" w:lineRule="atLeast"/>
        <w:textAlignment w:val="baseline"/>
        <w:rPr>
          <w:ins w:id="824" w:author="Unknown"/>
          <w:rFonts w:ascii="Helvetica" w:hAnsi="Helvetica" w:cs="Helvetica"/>
          <w:color w:val="555555"/>
          <w:sz w:val="23"/>
          <w:szCs w:val="23"/>
          <w:bdr w:val="none" w:sz="0" w:space="0" w:color="auto" w:frame="1"/>
        </w:rPr>
      </w:pPr>
      <w:ins w:id="825" w:author="Unknown">
        <w:r>
          <w:rPr>
            <w:rFonts w:ascii="Helvetica" w:hAnsi="Helvetica" w:cs="Helvetica"/>
            <w:color w:val="555555"/>
            <w:sz w:val="23"/>
            <w:szCs w:val="23"/>
            <w:bdr w:val="none" w:sz="0" w:space="0" w:color="auto" w:frame="1"/>
          </w:rPr>
          <w:t>Talk about a school rule you had as a child</w:t>
        </w:r>
      </w:ins>
    </w:p>
    <w:p w:rsidR="00EE556D" w:rsidRDefault="00EE556D" w:rsidP="00EE556D">
      <w:pPr>
        <w:pStyle w:val="NormalWeb"/>
        <w:spacing w:before="0" w:beforeAutospacing="0" w:after="0" w:afterAutospacing="0" w:line="360" w:lineRule="atLeast"/>
        <w:textAlignment w:val="baseline"/>
        <w:rPr>
          <w:ins w:id="826" w:author="Unknown"/>
          <w:rFonts w:ascii="Helvetica" w:hAnsi="Helvetica" w:cs="Helvetica"/>
          <w:color w:val="555555"/>
          <w:sz w:val="23"/>
          <w:szCs w:val="23"/>
          <w:bdr w:val="none" w:sz="0" w:space="0" w:color="auto" w:frame="1"/>
        </w:rPr>
      </w:pPr>
      <w:ins w:id="827"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28" w:author="Unknown"/>
          <w:rFonts w:ascii="Helvetica" w:hAnsi="Helvetica" w:cs="Helvetica"/>
          <w:color w:val="555555"/>
          <w:sz w:val="23"/>
          <w:szCs w:val="23"/>
          <w:bdr w:val="none" w:sz="0" w:space="0" w:color="auto" w:frame="1"/>
        </w:rPr>
      </w:pPr>
      <w:proofErr w:type="gramStart"/>
      <w:ins w:id="829"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rule was</w:t>
        </w:r>
      </w:ins>
    </w:p>
    <w:p w:rsidR="00EE556D" w:rsidRDefault="00EE556D" w:rsidP="00EE556D">
      <w:pPr>
        <w:pStyle w:val="NormalWeb"/>
        <w:spacing w:before="0" w:beforeAutospacing="0" w:after="0" w:afterAutospacing="0" w:line="360" w:lineRule="atLeast"/>
        <w:textAlignment w:val="baseline"/>
        <w:rPr>
          <w:ins w:id="830" w:author="Unknown"/>
          <w:rFonts w:ascii="Helvetica" w:hAnsi="Helvetica" w:cs="Helvetica"/>
          <w:color w:val="555555"/>
          <w:sz w:val="23"/>
          <w:szCs w:val="23"/>
          <w:bdr w:val="none" w:sz="0" w:space="0" w:color="auto" w:frame="1"/>
        </w:rPr>
      </w:pPr>
      <w:proofErr w:type="gramStart"/>
      <w:ins w:id="831"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punishment was for breaking it</w:t>
        </w:r>
      </w:ins>
    </w:p>
    <w:p w:rsidR="00EE556D" w:rsidRDefault="00EE556D" w:rsidP="00EE556D">
      <w:pPr>
        <w:pStyle w:val="NormalWeb"/>
        <w:spacing w:before="0" w:beforeAutospacing="0" w:after="0" w:afterAutospacing="0" w:line="360" w:lineRule="atLeast"/>
        <w:textAlignment w:val="baseline"/>
        <w:rPr>
          <w:ins w:id="832" w:author="Unknown"/>
          <w:rFonts w:ascii="Helvetica" w:hAnsi="Helvetica" w:cs="Helvetica"/>
          <w:color w:val="555555"/>
          <w:sz w:val="23"/>
          <w:szCs w:val="23"/>
          <w:bdr w:val="none" w:sz="0" w:space="0" w:color="auto" w:frame="1"/>
        </w:rPr>
      </w:pPr>
      <w:proofErr w:type="gramStart"/>
      <w:ins w:id="833"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it was made</w:t>
        </w:r>
      </w:ins>
    </w:p>
    <w:p w:rsidR="00EE556D" w:rsidRDefault="00EE556D" w:rsidP="00EE556D">
      <w:pPr>
        <w:pStyle w:val="NormalWeb"/>
        <w:spacing w:before="0" w:beforeAutospacing="0" w:after="0" w:afterAutospacing="0" w:line="360" w:lineRule="atLeast"/>
        <w:textAlignment w:val="baseline"/>
        <w:rPr>
          <w:ins w:id="834" w:author="Unknown"/>
          <w:rFonts w:ascii="Helvetica" w:hAnsi="Helvetica" w:cs="Helvetica"/>
          <w:color w:val="555555"/>
          <w:sz w:val="23"/>
          <w:szCs w:val="23"/>
          <w:bdr w:val="none" w:sz="0" w:space="0" w:color="auto" w:frame="1"/>
        </w:rPr>
      </w:pPr>
      <w:ins w:id="835" w:author="Unknown">
        <w:r>
          <w:rPr>
            <w:rFonts w:ascii="Helvetica" w:hAnsi="Helvetica" w:cs="Helvetica"/>
            <w:color w:val="555555"/>
            <w:sz w:val="23"/>
            <w:szCs w:val="23"/>
            <w:bdr w:val="none" w:sz="0" w:space="0" w:color="auto" w:frame="1"/>
          </w:rPr>
          <w:t>And say whether you think it was a good rule or not</w:t>
        </w:r>
      </w:ins>
    </w:p>
    <w:p w:rsidR="00ED1075" w:rsidRDefault="00ED1075" w:rsidP="00ED1075">
      <w:pPr>
        <w:pStyle w:val="NormalWeb"/>
        <w:spacing w:before="0" w:beforeAutospacing="0" w:after="0" w:afterAutospacing="0" w:line="360" w:lineRule="atLeast"/>
        <w:textAlignment w:val="baseline"/>
        <w:rPr>
          <w:rFonts w:ascii="Helvetica" w:hAnsi="Helvetica" w:cs="Helvetica"/>
          <w:color w:val="555555"/>
          <w:sz w:val="23"/>
          <w:szCs w:val="23"/>
          <w:bdr w:val="none" w:sz="0" w:space="0" w:color="auto" w:frame="1"/>
        </w:rPr>
      </w:pPr>
    </w:p>
    <w:p w:rsidR="00EE556D" w:rsidRPr="00ED1075" w:rsidRDefault="00EE556D" w:rsidP="00ED1075">
      <w:pPr>
        <w:pStyle w:val="NormalWeb"/>
        <w:spacing w:before="0" w:beforeAutospacing="0" w:after="0" w:afterAutospacing="0" w:line="360" w:lineRule="atLeast"/>
        <w:textAlignment w:val="baseline"/>
        <w:rPr>
          <w:ins w:id="836" w:author="Unknown"/>
          <w:rFonts w:ascii="Helvetica" w:hAnsi="Helvetica" w:cs="Helvetica"/>
          <w:color w:val="555555"/>
          <w:sz w:val="23"/>
          <w:szCs w:val="23"/>
          <w:bdr w:val="none" w:sz="0" w:space="0" w:color="auto" w:frame="1"/>
        </w:rPr>
      </w:pPr>
      <w:ins w:id="837" w:author="Unknown">
        <w:r>
          <w:rPr>
            <w:rFonts w:ascii="Helvetica" w:hAnsi="Helvetica" w:cs="Helvetica"/>
            <w:b/>
            <w:bCs/>
            <w:color w:val="555555"/>
            <w:sz w:val="28"/>
            <w:szCs w:val="28"/>
            <w:bdr w:val="none" w:sz="0" w:space="0" w:color="auto" w:frame="1"/>
          </w:rPr>
          <w:t>A long journey</w:t>
        </w:r>
      </w:ins>
    </w:p>
    <w:p w:rsidR="00EE556D" w:rsidRDefault="00EE556D" w:rsidP="00EE556D">
      <w:pPr>
        <w:pStyle w:val="NormalWeb"/>
        <w:spacing w:before="0" w:beforeAutospacing="0" w:after="0" w:afterAutospacing="0" w:line="360" w:lineRule="atLeast"/>
        <w:textAlignment w:val="baseline"/>
        <w:rPr>
          <w:ins w:id="838" w:author="Unknown"/>
          <w:rFonts w:ascii="Helvetica" w:hAnsi="Helvetica" w:cs="Helvetica"/>
          <w:color w:val="555555"/>
          <w:sz w:val="23"/>
          <w:szCs w:val="23"/>
          <w:bdr w:val="none" w:sz="0" w:space="0" w:color="auto" w:frame="1"/>
        </w:rPr>
      </w:pPr>
      <w:ins w:id="839" w:author="Unknown">
        <w:r>
          <w:rPr>
            <w:rFonts w:ascii="Helvetica" w:hAnsi="Helvetica" w:cs="Helvetica"/>
            <w:color w:val="555555"/>
            <w:sz w:val="23"/>
            <w:szCs w:val="23"/>
            <w:bdr w:val="none" w:sz="0" w:space="0" w:color="auto" w:frame="1"/>
          </w:rPr>
          <w:t>Describe a long journey you have been on</w:t>
        </w:r>
      </w:ins>
    </w:p>
    <w:p w:rsidR="00EE556D" w:rsidRDefault="00EE556D" w:rsidP="00EE556D">
      <w:pPr>
        <w:pStyle w:val="NormalWeb"/>
        <w:spacing w:before="0" w:beforeAutospacing="0" w:after="0" w:afterAutospacing="0" w:line="360" w:lineRule="atLeast"/>
        <w:textAlignment w:val="baseline"/>
        <w:rPr>
          <w:ins w:id="840" w:author="Unknown"/>
          <w:rFonts w:ascii="Helvetica" w:hAnsi="Helvetica" w:cs="Helvetica"/>
          <w:color w:val="555555"/>
          <w:sz w:val="23"/>
          <w:szCs w:val="23"/>
          <w:bdr w:val="none" w:sz="0" w:space="0" w:color="auto" w:frame="1"/>
        </w:rPr>
      </w:pPr>
      <w:ins w:id="841"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42" w:author="Unknown"/>
          <w:rFonts w:ascii="Helvetica" w:hAnsi="Helvetica" w:cs="Helvetica"/>
          <w:color w:val="555555"/>
          <w:sz w:val="23"/>
          <w:szCs w:val="23"/>
          <w:bdr w:val="none" w:sz="0" w:space="0" w:color="auto" w:frame="1"/>
        </w:rPr>
      </w:pPr>
      <w:proofErr w:type="gramStart"/>
      <w:ins w:id="843"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travelled</w:t>
        </w:r>
      </w:ins>
    </w:p>
    <w:p w:rsidR="00EE556D" w:rsidRDefault="00EE556D" w:rsidP="00EE556D">
      <w:pPr>
        <w:pStyle w:val="NormalWeb"/>
        <w:spacing w:before="0" w:beforeAutospacing="0" w:after="0" w:afterAutospacing="0" w:line="360" w:lineRule="atLeast"/>
        <w:textAlignment w:val="baseline"/>
        <w:rPr>
          <w:ins w:id="844" w:author="Unknown"/>
          <w:rFonts w:ascii="Helvetica" w:hAnsi="Helvetica" w:cs="Helvetica"/>
          <w:color w:val="555555"/>
          <w:sz w:val="23"/>
          <w:szCs w:val="23"/>
          <w:bdr w:val="none" w:sz="0" w:space="0" w:color="auto" w:frame="1"/>
        </w:rPr>
      </w:pPr>
      <w:proofErr w:type="gramStart"/>
      <w:ins w:id="845"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went</w:t>
        </w:r>
      </w:ins>
    </w:p>
    <w:p w:rsidR="00EE556D" w:rsidRDefault="00EE556D" w:rsidP="00EE556D">
      <w:pPr>
        <w:pStyle w:val="NormalWeb"/>
        <w:spacing w:before="0" w:beforeAutospacing="0" w:after="0" w:afterAutospacing="0" w:line="360" w:lineRule="atLeast"/>
        <w:textAlignment w:val="baseline"/>
        <w:rPr>
          <w:ins w:id="846" w:author="Unknown"/>
          <w:rFonts w:ascii="Helvetica" w:hAnsi="Helvetica" w:cs="Helvetica"/>
          <w:color w:val="555555"/>
          <w:sz w:val="23"/>
          <w:szCs w:val="23"/>
          <w:bdr w:val="none" w:sz="0" w:space="0" w:color="auto" w:frame="1"/>
        </w:rPr>
      </w:pPr>
      <w:proofErr w:type="gramStart"/>
      <w:ins w:id="847"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travelled with</w:t>
        </w:r>
      </w:ins>
    </w:p>
    <w:p w:rsidR="00EE556D" w:rsidRDefault="00EE556D" w:rsidP="00EE556D">
      <w:pPr>
        <w:pStyle w:val="NormalWeb"/>
        <w:spacing w:before="0" w:beforeAutospacing="0" w:after="0" w:afterAutospacing="0" w:line="360" w:lineRule="atLeast"/>
        <w:textAlignment w:val="baseline"/>
        <w:rPr>
          <w:ins w:id="848" w:author="Unknown"/>
          <w:rFonts w:ascii="Helvetica" w:hAnsi="Helvetica" w:cs="Helvetica"/>
          <w:color w:val="555555"/>
          <w:sz w:val="23"/>
          <w:szCs w:val="23"/>
          <w:bdr w:val="none" w:sz="0" w:space="0" w:color="auto" w:frame="1"/>
        </w:rPr>
      </w:pPr>
      <w:ins w:id="849" w:author="Unknown">
        <w:r>
          <w:rPr>
            <w:rFonts w:ascii="Helvetica" w:hAnsi="Helvetica" w:cs="Helvetica"/>
            <w:color w:val="555555"/>
            <w:sz w:val="23"/>
            <w:szCs w:val="23"/>
            <w:bdr w:val="none" w:sz="0" w:space="0" w:color="auto" w:frame="1"/>
          </w:rPr>
          <w:t xml:space="preserve">And say </w:t>
        </w:r>
        <w:proofErr w:type="gramStart"/>
        <w:r>
          <w:rPr>
            <w:rFonts w:ascii="Helvetica" w:hAnsi="Helvetica" w:cs="Helvetica"/>
            <w:color w:val="555555"/>
            <w:sz w:val="23"/>
            <w:szCs w:val="23"/>
            <w:bdr w:val="none" w:sz="0" w:space="0" w:color="auto" w:frame="1"/>
          </w:rPr>
          <w:t>whether  you</w:t>
        </w:r>
        <w:proofErr w:type="gramEnd"/>
        <w:r>
          <w:rPr>
            <w:rFonts w:ascii="Helvetica" w:hAnsi="Helvetica" w:cs="Helvetica"/>
            <w:color w:val="555555"/>
            <w:sz w:val="23"/>
            <w:szCs w:val="23"/>
            <w:bdr w:val="none" w:sz="0" w:space="0" w:color="auto" w:frame="1"/>
          </w:rPr>
          <w:t xml:space="preserve"> enjoyed the journey or not</w:t>
        </w:r>
      </w:ins>
    </w:p>
    <w:p w:rsidR="00EE556D" w:rsidRDefault="00EE556D" w:rsidP="00EE556D">
      <w:pPr>
        <w:pStyle w:val="NormalWeb"/>
        <w:spacing w:before="0" w:beforeAutospacing="0" w:after="0" w:afterAutospacing="0" w:line="360" w:lineRule="atLeast"/>
        <w:textAlignment w:val="baseline"/>
        <w:rPr>
          <w:ins w:id="850" w:author="Unknown"/>
          <w:rFonts w:ascii="Helvetica" w:hAnsi="Helvetica" w:cs="Helvetica"/>
          <w:color w:val="555555"/>
          <w:sz w:val="23"/>
          <w:szCs w:val="23"/>
          <w:bdr w:val="none" w:sz="0" w:space="0" w:color="auto" w:frame="1"/>
        </w:rPr>
      </w:pPr>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851" w:author="Unknown"/>
          <w:rFonts w:ascii="Helvetica" w:hAnsi="Helvetica" w:cs="Helvetica"/>
          <w:b w:val="0"/>
          <w:bCs w:val="0"/>
          <w:color w:val="555555"/>
          <w:sz w:val="28"/>
          <w:szCs w:val="28"/>
          <w:bdr w:val="none" w:sz="0" w:space="0" w:color="auto" w:frame="1"/>
        </w:rPr>
      </w:pPr>
      <w:ins w:id="852" w:author="Unknown">
        <w:r>
          <w:rPr>
            <w:rFonts w:ascii="Helvetica" w:hAnsi="Helvetica" w:cs="Helvetica"/>
            <w:b w:val="0"/>
            <w:bCs w:val="0"/>
            <w:color w:val="555555"/>
            <w:sz w:val="28"/>
            <w:szCs w:val="28"/>
            <w:bdr w:val="none" w:sz="0" w:space="0" w:color="auto" w:frame="1"/>
          </w:rPr>
          <w:t>A team</w:t>
        </w:r>
      </w:ins>
    </w:p>
    <w:p w:rsidR="00EE556D" w:rsidRDefault="00EE556D" w:rsidP="00EE556D">
      <w:pPr>
        <w:pStyle w:val="NormalWeb"/>
        <w:spacing w:before="0" w:beforeAutospacing="0" w:after="0" w:afterAutospacing="0" w:line="360" w:lineRule="atLeast"/>
        <w:textAlignment w:val="baseline"/>
        <w:rPr>
          <w:ins w:id="853" w:author="Unknown"/>
          <w:rFonts w:ascii="Helvetica" w:hAnsi="Helvetica" w:cs="Helvetica"/>
          <w:color w:val="555555"/>
          <w:sz w:val="23"/>
          <w:szCs w:val="23"/>
          <w:bdr w:val="none" w:sz="0" w:space="0" w:color="auto" w:frame="1"/>
        </w:rPr>
      </w:pPr>
      <w:ins w:id="854" w:author="Unknown">
        <w:r>
          <w:rPr>
            <w:rFonts w:ascii="Helvetica" w:hAnsi="Helvetica" w:cs="Helvetica"/>
            <w:color w:val="555555"/>
            <w:sz w:val="23"/>
            <w:szCs w:val="23"/>
            <w:bdr w:val="none" w:sz="0" w:space="0" w:color="auto" w:frame="1"/>
          </w:rPr>
          <w:t>Describe a team you have been a member of</w:t>
        </w:r>
      </w:ins>
    </w:p>
    <w:p w:rsidR="00EE556D" w:rsidRDefault="00EE556D" w:rsidP="00EE556D">
      <w:pPr>
        <w:pStyle w:val="NormalWeb"/>
        <w:spacing w:before="0" w:beforeAutospacing="0" w:after="0" w:afterAutospacing="0" w:line="360" w:lineRule="atLeast"/>
        <w:textAlignment w:val="baseline"/>
        <w:rPr>
          <w:ins w:id="855" w:author="Unknown"/>
          <w:rFonts w:ascii="Helvetica" w:hAnsi="Helvetica" w:cs="Helvetica"/>
          <w:color w:val="555555"/>
          <w:sz w:val="23"/>
          <w:szCs w:val="23"/>
          <w:bdr w:val="none" w:sz="0" w:space="0" w:color="auto" w:frame="1"/>
        </w:rPr>
      </w:pPr>
      <w:ins w:id="85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57" w:author="Unknown"/>
          <w:rFonts w:ascii="Helvetica" w:hAnsi="Helvetica" w:cs="Helvetica"/>
          <w:color w:val="555555"/>
          <w:sz w:val="23"/>
          <w:szCs w:val="23"/>
          <w:bdr w:val="none" w:sz="0" w:space="0" w:color="auto" w:frame="1"/>
        </w:rPr>
      </w:pPr>
      <w:proofErr w:type="gramStart"/>
      <w:ins w:id="85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team was</w:t>
        </w:r>
      </w:ins>
    </w:p>
    <w:p w:rsidR="00EE556D" w:rsidRDefault="00EE556D" w:rsidP="00EE556D">
      <w:pPr>
        <w:pStyle w:val="NormalWeb"/>
        <w:spacing w:before="0" w:beforeAutospacing="0" w:after="0" w:afterAutospacing="0" w:line="360" w:lineRule="atLeast"/>
        <w:textAlignment w:val="baseline"/>
        <w:rPr>
          <w:ins w:id="859" w:author="Unknown"/>
          <w:rFonts w:ascii="Helvetica" w:hAnsi="Helvetica" w:cs="Helvetica"/>
          <w:color w:val="555555"/>
          <w:sz w:val="23"/>
          <w:szCs w:val="23"/>
          <w:bdr w:val="none" w:sz="0" w:space="0" w:color="auto" w:frame="1"/>
        </w:rPr>
      </w:pPr>
      <w:proofErr w:type="gramStart"/>
      <w:ins w:id="860"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joined it</w:t>
        </w:r>
      </w:ins>
    </w:p>
    <w:p w:rsidR="00EE556D" w:rsidRDefault="00EE556D" w:rsidP="00EE556D">
      <w:pPr>
        <w:pStyle w:val="NormalWeb"/>
        <w:spacing w:before="0" w:beforeAutospacing="0" w:after="0" w:afterAutospacing="0" w:line="360" w:lineRule="atLeast"/>
        <w:textAlignment w:val="baseline"/>
        <w:rPr>
          <w:ins w:id="861" w:author="Unknown"/>
          <w:rFonts w:ascii="Helvetica" w:hAnsi="Helvetica" w:cs="Helvetica"/>
          <w:color w:val="555555"/>
          <w:sz w:val="23"/>
          <w:szCs w:val="23"/>
          <w:bdr w:val="none" w:sz="0" w:space="0" w:color="auto" w:frame="1"/>
        </w:rPr>
      </w:pPr>
      <w:proofErr w:type="gramStart"/>
      <w:ins w:id="86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your role in the team was</w:t>
        </w:r>
      </w:ins>
    </w:p>
    <w:p w:rsidR="00EE556D" w:rsidRDefault="00EE556D" w:rsidP="00EE556D">
      <w:pPr>
        <w:pStyle w:val="NormalWeb"/>
        <w:spacing w:before="0" w:beforeAutospacing="0" w:after="0" w:afterAutospacing="0" w:line="360" w:lineRule="atLeast"/>
        <w:textAlignment w:val="baseline"/>
        <w:rPr>
          <w:ins w:id="863" w:author="Unknown"/>
          <w:rFonts w:ascii="Helvetica" w:hAnsi="Helvetica" w:cs="Helvetica"/>
          <w:color w:val="555555"/>
          <w:sz w:val="23"/>
          <w:szCs w:val="23"/>
          <w:bdr w:val="none" w:sz="0" w:space="0" w:color="auto" w:frame="1"/>
        </w:rPr>
      </w:pPr>
      <w:ins w:id="864" w:author="Unknown">
        <w:r>
          <w:rPr>
            <w:rFonts w:ascii="Helvetica" w:hAnsi="Helvetica" w:cs="Helvetica"/>
            <w:color w:val="555555"/>
            <w:sz w:val="23"/>
            <w:szCs w:val="23"/>
            <w:bdr w:val="none" w:sz="0" w:space="0" w:color="auto" w:frame="1"/>
          </w:rPr>
          <w:t>And explain why you enjoyed being a member of that team</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865" w:author="Unknown"/>
          <w:rFonts w:ascii="Helvetica" w:hAnsi="Helvetica" w:cs="Helvetica"/>
          <w:b w:val="0"/>
          <w:bCs w:val="0"/>
          <w:color w:val="555555"/>
          <w:sz w:val="28"/>
          <w:szCs w:val="28"/>
          <w:bdr w:val="none" w:sz="0" w:space="0" w:color="auto" w:frame="1"/>
        </w:rPr>
      </w:pPr>
      <w:ins w:id="866" w:author="Unknown">
        <w:r>
          <w:rPr>
            <w:rFonts w:ascii="Helvetica" w:hAnsi="Helvetica" w:cs="Helvetica"/>
            <w:b w:val="0"/>
            <w:bCs w:val="0"/>
            <w:color w:val="555555"/>
            <w:sz w:val="28"/>
            <w:szCs w:val="28"/>
            <w:bdr w:val="none" w:sz="0" w:space="0" w:color="auto" w:frame="1"/>
          </w:rPr>
          <w:t>An indoors game</w:t>
        </w:r>
      </w:ins>
    </w:p>
    <w:p w:rsidR="00EE556D" w:rsidRDefault="00EE556D" w:rsidP="00EE556D">
      <w:pPr>
        <w:pStyle w:val="NormalWeb"/>
        <w:spacing w:before="0" w:beforeAutospacing="0" w:after="0" w:afterAutospacing="0" w:line="360" w:lineRule="atLeast"/>
        <w:textAlignment w:val="baseline"/>
        <w:rPr>
          <w:ins w:id="867" w:author="Unknown"/>
          <w:rFonts w:ascii="Helvetica" w:hAnsi="Helvetica" w:cs="Helvetica"/>
          <w:color w:val="555555"/>
          <w:sz w:val="23"/>
          <w:szCs w:val="23"/>
          <w:bdr w:val="none" w:sz="0" w:space="0" w:color="auto" w:frame="1"/>
        </w:rPr>
      </w:pPr>
      <w:ins w:id="868" w:author="Unknown">
        <w:r>
          <w:rPr>
            <w:rFonts w:ascii="Helvetica" w:hAnsi="Helvetica" w:cs="Helvetica"/>
            <w:color w:val="555555"/>
            <w:sz w:val="23"/>
            <w:szCs w:val="23"/>
            <w:bdr w:val="none" w:sz="0" w:space="0" w:color="auto" w:frame="1"/>
          </w:rPr>
          <w:t>Describe an indoors game you played as a child</w:t>
        </w:r>
      </w:ins>
    </w:p>
    <w:p w:rsidR="00EE556D" w:rsidRDefault="00EE556D" w:rsidP="00EE556D">
      <w:pPr>
        <w:pStyle w:val="NormalWeb"/>
        <w:spacing w:before="0" w:beforeAutospacing="0" w:after="0" w:afterAutospacing="0" w:line="360" w:lineRule="atLeast"/>
        <w:textAlignment w:val="baseline"/>
        <w:rPr>
          <w:ins w:id="869" w:author="Unknown"/>
          <w:rFonts w:ascii="Helvetica" w:hAnsi="Helvetica" w:cs="Helvetica"/>
          <w:color w:val="555555"/>
          <w:sz w:val="23"/>
          <w:szCs w:val="23"/>
          <w:bdr w:val="none" w:sz="0" w:space="0" w:color="auto" w:frame="1"/>
        </w:rPr>
      </w:pPr>
      <w:ins w:id="87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71" w:author="Unknown"/>
          <w:rFonts w:ascii="Helvetica" w:hAnsi="Helvetica" w:cs="Helvetica"/>
          <w:color w:val="555555"/>
          <w:sz w:val="23"/>
          <w:szCs w:val="23"/>
          <w:bdr w:val="none" w:sz="0" w:space="0" w:color="auto" w:frame="1"/>
        </w:rPr>
      </w:pPr>
      <w:proofErr w:type="gramStart"/>
      <w:ins w:id="87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game was</w:t>
        </w:r>
      </w:ins>
    </w:p>
    <w:p w:rsidR="00EE556D" w:rsidRDefault="00EE556D" w:rsidP="00EE556D">
      <w:pPr>
        <w:pStyle w:val="NormalWeb"/>
        <w:spacing w:before="0" w:beforeAutospacing="0" w:after="0" w:afterAutospacing="0" w:line="360" w:lineRule="atLeast"/>
        <w:textAlignment w:val="baseline"/>
        <w:rPr>
          <w:ins w:id="873" w:author="Unknown"/>
          <w:rFonts w:ascii="Helvetica" w:hAnsi="Helvetica" w:cs="Helvetica"/>
          <w:color w:val="555555"/>
          <w:sz w:val="23"/>
          <w:szCs w:val="23"/>
          <w:bdr w:val="none" w:sz="0" w:space="0" w:color="auto" w:frame="1"/>
        </w:rPr>
      </w:pPr>
      <w:proofErr w:type="gramStart"/>
      <w:ins w:id="874"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played it with</w:t>
        </w:r>
      </w:ins>
    </w:p>
    <w:p w:rsidR="00EE556D" w:rsidRDefault="00EE556D" w:rsidP="00EE556D">
      <w:pPr>
        <w:pStyle w:val="NormalWeb"/>
        <w:spacing w:before="0" w:beforeAutospacing="0" w:after="0" w:afterAutospacing="0" w:line="360" w:lineRule="atLeast"/>
        <w:textAlignment w:val="baseline"/>
        <w:rPr>
          <w:ins w:id="875" w:author="Unknown"/>
          <w:rFonts w:ascii="Helvetica" w:hAnsi="Helvetica" w:cs="Helvetica"/>
          <w:color w:val="555555"/>
          <w:sz w:val="23"/>
          <w:szCs w:val="23"/>
          <w:bdr w:val="none" w:sz="0" w:space="0" w:color="auto" w:frame="1"/>
        </w:rPr>
      </w:pPr>
      <w:proofErr w:type="gramStart"/>
      <w:ins w:id="87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played it</w:t>
        </w:r>
      </w:ins>
    </w:p>
    <w:p w:rsidR="00EE556D" w:rsidRDefault="00EE556D" w:rsidP="00EE556D">
      <w:pPr>
        <w:pStyle w:val="NormalWeb"/>
        <w:spacing w:before="0" w:beforeAutospacing="0" w:after="0" w:afterAutospacing="0" w:line="360" w:lineRule="atLeast"/>
        <w:textAlignment w:val="baseline"/>
        <w:rPr>
          <w:ins w:id="877" w:author="Unknown"/>
          <w:rFonts w:ascii="Helvetica" w:hAnsi="Helvetica" w:cs="Helvetica"/>
          <w:color w:val="555555"/>
          <w:sz w:val="23"/>
          <w:szCs w:val="23"/>
          <w:bdr w:val="none" w:sz="0" w:space="0" w:color="auto" w:frame="1"/>
        </w:rPr>
      </w:pPr>
      <w:ins w:id="878" w:author="Unknown">
        <w:r>
          <w:rPr>
            <w:rFonts w:ascii="Helvetica" w:hAnsi="Helvetica" w:cs="Helvetica"/>
            <w:color w:val="555555"/>
            <w:sz w:val="23"/>
            <w:szCs w:val="23"/>
            <w:bdr w:val="none" w:sz="0" w:space="0" w:color="auto" w:frame="1"/>
          </w:rPr>
          <w:t>And say whether you enjoyed playing that game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879" w:author="Unknown"/>
          <w:rFonts w:ascii="Helvetica" w:hAnsi="Helvetica" w:cs="Helvetica"/>
          <w:b w:val="0"/>
          <w:bCs w:val="0"/>
          <w:color w:val="555555"/>
          <w:sz w:val="28"/>
          <w:szCs w:val="28"/>
          <w:bdr w:val="none" w:sz="0" w:space="0" w:color="auto" w:frame="1"/>
        </w:rPr>
      </w:pPr>
      <w:ins w:id="880" w:author="Unknown">
        <w:r>
          <w:rPr>
            <w:rFonts w:ascii="Helvetica" w:hAnsi="Helvetica" w:cs="Helvetica"/>
            <w:b w:val="0"/>
            <w:bCs w:val="0"/>
            <w:color w:val="555555"/>
            <w:sz w:val="28"/>
            <w:szCs w:val="28"/>
            <w:bdr w:val="none" w:sz="0" w:space="0" w:color="auto" w:frame="1"/>
          </w:rPr>
          <w:t>Extreme weather</w:t>
        </w:r>
      </w:ins>
    </w:p>
    <w:p w:rsidR="00EE556D" w:rsidRDefault="00EE556D" w:rsidP="00EE556D">
      <w:pPr>
        <w:pStyle w:val="NormalWeb"/>
        <w:spacing w:before="0" w:beforeAutospacing="0" w:after="0" w:afterAutospacing="0" w:line="360" w:lineRule="atLeast"/>
        <w:textAlignment w:val="baseline"/>
        <w:rPr>
          <w:ins w:id="881" w:author="Unknown"/>
          <w:rFonts w:ascii="Helvetica" w:hAnsi="Helvetica" w:cs="Helvetica"/>
          <w:color w:val="555555"/>
          <w:sz w:val="23"/>
          <w:szCs w:val="23"/>
          <w:bdr w:val="none" w:sz="0" w:space="0" w:color="auto" w:frame="1"/>
        </w:rPr>
      </w:pPr>
      <w:ins w:id="882" w:author="Unknown">
        <w:r>
          <w:rPr>
            <w:rFonts w:ascii="Helvetica" w:hAnsi="Helvetica" w:cs="Helvetica"/>
            <w:color w:val="555555"/>
            <w:sz w:val="23"/>
            <w:szCs w:val="23"/>
            <w:bdr w:val="none" w:sz="0" w:space="0" w:color="auto" w:frame="1"/>
          </w:rPr>
          <w:t>Talk about a time you experienced some extreme weather</w:t>
        </w:r>
      </w:ins>
    </w:p>
    <w:p w:rsidR="00EE556D" w:rsidRDefault="00EE556D" w:rsidP="00EE556D">
      <w:pPr>
        <w:pStyle w:val="NormalWeb"/>
        <w:spacing w:before="0" w:beforeAutospacing="0" w:after="0" w:afterAutospacing="0" w:line="360" w:lineRule="atLeast"/>
        <w:textAlignment w:val="baseline"/>
        <w:rPr>
          <w:ins w:id="883" w:author="Unknown"/>
          <w:rFonts w:ascii="Helvetica" w:hAnsi="Helvetica" w:cs="Helvetica"/>
          <w:color w:val="555555"/>
          <w:sz w:val="23"/>
          <w:szCs w:val="23"/>
          <w:bdr w:val="none" w:sz="0" w:space="0" w:color="auto" w:frame="1"/>
        </w:rPr>
      </w:pPr>
      <w:ins w:id="88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85" w:author="Unknown"/>
          <w:rFonts w:ascii="Helvetica" w:hAnsi="Helvetica" w:cs="Helvetica"/>
          <w:color w:val="555555"/>
          <w:sz w:val="23"/>
          <w:szCs w:val="23"/>
          <w:bdr w:val="none" w:sz="0" w:space="0" w:color="auto" w:frame="1"/>
        </w:rPr>
      </w:pPr>
      <w:proofErr w:type="gramStart"/>
      <w:ins w:id="88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887" w:author="Unknown"/>
          <w:rFonts w:ascii="Helvetica" w:hAnsi="Helvetica" w:cs="Helvetica"/>
          <w:color w:val="555555"/>
          <w:sz w:val="23"/>
          <w:szCs w:val="23"/>
          <w:bdr w:val="none" w:sz="0" w:space="0" w:color="auto" w:frame="1"/>
        </w:rPr>
      </w:pPr>
      <w:proofErr w:type="gramStart"/>
      <w:ins w:id="88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weather was like</w:t>
        </w:r>
      </w:ins>
    </w:p>
    <w:p w:rsidR="00EE556D" w:rsidRDefault="00EE556D" w:rsidP="00EE556D">
      <w:pPr>
        <w:pStyle w:val="NormalWeb"/>
        <w:spacing w:before="0" w:beforeAutospacing="0" w:after="0" w:afterAutospacing="0" w:line="360" w:lineRule="atLeast"/>
        <w:textAlignment w:val="baseline"/>
        <w:rPr>
          <w:ins w:id="889" w:author="Unknown"/>
          <w:rFonts w:ascii="Helvetica" w:hAnsi="Helvetica" w:cs="Helvetica"/>
          <w:color w:val="555555"/>
          <w:sz w:val="23"/>
          <w:szCs w:val="23"/>
          <w:bdr w:val="none" w:sz="0" w:space="0" w:color="auto" w:frame="1"/>
        </w:rPr>
      </w:pPr>
      <w:proofErr w:type="gramStart"/>
      <w:ins w:id="890"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long the weather lasted</w:t>
        </w:r>
      </w:ins>
    </w:p>
    <w:p w:rsidR="00EE556D" w:rsidRDefault="00EE556D" w:rsidP="00EE556D">
      <w:pPr>
        <w:pStyle w:val="NormalWeb"/>
        <w:spacing w:before="0" w:beforeAutospacing="0" w:after="0" w:afterAutospacing="0" w:line="360" w:lineRule="atLeast"/>
        <w:textAlignment w:val="baseline"/>
        <w:rPr>
          <w:ins w:id="891" w:author="Unknown"/>
          <w:rFonts w:ascii="Helvetica" w:hAnsi="Helvetica" w:cs="Helvetica"/>
          <w:color w:val="555555"/>
          <w:sz w:val="23"/>
          <w:szCs w:val="23"/>
          <w:bdr w:val="none" w:sz="0" w:space="0" w:color="auto" w:frame="1"/>
        </w:rPr>
      </w:pPr>
      <w:ins w:id="892" w:author="Unknown">
        <w:r>
          <w:rPr>
            <w:rFonts w:ascii="Helvetica" w:hAnsi="Helvetica" w:cs="Helvetica"/>
            <w:color w:val="555555"/>
            <w:sz w:val="23"/>
            <w:szCs w:val="23"/>
            <w:bdr w:val="none" w:sz="0" w:space="0" w:color="auto" w:frame="1"/>
          </w:rPr>
          <w:t>And say how you dealt with the extreme weather</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893" w:author="Unknown"/>
          <w:rFonts w:ascii="Helvetica" w:hAnsi="Helvetica" w:cs="Helvetica"/>
          <w:b w:val="0"/>
          <w:bCs w:val="0"/>
          <w:color w:val="555555"/>
          <w:sz w:val="28"/>
          <w:szCs w:val="28"/>
          <w:bdr w:val="none" w:sz="0" w:space="0" w:color="auto" w:frame="1"/>
        </w:rPr>
      </w:pPr>
      <w:ins w:id="894" w:author="Unknown">
        <w:r>
          <w:rPr>
            <w:rFonts w:ascii="Helvetica" w:hAnsi="Helvetica" w:cs="Helvetica"/>
            <w:b w:val="0"/>
            <w:bCs w:val="0"/>
            <w:color w:val="555555"/>
            <w:sz w:val="28"/>
            <w:szCs w:val="28"/>
            <w:bdr w:val="none" w:sz="0" w:space="0" w:color="auto" w:frame="1"/>
          </w:rPr>
          <w:t>A new dish</w:t>
        </w:r>
      </w:ins>
    </w:p>
    <w:p w:rsidR="00EE556D" w:rsidRDefault="00EE556D" w:rsidP="00EE556D">
      <w:pPr>
        <w:pStyle w:val="NormalWeb"/>
        <w:spacing w:before="0" w:beforeAutospacing="0" w:after="0" w:afterAutospacing="0" w:line="360" w:lineRule="atLeast"/>
        <w:textAlignment w:val="baseline"/>
        <w:rPr>
          <w:ins w:id="895" w:author="Unknown"/>
          <w:rFonts w:ascii="Helvetica" w:hAnsi="Helvetica" w:cs="Helvetica"/>
          <w:color w:val="555555"/>
          <w:sz w:val="23"/>
          <w:szCs w:val="23"/>
          <w:bdr w:val="none" w:sz="0" w:space="0" w:color="auto" w:frame="1"/>
        </w:rPr>
      </w:pPr>
      <w:ins w:id="896" w:author="Unknown">
        <w:r>
          <w:rPr>
            <w:rFonts w:ascii="Helvetica" w:hAnsi="Helvetica" w:cs="Helvetica"/>
            <w:color w:val="555555"/>
            <w:sz w:val="23"/>
            <w:szCs w:val="23"/>
            <w:bdr w:val="none" w:sz="0" w:space="0" w:color="auto" w:frame="1"/>
          </w:rPr>
          <w:t>Describe a time when you tried a new dish</w:t>
        </w:r>
      </w:ins>
    </w:p>
    <w:p w:rsidR="00EE556D" w:rsidRDefault="00EE556D" w:rsidP="00EE556D">
      <w:pPr>
        <w:pStyle w:val="NormalWeb"/>
        <w:spacing w:before="0" w:beforeAutospacing="0" w:after="0" w:afterAutospacing="0" w:line="360" w:lineRule="atLeast"/>
        <w:textAlignment w:val="baseline"/>
        <w:rPr>
          <w:ins w:id="897" w:author="Unknown"/>
          <w:rFonts w:ascii="Helvetica" w:hAnsi="Helvetica" w:cs="Helvetica"/>
          <w:color w:val="555555"/>
          <w:sz w:val="23"/>
          <w:szCs w:val="23"/>
          <w:bdr w:val="none" w:sz="0" w:space="0" w:color="auto" w:frame="1"/>
        </w:rPr>
      </w:pPr>
      <w:ins w:id="89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899" w:author="Unknown"/>
          <w:rFonts w:ascii="Helvetica" w:hAnsi="Helvetica" w:cs="Helvetica"/>
          <w:color w:val="555555"/>
          <w:sz w:val="23"/>
          <w:szCs w:val="23"/>
          <w:bdr w:val="none" w:sz="0" w:space="0" w:color="auto" w:frame="1"/>
        </w:rPr>
      </w:pPr>
      <w:proofErr w:type="gramStart"/>
      <w:ins w:id="90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dish was</w:t>
        </w:r>
      </w:ins>
    </w:p>
    <w:p w:rsidR="00EE556D" w:rsidRDefault="00EE556D" w:rsidP="00EE556D">
      <w:pPr>
        <w:pStyle w:val="NormalWeb"/>
        <w:spacing w:before="0" w:beforeAutospacing="0" w:after="0" w:afterAutospacing="0" w:line="360" w:lineRule="atLeast"/>
        <w:textAlignment w:val="baseline"/>
        <w:rPr>
          <w:ins w:id="901" w:author="Unknown"/>
          <w:rFonts w:ascii="Helvetica" w:hAnsi="Helvetica" w:cs="Helvetica"/>
          <w:color w:val="555555"/>
          <w:sz w:val="23"/>
          <w:szCs w:val="23"/>
          <w:bdr w:val="none" w:sz="0" w:space="0" w:color="auto" w:frame="1"/>
        </w:rPr>
      </w:pPr>
      <w:proofErr w:type="gramStart"/>
      <w:ins w:id="902"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ate it</w:t>
        </w:r>
      </w:ins>
    </w:p>
    <w:p w:rsidR="00EE556D" w:rsidRDefault="00EE556D" w:rsidP="00EE556D">
      <w:pPr>
        <w:pStyle w:val="NormalWeb"/>
        <w:spacing w:before="0" w:beforeAutospacing="0" w:after="0" w:afterAutospacing="0" w:line="360" w:lineRule="atLeast"/>
        <w:textAlignment w:val="baseline"/>
        <w:rPr>
          <w:ins w:id="903" w:author="Unknown"/>
          <w:rFonts w:ascii="Helvetica" w:hAnsi="Helvetica" w:cs="Helvetica"/>
          <w:color w:val="555555"/>
          <w:sz w:val="23"/>
          <w:szCs w:val="23"/>
          <w:bdr w:val="none" w:sz="0" w:space="0" w:color="auto" w:frame="1"/>
        </w:rPr>
      </w:pPr>
      <w:proofErr w:type="gramStart"/>
      <w:ins w:id="904"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prepared it</w:t>
        </w:r>
      </w:ins>
    </w:p>
    <w:p w:rsidR="00EE556D" w:rsidRDefault="00EE556D" w:rsidP="00EE556D">
      <w:pPr>
        <w:pStyle w:val="NormalWeb"/>
        <w:spacing w:before="0" w:beforeAutospacing="0" w:after="0" w:afterAutospacing="0" w:line="360" w:lineRule="atLeast"/>
        <w:textAlignment w:val="baseline"/>
        <w:rPr>
          <w:ins w:id="905" w:author="Unknown"/>
          <w:rFonts w:ascii="Helvetica" w:hAnsi="Helvetica" w:cs="Helvetica"/>
          <w:color w:val="555555"/>
          <w:sz w:val="23"/>
          <w:szCs w:val="23"/>
          <w:bdr w:val="none" w:sz="0" w:space="0" w:color="auto" w:frame="1"/>
        </w:rPr>
      </w:pPr>
      <w:ins w:id="906" w:author="Unknown">
        <w:r>
          <w:rPr>
            <w:rFonts w:ascii="Helvetica" w:hAnsi="Helvetica" w:cs="Helvetica"/>
            <w:color w:val="555555"/>
            <w:sz w:val="23"/>
            <w:szCs w:val="23"/>
            <w:bdr w:val="none" w:sz="0" w:space="0" w:color="auto" w:frame="1"/>
          </w:rPr>
          <w:t>And say whether you enjoyed eating the dish or not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07" w:author="Unknown"/>
          <w:rFonts w:ascii="Helvetica" w:hAnsi="Helvetica" w:cs="Helvetica"/>
          <w:b w:val="0"/>
          <w:bCs w:val="0"/>
          <w:color w:val="555555"/>
          <w:sz w:val="28"/>
          <w:szCs w:val="28"/>
          <w:bdr w:val="none" w:sz="0" w:space="0" w:color="auto" w:frame="1"/>
        </w:rPr>
      </w:pPr>
      <w:ins w:id="908" w:author="Unknown">
        <w:r>
          <w:rPr>
            <w:rFonts w:ascii="Helvetica" w:hAnsi="Helvetica" w:cs="Helvetica"/>
            <w:b w:val="0"/>
            <w:bCs w:val="0"/>
            <w:color w:val="555555"/>
            <w:sz w:val="28"/>
            <w:szCs w:val="28"/>
            <w:bdr w:val="none" w:sz="0" w:space="0" w:color="auto" w:frame="1"/>
          </w:rPr>
          <w:t>A mistake</w:t>
        </w:r>
      </w:ins>
    </w:p>
    <w:p w:rsidR="00EE556D" w:rsidRDefault="00EE556D" w:rsidP="00EE556D">
      <w:pPr>
        <w:pStyle w:val="NormalWeb"/>
        <w:spacing w:before="0" w:beforeAutospacing="0" w:after="0" w:afterAutospacing="0" w:line="360" w:lineRule="atLeast"/>
        <w:textAlignment w:val="baseline"/>
        <w:rPr>
          <w:ins w:id="909" w:author="Unknown"/>
          <w:rFonts w:ascii="Helvetica" w:hAnsi="Helvetica" w:cs="Helvetica"/>
          <w:color w:val="555555"/>
          <w:sz w:val="23"/>
          <w:szCs w:val="23"/>
          <w:bdr w:val="none" w:sz="0" w:space="0" w:color="auto" w:frame="1"/>
        </w:rPr>
      </w:pPr>
      <w:ins w:id="910" w:author="Unknown">
        <w:r>
          <w:rPr>
            <w:rFonts w:ascii="Helvetica" w:hAnsi="Helvetica" w:cs="Helvetica"/>
            <w:color w:val="555555"/>
            <w:sz w:val="23"/>
            <w:szCs w:val="23"/>
            <w:bdr w:val="none" w:sz="0" w:space="0" w:color="auto" w:frame="1"/>
          </w:rPr>
          <w:t>Talk about a time when you made a mistake</w:t>
        </w:r>
      </w:ins>
    </w:p>
    <w:p w:rsidR="00EE556D" w:rsidRDefault="00EE556D" w:rsidP="00EE556D">
      <w:pPr>
        <w:pStyle w:val="NormalWeb"/>
        <w:spacing w:before="0" w:beforeAutospacing="0" w:after="0" w:afterAutospacing="0" w:line="360" w:lineRule="atLeast"/>
        <w:textAlignment w:val="baseline"/>
        <w:rPr>
          <w:ins w:id="911" w:author="Unknown"/>
          <w:rFonts w:ascii="Helvetica" w:hAnsi="Helvetica" w:cs="Helvetica"/>
          <w:color w:val="555555"/>
          <w:sz w:val="23"/>
          <w:szCs w:val="23"/>
          <w:bdr w:val="none" w:sz="0" w:space="0" w:color="auto" w:frame="1"/>
        </w:rPr>
      </w:pPr>
      <w:ins w:id="91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913" w:author="Unknown"/>
          <w:rFonts w:ascii="Helvetica" w:hAnsi="Helvetica" w:cs="Helvetica"/>
          <w:color w:val="555555"/>
          <w:sz w:val="23"/>
          <w:szCs w:val="23"/>
          <w:bdr w:val="none" w:sz="0" w:space="0" w:color="auto" w:frame="1"/>
        </w:rPr>
      </w:pPr>
      <w:proofErr w:type="gramStart"/>
      <w:ins w:id="91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mistake was</w:t>
        </w:r>
      </w:ins>
    </w:p>
    <w:p w:rsidR="00EE556D" w:rsidRDefault="00EE556D" w:rsidP="00EE556D">
      <w:pPr>
        <w:pStyle w:val="NormalWeb"/>
        <w:spacing w:before="0" w:beforeAutospacing="0" w:after="0" w:afterAutospacing="0" w:line="360" w:lineRule="atLeast"/>
        <w:textAlignment w:val="baseline"/>
        <w:rPr>
          <w:ins w:id="915" w:author="Unknown"/>
          <w:rFonts w:ascii="Helvetica" w:hAnsi="Helvetica" w:cs="Helvetica"/>
          <w:color w:val="555555"/>
          <w:sz w:val="23"/>
          <w:szCs w:val="23"/>
          <w:bdr w:val="none" w:sz="0" w:space="0" w:color="auto" w:frame="1"/>
        </w:rPr>
      </w:pPr>
      <w:proofErr w:type="gramStart"/>
      <w:ins w:id="91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917" w:author="Unknown"/>
          <w:rFonts w:ascii="Helvetica" w:hAnsi="Helvetica" w:cs="Helvetica"/>
          <w:color w:val="555555"/>
          <w:sz w:val="23"/>
          <w:szCs w:val="23"/>
          <w:bdr w:val="none" w:sz="0" w:space="0" w:color="auto" w:frame="1"/>
        </w:rPr>
      </w:pPr>
      <w:proofErr w:type="gramStart"/>
      <w:ins w:id="918"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the mistake happened</w:t>
        </w:r>
      </w:ins>
    </w:p>
    <w:p w:rsidR="00EE556D" w:rsidRDefault="00EE556D" w:rsidP="00EE556D">
      <w:pPr>
        <w:pStyle w:val="NormalWeb"/>
        <w:spacing w:before="0" w:beforeAutospacing="0" w:after="0" w:afterAutospacing="0" w:line="360" w:lineRule="atLeast"/>
        <w:textAlignment w:val="baseline"/>
        <w:rPr>
          <w:ins w:id="919" w:author="Unknown"/>
          <w:rFonts w:ascii="Helvetica" w:hAnsi="Helvetica" w:cs="Helvetica"/>
          <w:color w:val="555555"/>
          <w:sz w:val="23"/>
          <w:szCs w:val="23"/>
          <w:bdr w:val="none" w:sz="0" w:space="0" w:color="auto" w:frame="1"/>
        </w:rPr>
      </w:pPr>
      <w:ins w:id="920" w:author="Unknown">
        <w:r>
          <w:rPr>
            <w:rFonts w:ascii="Helvetica" w:hAnsi="Helvetica" w:cs="Helvetica"/>
            <w:color w:val="555555"/>
            <w:sz w:val="23"/>
            <w:szCs w:val="23"/>
            <w:bdr w:val="none" w:sz="0" w:space="0" w:color="auto" w:frame="1"/>
          </w:rPr>
          <w:t>And say what happened as a result of that mistake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21" w:author="Unknown"/>
          <w:rFonts w:ascii="Helvetica" w:hAnsi="Helvetica" w:cs="Helvetica"/>
          <w:b w:val="0"/>
          <w:bCs w:val="0"/>
          <w:color w:val="555555"/>
          <w:sz w:val="28"/>
          <w:szCs w:val="28"/>
          <w:bdr w:val="none" w:sz="0" w:space="0" w:color="auto" w:frame="1"/>
        </w:rPr>
      </w:pPr>
      <w:ins w:id="922" w:author="Unknown">
        <w:r>
          <w:rPr>
            <w:rFonts w:ascii="Helvetica" w:hAnsi="Helvetica" w:cs="Helvetica"/>
            <w:b w:val="0"/>
            <w:bCs w:val="0"/>
            <w:color w:val="555555"/>
            <w:sz w:val="28"/>
            <w:szCs w:val="28"/>
            <w:bdr w:val="none" w:sz="0" w:space="0" w:color="auto" w:frame="1"/>
          </w:rPr>
          <w:t>A bad film</w:t>
        </w:r>
      </w:ins>
    </w:p>
    <w:p w:rsidR="00EE556D" w:rsidRDefault="00EE556D" w:rsidP="00EE556D">
      <w:pPr>
        <w:pStyle w:val="NormalWeb"/>
        <w:spacing w:before="0" w:beforeAutospacing="0" w:after="0" w:afterAutospacing="0" w:line="360" w:lineRule="atLeast"/>
        <w:textAlignment w:val="baseline"/>
        <w:rPr>
          <w:ins w:id="923" w:author="Unknown"/>
          <w:rFonts w:ascii="Helvetica" w:hAnsi="Helvetica" w:cs="Helvetica"/>
          <w:color w:val="555555"/>
          <w:sz w:val="23"/>
          <w:szCs w:val="23"/>
          <w:bdr w:val="none" w:sz="0" w:space="0" w:color="auto" w:frame="1"/>
        </w:rPr>
      </w:pPr>
      <w:ins w:id="924" w:author="Unknown">
        <w:r>
          <w:rPr>
            <w:rFonts w:ascii="Helvetica" w:hAnsi="Helvetica" w:cs="Helvetica"/>
            <w:color w:val="555555"/>
            <w:sz w:val="23"/>
            <w:szCs w:val="23"/>
            <w:bdr w:val="none" w:sz="0" w:space="0" w:color="auto" w:frame="1"/>
          </w:rPr>
          <w:t>Talk about a film you did not enjoy</w:t>
        </w:r>
      </w:ins>
    </w:p>
    <w:p w:rsidR="00EE556D" w:rsidRDefault="00EE556D" w:rsidP="00EE556D">
      <w:pPr>
        <w:pStyle w:val="NormalWeb"/>
        <w:spacing w:before="0" w:beforeAutospacing="0" w:after="0" w:afterAutospacing="0" w:line="360" w:lineRule="atLeast"/>
        <w:textAlignment w:val="baseline"/>
        <w:rPr>
          <w:ins w:id="925" w:author="Unknown"/>
          <w:rFonts w:ascii="Helvetica" w:hAnsi="Helvetica" w:cs="Helvetica"/>
          <w:color w:val="555555"/>
          <w:sz w:val="23"/>
          <w:szCs w:val="23"/>
          <w:bdr w:val="none" w:sz="0" w:space="0" w:color="auto" w:frame="1"/>
        </w:rPr>
      </w:pPr>
      <w:ins w:id="92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927" w:author="Unknown"/>
          <w:rFonts w:ascii="Helvetica" w:hAnsi="Helvetica" w:cs="Helvetica"/>
          <w:color w:val="555555"/>
          <w:sz w:val="23"/>
          <w:szCs w:val="23"/>
          <w:bdr w:val="none" w:sz="0" w:space="0" w:color="auto" w:frame="1"/>
        </w:rPr>
      </w:pPr>
      <w:proofErr w:type="gramStart"/>
      <w:ins w:id="92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film was</w:t>
        </w:r>
      </w:ins>
    </w:p>
    <w:p w:rsidR="00EE556D" w:rsidRDefault="00EE556D" w:rsidP="00EE556D">
      <w:pPr>
        <w:pStyle w:val="NormalWeb"/>
        <w:spacing w:before="0" w:beforeAutospacing="0" w:after="0" w:afterAutospacing="0" w:line="360" w:lineRule="atLeast"/>
        <w:textAlignment w:val="baseline"/>
        <w:rPr>
          <w:ins w:id="929" w:author="Unknown"/>
          <w:rFonts w:ascii="Helvetica" w:hAnsi="Helvetica" w:cs="Helvetica"/>
          <w:color w:val="555555"/>
          <w:sz w:val="23"/>
          <w:szCs w:val="23"/>
          <w:bdr w:val="none" w:sz="0" w:space="0" w:color="auto" w:frame="1"/>
        </w:rPr>
      </w:pPr>
      <w:proofErr w:type="gramStart"/>
      <w:ins w:id="930"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watched it</w:t>
        </w:r>
      </w:ins>
    </w:p>
    <w:p w:rsidR="00EE556D" w:rsidRDefault="00EE556D" w:rsidP="00EE556D">
      <w:pPr>
        <w:pStyle w:val="NormalWeb"/>
        <w:spacing w:before="0" w:beforeAutospacing="0" w:after="0" w:afterAutospacing="0" w:line="360" w:lineRule="atLeast"/>
        <w:textAlignment w:val="baseline"/>
        <w:rPr>
          <w:ins w:id="931" w:author="Unknown"/>
          <w:rFonts w:ascii="Helvetica" w:hAnsi="Helvetica" w:cs="Helvetica"/>
          <w:color w:val="555555"/>
          <w:sz w:val="23"/>
          <w:szCs w:val="23"/>
          <w:bdr w:val="none" w:sz="0" w:space="0" w:color="auto" w:frame="1"/>
        </w:rPr>
      </w:pPr>
      <w:proofErr w:type="gramStart"/>
      <w:ins w:id="93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watched it with</w:t>
        </w:r>
      </w:ins>
    </w:p>
    <w:p w:rsidR="00EE556D" w:rsidRDefault="00EE556D" w:rsidP="00EE556D">
      <w:pPr>
        <w:pStyle w:val="NormalWeb"/>
        <w:spacing w:before="0" w:beforeAutospacing="0" w:after="0" w:afterAutospacing="0" w:line="360" w:lineRule="atLeast"/>
        <w:textAlignment w:val="baseline"/>
        <w:rPr>
          <w:ins w:id="933" w:author="Unknown"/>
          <w:rFonts w:ascii="Helvetica" w:hAnsi="Helvetica" w:cs="Helvetica"/>
          <w:color w:val="555555"/>
          <w:sz w:val="23"/>
          <w:szCs w:val="23"/>
          <w:bdr w:val="none" w:sz="0" w:space="0" w:color="auto" w:frame="1"/>
        </w:rPr>
      </w:pPr>
      <w:ins w:id="934" w:author="Unknown">
        <w:r>
          <w:rPr>
            <w:rFonts w:ascii="Helvetica" w:hAnsi="Helvetica" w:cs="Helvetica"/>
            <w:color w:val="555555"/>
            <w:sz w:val="23"/>
            <w:szCs w:val="23"/>
            <w:bdr w:val="none" w:sz="0" w:space="0" w:color="auto" w:frame="1"/>
          </w:rPr>
          <w:t>And explain why you did not enjoy it</w:t>
        </w:r>
      </w:ins>
    </w:p>
    <w:p w:rsidR="00ED1075" w:rsidRDefault="00ED1075" w:rsidP="00EE556D">
      <w:pPr>
        <w:pStyle w:val="Heading3"/>
        <w:spacing w:before="0" w:beforeAutospacing="0" w:after="0" w:afterAutospacing="0" w:line="240" w:lineRule="atLeast"/>
        <w:textAlignment w:val="baseline"/>
        <w:rPr>
          <w:rFonts w:ascii="Helvetica" w:hAnsi="Helvetica" w:cs="Helvetica"/>
          <w:b w:val="0"/>
          <w:bCs w:val="0"/>
          <w:color w:val="555555"/>
          <w:sz w:val="37"/>
          <w:szCs w:val="37"/>
          <w:bdr w:val="none" w:sz="0" w:space="0" w:color="auto" w:frame="1"/>
        </w:rPr>
      </w:pPr>
    </w:p>
    <w:p w:rsidR="00EE556D" w:rsidRDefault="00EE556D" w:rsidP="00EE556D">
      <w:pPr>
        <w:pStyle w:val="Heading3"/>
        <w:spacing w:before="0" w:beforeAutospacing="0" w:after="0" w:afterAutospacing="0" w:line="240" w:lineRule="atLeast"/>
        <w:textAlignment w:val="baseline"/>
        <w:rPr>
          <w:ins w:id="935" w:author="Unknown"/>
          <w:rFonts w:ascii="Helvetica" w:hAnsi="Helvetica" w:cs="Helvetica"/>
          <w:b w:val="0"/>
          <w:bCs w:val="0"/>
          <w:color w:val="555555"/>
          <w:sz w:val="37"/>
          <w:szCs w:val="37"/>
          <w:bdr w:val="none" w:sz="0" w:space="0" w:color="auto" w:frame="1"/>
        </w:rPr>
      </w:pPr>
      <w:ins w:id="936" w:author="Unknown">
        <w:r>
          <w:rPr>
            <w:rFonts w:ascii="Helvetica" w:hAnsi="Helvetica" w:cs="Helvetica"/>
            <w:b w:val="0"/>
            <w:bCs w:val="0"/>
            <w:color w:val="555555"/>
            <w:sz w:val="37"/>
            <w:szCs w:val="37"/>
            <w:bdr w:val="none" w:sz="0" w:space="0" w:color="auto" w:frame="1"/>
          </w:rPr>
          <w:t>Feelings</w:t>
        </w:r>
      </w:ins>
    </w:p>
    <w:p w:rsidR="00EE556D" w:rsidRDefault="00EE556D" w:rsidP="00EE556D">
      <w:pPr>
        <w:pStyle w:val="NormalWeb"/>
        <w:spacing w:before="0" w:beforeAutospacing="0" w:after="0" w:afterAutospacing="0" w:line="360" w:lineRule="atLeast"/>
        <w:textAlignment w:val="baseline"/>
        <w:rPr>
          <w:ins w:id="937" w:author="Unknown"/>
          <w:rFonts w:ascii="Helvetica" w:hAnsi="Helvetica" w:cs="Helvetica"/>
          <w:color w:val="555555"/>
          <w:sz w:val="23"/>
          <w:szCs w:val="23"/>
          <w:bdr w:val="none" w:sz="0" w:space="0" w:color="auto" w:frame="1"/>
        </w:rPr>
      </w:pPr>
      <w:ins w:id="938" w:author="Unknown">
        <w:r>
          <w:rPr>
            <w:rFonts w:ascii="Helvetica" w:hAnsi="Helvetica" w:cs="Helvetica"/>
            <w:color w:val="555555"/>
            <w:sz w:val="23"/>
            <w:szCs w:val="23"/>
            <w:bdr w:val="none" w:sz="0" w:space="0" w:color="auto" w:frame="1"/>
          </w:rPr>
          <w:t>These are experience type questions that ask you to talk about how you felt on a particular occasion.</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39" w:author="Unknown"/>
          <w:rFonts w:ascii="Helvetica" w:hAnsi="Helvetica" w:cs="Helvetica"/>
          <w:b w:val="0"/>
          <w:bCs w:val="0"/>
          <w:color w:val="555555"/>
          <w:sz w:val="28"/>
          <w:szCs w:val="28"/>
          <w:bdr w:val="none" w:sz="0" w:space="0" w:color="auto" w:frame="1"/>
        </w:rPr>
      </w:pPr>
      <w:ins w:id="940" w:author="Unknown">
        <w:r>
          <w:rPr>
            <w:rFonts w:ascii="Helvetica" w:hAnsi="Helvetica" w:cs="Helvetica"/>
            <w:b w:val="0"/>
            <w:bCs w:val="0"/>
            <w:color w:val="555555"/>
            <w:sz w:val="28"/>
            <w:szCs w:val="28"/>
            <w:bdr w:val="none" w:sz="0" w:space="0" w:color="auto" w:frame="1"/>
          </w:rPr>
          <w:t>A happy experience</w:t>
        </w:r>
      </w:ins>
    </w:p>
    <w:p w:rsidR="00EE556D" w:rsidRDefault="00EE556D" w:rsidP="00EE556D">
      <w:pPr>
        <w:pStyle w:val="NormalWeb"/>
        <w:spacing w:before="0" w:beforeAutospacing="0" w:after="0" w:afterAutospacing="0" w:line="360" w:lineRule="atLeast"/>
        <w:textAlignment w:val="baseline"/>
        <w:rPr>
          <w:ins w:id="941" w:author="Unknown"/>
          <w:rFonts w:ascii="Helvetica" w:hAnsi="Helvetica" w:cs="Helvetica"/>
          <w:color w:val="555555"/>
          <w:sz w:val="23"/>
          <w:szCs w:val="23"/>
          <w:bdr w:val="none" w:sz="0" w:space="0" w:color="auto" w:frame="1"/>
        </w:rPr>
      </w:pPr>
      <w:ins w:id="942" w:author="Unknown">
        <w:r>
          <w:rPr>
            <w:rFonts w:ascii="Helvetica" w:hAnsi="Helvetica" w:cs="Helvetica"/>
            <w:color w:val="555555"/>
            <w:sz w:val="23"/>
            <w:szCs w:val="23"/>
            <w:bdr w:val="none" w:sz="0" w:space="0" w:color="auto" w:frame="1"/>
          </w:rPr>
          <w:t>Describe a recent happy experience</w:t>
        </w:r>
      </w:ins>
    </w:p>
    <w:p w:rsidR="00EE556D" w:rsidRDefault="00EE556D" w:rsidP="00EE556D">
      <w:pPr>
        <w:pStyle w:val="NormalWeb"/>
        <w:spacing w:before="0" w:beforeAutospacing="0" w:after="0" w:afterAutospacing="0" w:line="360" w:lineRule="atLeast"/>
        <w:textAlignment w:val="baseline"/>
        <w:rPr>
          <w:ins w:id="943" w:author="Unknown"/>
          <w:rFonts w:ascii="Helvetica" w:hAnsi="Helvetica" w:cs="Helvetica"/>
          <w:color w:val="555555"/>
          <w:sz w:val="23"/>
          <w:szCs w:val="23"/>
          <w:bdr w:val="none" w:sz="0" w:space="0" w:color="auto" w:frame="1"/>
        </w:rPr>
      </w:pPr>
      <w:ins w:id="94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945" w:author="Unknown"/>
          <w:rFonts w:ascii="Helvetica" w:hAnsi="Helvetica" w:cs="Helvetica"/>
          <w:color w:val="555555"/>
          <w:sz w:val="23"/>
          <w:szCs w:val="23"/>
          <w:bdr w:val="none" w:sz="0" w:space="0" w:color="auto" w:frame="1"/>
        </w:rPr>
      </w:pPr>
      <w:proofErr w:type="gramStart"/>
      <w:ins w:id="94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was</w:t>
        </w:r>
      </w:ins>
    </w:p>
    <w:p w:rsidR="00EE556D" w:rsidRDefault="00EE556D" w:rsidP="00EE556D">
      <w:pPr>
        <w:pStyle w:val="NormalWeb"/>
        <w:spacing w:before="0" w:beforeAutospacing="0" w:after="0" w:afterAutospacing="0" w:line="360" w:lineRule="atLeast"/>
        <w:textAlignment w:val="baseline"/>
        <w:rPr>
          <w:ins w:id="947" w:author="Unknown"/>
          <w:rFonts w:ascii="Helvetica" w:hAnsi="Helvetica" w:cs="Helvetica"/>
          <w:color w:val="555555"/>
          <w:sz w:val="23"/>
          <w:szCs w:val="23"/>
          <w:bdr w:val="none" w:sz="0" w:space="0" w:color="auto" w:frame="1"/>
        </w:rPr>
      </w:pPr>
      <w:proofErr w:type="gramStart"/>
      <w:ins w:id="94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happened</w:t>
        </w:r>
      </w:ins>
    </w:p>
    <w:p w:rsidR="00EE556D" w:rsidRDefault="00EE556D" w:rsidP="00EE556D">
      <w:pPr>
        <w:pStyle w:val="NormalWeb"/>
        <w:spacing w:before="0" w:beforeAutospacing="0" w:after="0" w:afterAutospacing="0" w:line="360" w:lineRule="atLeast"/>
        <w:textAlignment w:val="baseline"/>
        <w:rPr>
          <w:ins w:id="949" w:author="Unknown"/>
          <w:rFonts w:ascii="Helvetica" w:hAnsi="Helvetica" w:cs="Helvetica"/>
          <w:color w:val="555555"/>
          <w:sz w:val="23"/>
          <w:szCs w:val="23"/>
          <w:bdr w:val="none" w:sz="0" w:space="0" w:color="auto" w:frame="1"/>
        </w:rPr>
      </w:pPr>
      <w:proofErr w:type="gramStart"/>
      <w:ins w:id="950"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shared the experience with</w:t>
        </w:r>
      </w:ins>
    </w:p>
    <w:p w:rsidR="00EE556D" w:rsidRDefault="00EE556D" w:rsidP="00EE556D">
      <w:pPr>
        <w:pStyle w:val="NormalWeb"/>
        <w:spacing w:before="0" w:beforeAutospacing="0" w:after="0" w:afterAutospacing="0" w:line="360" w:lineRule="atLeast"/>
        <w:textAlignment w:val="baseline"/>
        <w:rPr>
          <w:ins w:id="951" w:author="Unknown"/>
          <w:rFonts w:ascii="Helvetica" w:hAnsi="Helvetica" w:cs="Helvetica"/>
          <w:color w:val="555555"/>
          <w:sz w:val="23"/>
          <w:szCs w:val="23"/>
          <w:bdr w:val="none" w:sz="0" w:space="0" w:color="auto" w:frame="1"/>
        </w:rPr>
      </w:pPr>
      <w:ins w:id="952" w:author="Unknown">
        <w:r>
          <w:rPr>
            <w:rFonts w:ascii="Helvetica" w:hAnsi="Helvetica" w:cs="Helvetica"/>
            <w:color w:val="555555"/>
            <w:sz w:val="23"/>
            <w:szCs w:val="23"/>
            <w:bdr w:val="none" w:sz="0" w:space="0" w:color="auto" w:frame="1"/>
          </w:rPr>
          <w:t>And say why that event made you so happy</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53" w:author="Unknown"/>
          <w:rFonts w:ascii="Helvetica" w:hAnsi="Helvetica" w:cs="Helvetica"/>
          <w:b w:val="0"/>
          <w:bCs w:val="0"/>
          <w:color w:val="555555"/>
          <w:sz w:val="28"/>
          <w:szCs w:val="28"/>
          <w:bdr w:val="none" w:sz="0" w:space="0" w:color="auto" w:frame="1"/>
        </w:rPr>
      </w:pPr>
      <w:ins w:id="954" w:author="Unknown">
        <w:r>
          <w:rPr>
            <w:rFonts w:ascii="Helvetica" w:hAnsi="Helvetica" w:cs="Helvetica"/>
            <w:b w:val="0"/>
            <w:bCs w:val="0"/>
            <w:color w:val="555555"/>
            <w:sz w:val="28"/>
            <w:szCs w:val="28"/>
            <w:bdr w:val="none" w:sz="0" w:space="0" w:color="auto" w:frame="1"/>
          </w:rPr>
          <w:t>A time you forgot something</w:t>
        </w:r>
      </w:ins>
    </w:p>
    <w:p w:rsidR="00EE556D" w:rsidRDefault="00EE556D" w:rsidP="00EE556D">
      <w:pPr>
        <w:pStyle w:val="NormalWeb"/>
        <w:spacing w:before="0" w:beforeAutospacing="0" w:after="0" w:afterAutospacing="0" w:line="360" w:lineRule="atLeast"/>
        <w:textAlignment w:val="baseline"/>
        <w:rPr>
          <w:ins w:id="955" w:author="Unknown"/>
          <w:rFonts w:ascii="Helvetica" w:hAnsi="Helvetica" w:cs="Helvetica"/>
          <w:color w:val="555555"/>
          <w:sz w:val="23"/>
          <w:szCs w:val="23"/>
          <w:bdr w:val="none" w:sz="0" w:space="0" w:color="auto" w:frame="1"/>
        </w:rPr>
      </w:pPr>
      <w:ins w:id="956" w:author="Unknown">
        <w:r>
          <w:rPr>
            <w:rFonts w:ascii="Helvetica" w:hAnsi="Helvetica" w:cs="Helvetica"/>
            <w:color w:val="555555"/>
            <w:sz w:val="23"/>
            <w:szCs w:val="23"/>
            <w:bdr w:val="none" w:sz="0" w:space="0" w:color="auto" w:frame="1"/>
          </w:rPr>
          <w:t>Describe a time you forgot something</w:t>
        </w:r>
      </w:ins>
    </w:p>
    <w:p w:rsidR="00EE556D" w:rsidRDefault="00EE556D" w:rsidP="00EE556D">
      <w:pPr>
        <w:pStyle w:val="NormalWeb"/>
        <w:spacing w:before="0" w:beforeAutospacing="0" w:after="0" w:afterAutospacing="0" w:line="360" w:lineRule="atLeast"/>
        <w:textAlignment w:val="baseline"/>
        <w:rPr>
          <w:ins w:id="957" w:author="Unknown"/>
          <w:rFonts w:ascii="Helvetica" w:hAnsi="Helvetica" w:cs="Helvetica"/>
          <w:color w:val="555555"/>
          <w:sz w:val="23"/>
          <w:szCs w:val="23"/>
          <w:bdr w:val="none" w:sz="0" w:space="0" w:color="auto" w:frame="1"/>
        </w:rPr>
      </w:pPr>
      <w:ins w:id="95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959" w:author="Unknown"/>
          <w:rFonts w:ascii="Helvetica" w:hAnsi="Helvetica" w:cs="Helvetica"/>
          <w:color w:val="555555"/>
          <w:sz w:val="23"/>
          <w:szCs w:val="23"/>
          <w:bdr w:val="none" w:sz="0" w:space="0" w:color="auto" w:frame="1"/>
        </w:rPr>
      </w:pPr>
      <w:proofErr w:type="gramStart"/>
      <w:ins w:id="96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forgot</w:t>
        </w:r>
      </w:ins>
    </w:p>
    <w:p w:rsidR="00EE556D" w:rsidRDefault="00EE556D" w:rsidP="00EE556D">
      <w:pPr>
        <w:pStyle w:val="NormalWeb"/>
        <w:spacing w:before="0" w:beforeAutospacing="0" w:after="0" w:afterAutospacing="0" w:line="360" w:lineRule="atLeast"/>
        <w:textAlignment w:val="baseline"/>
        <w:rPr>
          <w:ins w:id="961" w:author="Unknown"/>
          <w:rFonts w:ascii="Helvetica" w:hAnsi="Helvetica" w:cs="Helvetica"/>
          <w:color w:val="555555"/>
          <w:sz w:val="23"/>
          <w:szCs w:val="23"/>
          <w:bdr w:val="none" w:sz="0" w:space="0" w:color="auto" w:frame="1"/>
        </w:rPr>
      </w:pPr>
      <w:proofErr w:type="gramStart"/>
      <w:ins w:id="962"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you forgot it</w:t>
        </w:r>
      </w:ins>
    </w:p>
    <w:p w:rsidR="00EE556D" w:rsidRDefault="00EE556D" w:rsidP="00EE556D">
      <w:pPr>
        <w:pStyle w:val="NormalWeb"/>
        <w:spacing w:before="0" w:beforeAutospacing="0" w:after="0" w:afterAutospacing="0" w:line="360" w:lineRule="atLeast"/>
        <w:textAlignment w:val="baseline"/>
        <w:rPr>
          <w:ins w:id="963" w:author="Unknown"/>
          <w:rFonts w:ascii="Helvetica" w:hAnsi="Helvetica" w:cs="Helvetica"/>
          <w:color w:val="555555"/>
          <w:sz w:val="23"/>
          <w:szCs w:val="23"/>
          <w:bdr w:val="none" w:sz="0" w:space="0" w:color="auto" w:frame="1"/>
        </w:rPr>
      </w:pPr>
      <w:proofErr w:type="gramStart"/>
      <w:ins w:id="964"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965" w:author="Unknown"/>
          <w:rFonts w:ascii="Helvetica" w:hAnsi="Helvetica" w:cs="Helvetica"/>
          <w:color w:val="555555"/>
          <w:sz w:val="23"/>
          <w:szCs w:val="23"/>
          <w:bdr w:val="none" w:sz="0" w:space="0" w:color="auto" w:frame="1"/>
        </w:rPr>
      </w:pPr>
      <w:ins w:id="966" w:author="Unknown">
        <w:r>
          <w:rPr>
            <w:rFonts w:ascii="Helvetica" w:hAnsi="Helvetica" w:cs="Helvetica"/>
            <w:color w:val="555555"/>
            <w:sz w:val="23"/>
            <w:szCs w:val="23"/>
            <w:bdr w:val="none" w:sz="0" w:space="0" w:color="auto" w:frame="1"/>
          </w:rPr>
          <w:t>And say what you did afterwards</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67" w:author="Unknown"/>
          <w:rFonts w:ascii="Helvetica" w:hAnsi="Helvetica" w:cs="Helvetica"/>
          <w:b w:val="0"/>
          <w:bCs w:val="0"/>
          <w:color w:val="555555"/>
          <w:sz w:val="28"/>
          <w:szCs w:val="28"/>
          <w:bdr w:val="none" w:sz="0" w:space="0" w:color="auto" w:frame="1"/>
        </w:rPr>
      </w:pPr>
      <w:ins w:id="968" w:author="Unknown">
        <w:r>
          <w:rPr>
            <w:rFonts w:ascii="Helvetica" w:hAnsi="Helvetica" w:cs="Helvetica"/>
            <w:b w:val="0"/>
            <w:bCs w:val="0"/>
            <w:color w:val="555555"/>
            <w:sz w:val="28"/>
            <w:szCs w:val="28"/>
            <w:bdr w:val="none" w:sz="0" w:space="0" w:color="auto" w:frame="1"/>
          </w:rPr>
          <w:t>A disappointment</w:t>
        </w:r>
      </w:ins>
    </w:p>
    <w:p w:rsidR="00EE556D" w:rsidRDefault="00EE556D" w:rsidP="00EE556D">
      <w:pPr>
        <w:pStyle w:val="NormalWeb"/>
        <w:spacing w:before="0" w:beforeAutospacing="0" w:after="0" w:afterAutospacing="0" w:line="360" w:lineRule="atLeast"/>
        <w:textAlignment w:val="baseline"/>
        <w:rPr>
          <w:ins w:id="969" w:author="Unknown"/>
          <w:rFonts w:ascii="Helvetica" w:hAnsi="Helvetica" w:cs="Helvetica"/>
          <w:color w:val="555555"/>
          <w:sz w:val="23"/>
          <w:szCs w:val="23"/>
          <w:bdr w:val="none" w:sz="0" w:space="0" w:color="auto" w:frame="1"/>
        </w:rPr>
      </w:pPr>
      <w:ins w:id="970" w:author="Unknown">
        <w:r>
          <w:rPr>
            <w:rFonts w:ascii="Helvetica" w:hAnsi="Helvetica" w:cs="Helvetica"/>
            <w:color w:val="555555"/>
            <w:sz w:val="23"/>
            <w:szCs w:val="23"/>
            <w:bdr w:val="none" w:sz="0" w:space="0" w:color="auto" w:frame="1"/>
          </w:rPr>
          <w:t>Describe a time when you were disappointed</w:t>
        </w:r>
      </w:ins>
    </w:p>
    <w:p w:rsidR="00EE556D" w:rsidRDefault="00EE556D" w:rsidP="00EE556D">
      <w:pPr>
        <w:pStyle w:val="NormalWeb"/>
        <w:spacing w:before="0" w:beforeAutospacing="0" w:after="0" w:afterAutospacing="0" w:line="360" w:lineRule="atLeast"/>
        <w:textAlignment w:val="baseline"/>
        <w:rPr>
          <w:ins w:id="971" w:author="Unknown"/>
          <w:rFonts w:ascii="Helvetica" w:hAnsi="Helvetica" w:cs="Helvetica"/>
          <w:color w:val="555555"/>
          <w:sz w:val="23"/>
          <w:szCs w:val="23"/>
          <w:bdr w:val="none" w:sz="0" w:space="0" w:color="auto" w:frame="1"/>
        </w:rPr>
      </w:pPr>
      <w:ins w:id="97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973" w:author="Unknown"/>
          <w:rFonts w:ascii="Helvetica" w:hAnsi="Helvetica" w:cs="Helvetica"/>
          <w:color w:val="555555"/>
          <w:sz w:val="23"/>
          <w:szCs w:val="23"/>
          <w:bdr w:val="none" w:sz="0" w:space="0" w:color="auto" w:frame="1"/>
        </w:rPr>
      </w:pPr>
      <w:proofErr w:type="gramStart"/>
      <w:ins w:id="974"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975" w:author="Unknown"/>
          <w:rFonts w:ascii="Helvetica" w:hAnsi="Helvetica" w:cs="Helvetica"/>
          <w:color w:val="555555"/>
          <w:sz w:val="23"/>
          <w:szCs w:val="23"/>
          <w:bdr w:val="none" w:sz="0" w:space="0" w:color="auto" w:frame="1"/>
        </w:rPr>
      </w:pPr>
      <w:proofErr w:type="gramStart"/>
      <w:ins w:id="976"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you were disappointed</w:t>
        </w:r>
      </w:ins>
    </w:p>
    <w:p w:rsidR="00EE556D" w:rsidRDefault="00EE556D" w:rsidP="00EE556D">
      <w:pPr>
        <w:pStyle w:val="NormalWeb"/>
        <w:spacing w:before="0" w:beforeAutospacing="0" w:after="0" w:afterAutospacing="0" w:line="360" w:lineRule="atLeast"/>
        <w:textAlignment w:val="baseline"/>
        <w:rPr>
          <w:ins w:id="977" w:author="Unknown"/>
          <w:rFonts w:ascii="Helvetica" w:hAnsi="Helvetica" w:cs="Helvetica"/>
          <w:color w:val="555555"/>
          <w:sz w:val="23"/>
          <w:szCs w:val="23"/>
          <w:bdr w:val="none" w:sz="0" w:space="0" w:color="auto" w:frame="1"/>
        </w:rPr>
      </w:pPr>
      <w:proofErr w:type="gramStart"/>
      <w:ins w:id="978"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else was involved</w:t>
        </w:r>
      </w:ins>
    </w:p>
    <w:p w:rsidR="00EE556D" w:rsidRDefault="00EE556D" w:rsidP="00EE556D">
      <w:pPr>
        <w:pStyle w:val="NormalWeb"/>
        <w:spacing w:before="0" w:beforeAutospacing="0" w:after="0" w:afterAutospacing="0" w:line="360" w:lineRule="atLeast"/>
        <w:textAlignment w:val="baseline"/>
        <w:rPr>
          <w:ins w:id="979" w:author="Unknown"/>
          <w:rFonts w:ascii="Helvetica" w:hAnsi="Helvetica" w:cs="Helvetica"/>
          <w:color w:val="555555"/>
          <w:sz w:val="23"/>
          <w:szCs w:val="23"/>
          <w:bdr w:val="none" w:sz="0" w:space="0" w:color="auto" w:frame="1"/>
        </w:rPr>
      </w:pPr>
      <w:ins w:id="980" w:author="Unknown">
        <w:r>
          <w:rPr>
            <w:rFonts w:ascii="Helvetica" w:hAnsi="Helvetica" w:cs="Helvetica"/>
            <w:color w:val="555555"/>
            <w:sz w:val="23"/>
            <w:szCs w:val="23"/>
            <w:bdr w:val="none" w:sz="0" w:space="0" w:color="auto" w:frame="1"/>
          </w:rPr>
          <w:t>And how you dealt with your disappointment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81" w:author="Unknown"/>
          <w:rFonts w:ascii="Helvetica" w:hAnsi="Helvetica" w:cs="Helvetica"/>
          <w:b w:val="0"/>
          <w:bCs w:val="0"/>
          <w:color w:val="555555"/>
          <w:sz w:val="28"/>
          <w:szCs w:val="28"/>
          <w:bdr w:val="none" w:sz="0" w:space="0" w:color="auto" w:frame="1"/>
        </w:rPr>
      </w:pPr>
      <w:ins w:id="982" w:author="Unknown">
        <w:r>
          <w:rPr>
            <w:rFonts w:ascii="Helvetica" w:hAnsi="Helvetica" w:cs="Helvetica"/>
            <w:b w:val="0"/>
            <w:bCs w:val="0"/>
            <w:color w:val="555555"/>
            <w:sz w:val="28"/>
            <w:szCs w:val="28"/>
            <w:bdr w:val="none" w:sz="0" w:space="0" w:color="auto" w:frame="1"/>
          </w:rPr>
          <w:t>Angry situation</w:t>
        </w:r>
      </w:ins>
    </w:p>
    <w:p w:rsidR="00EE556D" w:rsidRDefault="00EE556D" w:rsidP="00EE556D">
      <w:pPr>
        <w:pStyle w:val="NormalWeb"/>
        <w:spacing w:before="0" w:beforeAutospacing="0" w:after="0" w:afterAutospacing="0" w:line="360" w:lineRule="atLeast"/>
        <w:textAlignment w:val="baseline"/>
        <w:rPr>
          <w:ins w:id="983" w:author="Unknown"/>
          <w:rFonts w:ascii="Helvetica" w:hAnsi="Helvetica" w:cs="Helvetica"/>
          <w:color w:val="555555"/>
          <w:sz w:val="23"/>
          <w:szCs w:val="23"/>
          <w:bdr w:val="none" w:sz="0" w:space="0" w:color="auto" w:frame="1"/>
        </w:rPr>
      </w:pPr>
      <w:ins w:id="984" w:author="Unknown">
        <w:r>
          <w:rPr>
            <w:rFonts w:ascii="Helvetica" w:hAnsi="Helvetica" w:cs="Helvetica"/>
            <w:color w:val="555555"/>
            <w:sz w:val="23"/>
            <w:szCs w:val="23"/>
            <w:bdr w:val="none" w:sz="0" w:space="0" w:color="auto" w:frame="1"/>
          </w:rPr>
          <w:t>Describe a situation that made you angry</w:t>
        </w:r>
      </w:ins>
    </w:p>
    <w:p w:rsidR="00EE556D" w:rsidRDefault="00EE556D" w:rsidP="00EE556D">
      <w:pPr>
        <w:pStyle w:val="NormalWeb"/>
        <w:spacing w:before="0" w:beforeAutospacing="0" w:after="0" w:afterAutospacing="0" w:line="360" w:lineRule="atLeast"/>
        <w:textAlignment w:val="baseline"/>
        <w:rPr>
          <w:ins w:id="985" w:author="Unknown"/>
          <w:rFonts w:ascii="Helvetica" w:hAnsi="Helvetica" w:cs="Helvetica"/>
          <w:color w:val="555555"/>
          <w:sz w:val="23"/>
          <w:szCs w:val="23"/>
          <w:bdr w:val="none" w:sz="0" w:space="0" w:color="auto" w:frame="1"/>
        </w:rPr>
      </w:pPr>
      <w:ins w:id="98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987" w:author="Unknown"/>
          <w:rFonts w:ascii="Helvetica" w:hAnsi="Helvetica" w:cs="Helvetica"/>
          <w:color w:val="555555"/>
          <w:sz w:val="23"/>
          <w:szCs w:val="23"/>
          <w:bdr w:val="none" w:sz="0" w:space="0" w:color="auto" w:frame="1"/>
        </w:rPr>
      </w:pPr>
      <w:proofErr w:type="gramStart"/>
      <w:ins w:id="98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situation was</w:t>
        </w:r>
      </w:ins>
    </w:p>
    <w:p w:rsidR="00EE556D" w:rsidRDefault="00EE556D" w:rsidP="00EE556D">
      <w:pPr>
        <w:pStyle w:val="NormalWeb"/>
        <w:spacing w:before="0" w:beforeAutospacing="0" w:after="0" w:afterAutospacing="0" w:line="360" w:lineRule="atLeast"/>
        <w:textAlignment w:val="baseline"/>
        <w:rPr>
          <w:ins w:id="989" w:author="Unknown"/>
          <w:rFonts w:ascii="Helvetica" w:hAnsi="Helvetica" w:cs="Helvetica"/>
          <w:color w:val="555555"/>
          <w:sz w:val="23"/>
          <w:szCs w:val="23"/>
          <w:bdr w:val="none" w:sz="0" w:space="0" w:color="auto" w:frame="1"/>
        </w:rPr>
      </w:pPr>
      <w:proofErr w:type="gramStart"/>
      <w:ins w:id="990"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were when it happened</w:t>
        </w:r>
      </w:ins>
    </w:p>
    <w:p w:rsidR="00EE556D" w:rsidRDefault="00EE556D" w:rsidP="00EE556D">
      <w:pPr>
        <w:pStyle w:val="NormalWeb"/>
        <w:spacing w:before="0" w:beforeAutospacing="0" w:after="0" w:afterAutospacing="0" w:line="360" w:lineRule="atLeast"/>
        <w:textAlignment w:val="baseline"/>
        <w:rPr>
          <w:ins w:id="991" w:author="Unknown"/>
          <w:rFonts w:ascii="Helvetica" w:hAnsi="Helvetica" w:cs="Helvetica"/>
          <w:color w:val="555555"/>
          <w:sz w:val="23"/>
          <w:szCs w:val="23"/>
          <w:bdr w:val="none" w:sz="0" w:space="0" w:color="auto" w:frame="1"/>
        </w:rPr>
      </w:pPr>
      <w:proofErr w:type="gramStart"/>
      <w:ins w:id="99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else was there</w:t>
        </w:r>
      </w:ins>
    </w:p>
    <w:p w:rsidR="00EE556D" w:rsidRDefault="00EE556D" w:rsidP="00EE556D">
      <w:pPr>
        <w:pStyle w:val="NormalWeb"/>
        <w:spacing w:before="0" w:beforeAutospacing="0" w:after="0" w:afterAutospacing="0" w:line="360" w:lineRule="atLeast"/>
        <w:textAlignment w:val="baseline"/>
        <w:rPr>
          <w:ins w:id="993" w:author="Unknown"/>
          <w:rFonts w:ascii="Helvetica" w:hAnsi="Helvetica" w:cs="Helvetica"/>
          <w:color w:val="555555"/>
          <w:sz w:val="23"/>
          <w:szCs w:val="23"/>
          <w:bdr w:val="none" w:sz="0" w:space="0" w:color="auto" w:frame="1"/>
        </w:rPr>
      </w:pPr>
      <w:ins w:id="994" w:author="Unknown">
        <w:r>
          <w:rPr>
            <w:rFonts w:ascii="Helvetica" w:hAnsi="Helvetica" w:cs="Helvetica"/>
            <w:color w:val="555555"/>
            <w:sz w:val="23"/>
            <w:szCs w:val="23"/>
            <w:bdr w:val="none" w:sz="0" w:space="0" w:color="auto" w:frame="1"/>
          </w:rPr>
          <w:t>And say what you did to resolve the situation</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995" w:author="Unknown"/>
          <w:rFonts w:ascii="Helvetica" w:hAnsi="Helvetica" w:cs="Helvetica"/>
          <w:b w:val="0"/>
          <w:bCs w:val="0"/>
          <w:color w:val="555555"/>
          <w:sz w:val="28"/>
          <w:szCs w:val="28"/>
          <w:bdr w:val="none" w:sz="0" w:space="0" w:color="auto" w:frame="1"/>
        </w:rPr>
      </w:pPr>
      <w:ins w:id="996" w:author="Unknown">
        <w:r>
          <w:rPr>
            <w:rFonts w:ascii="Helvetica" w:hAnsi="Helvetica" w:cs="Helvetica"/>
            <w:b w:val="0"/>
            <w:bCs w:val="0"/>
            <w:color w:val="555555"/>
            <w:sz w:val="28"/>
            <w:szCs w:val="28"/>
            <w:bdr w:val="none" w:sz="0" w:space="0" w:color="auto" w:frame="1"/>
          </w:rPr>
          <w:t>Imagination</w:t>
        </w:r>
      </w:ins>
    </w:p>
    <w:p w:rsidR="00EE556D" w:rsidRDefault="00EE556D" w:rsidP="00EE556D">
      <w:pPr>
        <w:pStyle w:val="NormalWeb"/>
        <w:spacing w:before="0" w:beforeAutospacing="0" w:after="0" w:afterAutospacing="0" w:line="360" w:lineRule="atLeast"/>
        <w:textAlignment w:val="baseline"/>
        <w:rPr>
          <w:ins w:id="997" w:author="Unknown"/>
          <w:rFonts w:ascii="Helvetica" w:hAnsi="Helvetica" w:cs="Helvetica"/>
          <w:color w:val="555555"/>
          <w:sz w:val="23"/>
          <w:szCs w:val="23"/>
          <w:bdr w:val="none" w:sz="0" w:space="0" w:color="auto" w:frame="1"/>
        </w:rPr>
      </w:pPr>
      <w:ins w:id="998" w:author="Unknown">
        <w:r>
          <w:rPr>
            <w:rFonts w:ascii="Helvetica" w:hAnsi="Helvetica" w:cs="Helvetica"/>
            <w:color w:val="555555"/>
            <w:sz w:val="23"/>
            <w:szCs w:val="23"/>
            <w:bdr w:val="none" w:sz="0" w:space="0" w:color="auto" w:frame="1"/>
          </w:rPr>
          <w:t>Describe a time when you had to use your imagination.</w:t>
        </w:r>
      </w:ins>
    </w:p>
    <w:p w:rsidR="00EE556D" w:rsidRDefault="00EE556D" w:rsidP="00EE556D">
      <w:pPr>
        <w:pStyle w:val="NormalWeb"/>
        <w:spacing w:before="0" w:beforeAutospacing="0" w:after="0" w:afterAutospacing="0" w:line="360" w:lineRule="atLeast"/>
        <w:textAlignment w:val="baseline"/>
        <w:rPr>
          <w:ins w:id="999" w:author="Unknown"/>
          <w:rFonts w:ascii="Helvetica" w:hAnsi="Helvetica" w:cs="Helvetica"/>
          <w:color w:val="555555"/>
          <w:sz w:val="23"/>
          <w:szCs w:val="23"/>
          <w:bdr w:val="none" w:sz="0" w:space="0" w:color="auto" w:frame="1"/>
        </w:rPr>
      </w:pPr>
      <w:ins w:id="100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001" w:author="Unknown"/>
          <w:rFonts w:ascii="Helvetica" w:hAnsi="Helvetica" w:cs="Helvetica"/>
          <w:color w:val="555555"/>
          <w:sz w:val="23"/>
          <w:szCs w:val="23"/>
          <w:bdr w:val="none" w:sz="0" w:space="0" w:color="auto" w:frame="1"/>
        </w:rPr>
      </w:pPr>
      <w:proofErr w:type="gramStart"/>
      <w:ins w:id="1002"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was</w:t>
        </w:r>
      </w:ins>
    </w:p>
    <w:p w:rsidR="00EE556D" w:rsidRDefault="00EE556D" w:rsidP="00EE556D">
      <w:pPr>
        <w:pStyle w:val="NormalWeb"/>
        <w:spacing w:before="0" w:beforeAutospacing="0" w:after="0" w:afterAutospacing="0" w:line="360" w:lineRule="atLeast"/>
        <w:textAlignment w:val="baseline"/>
        <w:rPr>
          <w:ins w:id="1003" w:author="Unknown"/>
          <w:rFonts w:ascii="Helvetica" w:hAnsi="Helvetica" w:cs="Helvetica"/>
          <w:color w:val="555555"/>
          <w:sz w:val="23"/>
          <w:szCs w:val="23"/>
          <w:bdr w:val="none" w:sz="0" w:space="0" w:color="auto" w:frame="1"/>
        </w:rPr>
      </w:pPr>
      <w:proofErr w:type="gramStart"/>
      <w:ins w:id="1004"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you had to use your imagination</w:t>
        </w:r>
      </w:ins>
    </w:p>
    <w:p w:rsidR="00EE556D" w:rsidRDefault="00EE556D" w:rsidP="00EE556D">
      <w:pPr>
        <w:pStyle w:val="NormalWeb"/>
        <w:spacing w:before="0" w:beforeAutospacing="0" w:after="0" w:afterAutospacing="0" w:line="360" w:lineRule="atLeast"/>
        <w:textAlignment w:val="baseline"/>
        <w:rPr>
          <w:ins w:id="1005" w:author="Unknown"/>
          <w:rFonts w:ascii="Helvetica" w:hAnsi="Helvetica" w:cs="Helvetica"/>
          <w:color w:val="555555"/>
          <w:sz w:val="23"/>
          <w:szCs w:val="23"/>
          <w:bdr w:val="none" w:sz="0" w:space="0" w:color="auto" w:frame="1"/>
        </w:rPr>
      </w:pPr>
      <w:proofErr w:type="gramStart"/>
      <w:ins w:id="100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did</w:t>
        </w:r>
      </w:ins>
    </w:p>
    <w:p w:rsidR="00EE556D" w:rsidRDefault="00EE556D" w:rsidP="00EE556D">
      <w:pPr>
        <w:pStyle w:val="NormalWeb"/>
        <w:spacing w:before="0" w:beforeAutospacing="0" w:after="0" w:afterAutospacing="0" w:line="360" w:lineRule="atLeast"/>
        <w:textAlignment w:val="baseline"/>
        <w:rPr>
          <w:ins w:id="1007" w:author="Unknown"/>
          <w:rFonts w:ascii="Helvetica" w:hAnsi="Helvetica" w:cs="Helvetica"/>
          <w:color w:val="555555"/>
          <w:sz w:val="23"/>
          <w:szCs w:val="23"/>
          <w:bdr w:val="none" w:sz="0" w:space="0" w:color="auto" w:frame="1"/>
        </w:rPr>
      </w:pPr>
      <w:ins w:id="1008" w:author="Unknown">
        <w:r>
          <w:rPr>
            <w:rFonts w:ascii="Helvetica" w:hAnsi="Helvetica" w:cs="Helvetica"/>
            <w:color w:val="555555"/>
            <w:sz w:val="23"/>
            <w:szCs w:val="23"/>
            <w:bdr w:val="none" w:sz="0" w:space="0" w:color="auto" w:frame="1"/>
          </w:rPr>
          <w:t xml:space="preserve">And </w:t>
        </w:r>
        <w:proofErr w:type="gramStart"/>
        <w:r>
          <w:rPr>
            <w:rFonts w:ascii="Helvetica" w:hAnsi="Helvetica" w:cs="Helvetica"/>
            <w:color w:val="555555"/>
            <w:sz w:val="23"/>
            <w:szCs w:val="23"/>
            <w:bdr w:val="none" w:sz="0" w:space="0" w:color="auto" w:frame="1"/>
          </w:rPr>
          <w:t>say  if</w:t>
        </w:r>
        <w:proofErr w:type="gramEnd"/>
        <w:r>
          <w:rPr>
            <w:rFonts w:ascii="Helvetica" w:hAnsi="Helvetica" w:cs="Helvetica"/>
            <w:color w:val="555555"/>
            <w:sz w:val="23"/>
            <w:szCs w:val="23"/>
            <w:bdr w:val="none" w:sz="0" w:space="0" w:color="auto" w:frame="1"/>
          </w:rPr>
          <w:t xml:space="preserve"> you found it easy or difficult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009" w:author="Unknown"/>
          <w:rFonts w:ascii="Helvetica" w:hAnsi="Helvetica" w:cs="Helvetica"/>
          <w:b w:val="0"/>
          <w:bCs w:val="0"/>
          <w:color w:val="555555"/>
          <w:sz w:val="28"/>
          <w:szCs w:val="28"/>
          <w:bdr w:val="none" w:sz="0" w:space="0" w:color="auto" w:frame="1"/>
        </w:rPr>
      </w:pPr>
      <w:ins w:id="1010" w:author="Unknown">
        <w:r>
          <w:rPr>
            <w:rFonts w:ascii="Helvetica" w:hAnsi="Helvetica" w:cs="Helvetica"/>
            <w:b w:val="0"/>
            <w:bCs w:val="0"/>
            <w:color w:val="555555"/>
            <w:sz w:val="28"/>
            <w:szCs w:val="28"/>
            <w:bdr w:val="none" w:sz="0" w:space="0" w:color="auto" w:frame="1"/>
          </w:rPr>
          <w:t>A time you were late</w:t>
        </w:r>
      </w:ins>
    </w:p>
    <w:p w:rsidR="00EE556D" w:rsidRDefault="00EE556D" w:rsidP="00EE556D">
      <w:pPr>
        <w:pStyle w:val="NormalWeb"/>
        <w:spacing w:before="0" w:beforeAutospacing="0" w:after="0" w:afterAutospacing="0" w:line="360" w:lineRule="atLeast"/>
        <w:textAlignment w:val="baseline"/>
        <w:rPr>
          <w:ins w:id="1011" w:author="Unknown"/>
          <w:rFonts w:ascii="Helvetica" w:hAnsi="Helvetica" w:cs="Helvetica"/>
          <w:color w:val="555555"/>
          <w:sz w:val="23"/>
          <w:szCs w:val="23"/>
          <w:bdr w:val="none" w:sz="0" w:space="0" w:color="auto" w:frame="1"/>
        </w:rPr>
      </w:pPr>
      <w:ins w:id="1012" w:author="Unknown">
        <w:r>
          <w:rPr>
            <w:rFonts w:ascii="Helvetica" w:hAnsi="Helvetica" w:cs="Helvetica"/>
            <w:color w:val="555555"/>
            <w:sz w:val="23"/>
            <w:szCs w:val="23"/>
            <w:bdr w:val="none" w:sz="0" w:space="0" w:color="auto" w:frame="1"/>
          </w:rPr>
          <w:t>Talk about a time when you were late for something</w:t>
        </w:r>
      </w:ins>
    </w:p>
    <w:p w:rsidR="00EE556D" w:rsidRDefault="00EE556D" w:rsidP="00EE556D">
      <w:pPr>
        <w:pStyle w:val="NormalWeb"/>
        <w:spacing w:before="0" w:beforeAutospacing="0" w:after="0" w:afterAutospacing="0" w:line="360" w:lineRule="atLeast"/>
        <w:textAlignment w:val="baseline"/>
        <w:rPr>
          <w:ins w:id="1013" w:author="Unknown"/>
          <w:rFonts w:ascii="Helvetica" w:hAnsi="Helvetica" w:cs="Helvetica"/>
          <w:color w:val="555555"/>
          <w:sz w:val="23"/>
          <w:szCs w:val="23"/>
          <w:bdr w:val="none" w:sz="0" w:space="0" w:color="auto" w:frame="1"/>
        </w:rPr>
      </w:pPr>
      <w:ins w:id="101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015" w:author="Unknown"/>
          <w:rFonts w:ascii="Helvetica" w:hAnsi="Helvetica" w:cs="Helvetica"/>
          <w:color w:val="555555"/>
          <w:sz w:val="23"/>
          <w:szCs w:val="23"/>
          <w:bdr w:val="none" w:sz="0" w:space="0" w:color="auto" w:frame="1"/>
        </w:rPr>
      </w:pPr>
      <w:proofErr w:type="gramStart"/>
      <w:ins w:id="101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1017" w:author="Unknown"/>
          <w:rFonts w:ascii="Helvetica" w:hAnsi="Helvetica" w:cs="Helvetica"/>
          <w:color w:val="555555"/>
          <w:sz w:val="23"/>
          <w:szCs w:val="23"/>
          <w:bdr w:val="none" w:sz="0" w:space="0" w:color="auto" w:frame="1"/>
        </w:rPr>
      </w:pPr>
      <w:proofErr w:type="gramStart"/>
      <w:ins w:id="101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were late for</w:t>
        </w:r>
      </w:ins>
    </w:p>
    <w:p w:rsidR="00EE556D" w:rsidRDefault="00EE556D" w:rsidP="00EE556D">
      <w:pPr>
        <w:pStyle w:val="NormalWeb"/>
        <w:spacing w:before="0" w:beforeAutospacing="0" w:after="0" w:afterAutospacing="0" w:line="360" w:lineRule="atLeast"/>
        <w:textAlignment w:val="baseline"/>
        <w:rPr>
          <w:ins w:id="1019" w:author="Unknown"/>
          <w:rFonts w:ascii="Helvetica" w:hAnsi="Helvetica" w:cs="Helvetica"/>
          <w:color w:val="555555"/>
          <w:sz w:val="23"/>
          <w:szCs w:val="23"/>
          <w:bdr w:val="none" w:sz="0" w:space="0" w:color="auto" w:frame="1"/>
        </w:rPr>
      </w:pPr>
      <w:proofErr w:type="gramStart"/>
      <w:ins w:id="1020"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you were late</w:t>
        </w:r>
      </w:ins>
    </w:p>
    <w:p w:rsidR="00EE556D" w:rsidRDefault="00EE556D" w:rsidP="00EE556D">
      <w:pPr>
        <w:pStyle w:val="NormalWeb"/>
        <w:spacing w:before="0" w:beforeAutospacing="0" w:after="0" w:afterAutospacing="0" w:line="360" w:lineRule="atLeast"/>
        <w:textAlignment w:val="baseline"/>
        <w:rPr>
          <w:ins w:id="1021" w:author="Unknown"/>
          <w:rFonts w:ascii="Helvetica" w:hAnsi="Helvetica" w:cs="Helvetica"/>
          <w:color w:val="555555"/>
          <w:sz w:val="23"/>
          <w:szCs w:val="23"/>
          <w:bdr w:val="none" w:sz="0" w:space="0" w:color="auto" w:frame="1"/>
        </w:rPr>
      </w:pPr>
      <w:ins w:id="1022" w:author="Unknown">
        <w:r>
          <w:rPr>
            <w:rFonts w:ascii="Helvetica" w:hAnsi="Helvetica" w:cs="Helvetica"/>
            <w:color w:val="555555"/>
            <w:sz w:val="23"/>
            <w:szCs w:val="23"/>
            <w:bdr w:val="none" w:sz="0" w:space="0" w:color="auto" w:frame="1"/>
          </w:rPr>
          <w:t>And what you did after you were late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023" w:author="Unknown"/>
          <w:rFonts w:ascii="Helvetica" w:hAnsi="Helvetica" w:cs="Helvetica"/>
          <w:b w:val="0"/>
          <w:bCs w:val="0"/>
          <w:color w:val="555555"/>
          <w:sz w:val="28"/>
          <w:szCs w:val="28"/>
          <w:bdr w:val="none" w:sz="0" w:space="0" w:color="auto" w:frame="1"/>
        </w:rPr>
      </w:pPr>
      <w:ins w:id="1024" w:author="Unknown">
        <w:r>
          <w:rPr>
            <w:rFonts w:ascii="Helvetica" w:hAnsi="Helvetica" w:cs="Helvetica"/>
            <w:b w:val="0"/>
            <w:bCs w:val="0"/>
            <w:color w:val="555555"/>
            <w:sz w:val="28"/>
            <w:szCs w:val="28"/>
            <w:bdr w:val="none" w:sz="0" w:space="0" w:color="auto" w:frame="1"/>
          </w:rPr>
          <w:t>Some good news</w:t>
        </w:r>
      </w:ins>
    </w:p>
    <w:p w:rsidR="00EE556D" w:rsidRDefault="00EE556D" w:rsidP="00EE556D">
      <w:pPr>
        <w:pStyle w:val="NormalWeb"/>
        <w:spacing w:before="0" w:beforeAutospacing="0" w:after="0" w:afterAutospacing="0" w:line="360" w:lineRule="atLeast"/>
        <w:textAlignment w:val="baseline"/>
        <w:rPr>
          <w:ins w:id="1025" w:author="Unknown"/>
          <w:rFonts w:ascii="Helvetica" w:hAnsi="Helvetica" w:cs="Helvetica"/>
          <w:color w:val="555555"/>
          <w:sz w:val="23"/>
          <w:szCs w:val="23"/>
          <w:bdr w:val="none" w:sz="0" w:space="0" w:color="auto" w:frame="1"/>
        </w:rPr>
      </w:pPr>
      <w:ins w:id="1026" w:author="Unknown">
        <w:r>
          <w:rPr>
            <w:rFonts w:ascii="Helvetica" w:hAnsi="Helvetica" w:cs="Helvetica"/>
            <w:color w:val="555555"/>
            <w:sz w:val="23"/>
            <w:szCs w:val="23"/>
            <w:bdr w:val="none" w:sz="0" w:space="0" w:color="auto" w:frame="1"/>
          </w:rPr>
          <w:t>Talk about some good news you received</w:t>
        </w:r>
      </w:ins>
    </w:p>
    <w:p w:rsidR="00EE556D" w:rsidRDefault="00EE556D" w:rsidP="00EE556D">
      <w:pPr>
        <w:pStyle w:val="NormalWeb"/>
        <w:spacing w:before="0" w:beforeAutospacing="0" w:after="0" w:afterAutospacing="0" w:line="360" w:lineRule="atLeast"/>
        <w:textAlignment w:val="baseline"/>
        <w:rPr>
          <w:ins w:id="1027" w:author="Unknown"/>
          <w:rFonts w:ascii="Helvetica" w:hAnsi="Helvetica" w:cs="Helvetica"/>
          <w:color w:val="555555"/>
          <w:sz w:val="23"/>
          <w:szCs w:val="23"/>
          <w:bdr w:val="none" w:sz="0" w:space="0" w:color="auto" w:frame="1"/>
        </w:rPr>
      </w:pPr>
      <w:ins w:id="102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029" w:author="Unknown"/>
          <w:rFonts w:ascii="Helvetica" w:hAnsi="Helvetica" w:cs="Helvetica"/>
          <w:color w:val="555555"/>
          <w:sz w:val="23"/>
          <w:szCs w:val="23"/>
          <w:bdr w:val="none" w:sz="0" w:space="0" w:color="auto" w:frame="1"/>
        </w:rPr>
      </w:pPr>
      <w:proofErr w:type="gramStart"/>
      <w:ins w:id="103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news was</w:t>
        </w:r>
      </w:ins>
    </w:p>
    <w:p w:rsidR="00EE556D" w:rsidRDefault="00EE556D" w:rsidP="00EE556D">
      <w:pPr>
        <w:pStyle w:val="NormalWeb"/>
        <w:spacing w:before="0" w:beforeAutospacing="0" w:after="0" w:afterAutospacing="0" w:line="360" w:lineRule="atLeast"/>
        <w:textAlignment w:val="baseline"/>
        <w:rPr>
          <w:ins w:id="1031" w:author="Unknown"/>
          <w:rFonts w:ascii="Helvetica" w:hAnsi="Helvetica" w:cs="Helvetica"/>
          <w:color w:val="555555"/>
          <w:sz w:val="23"/>
          <w:szCs w:val="23"/>
          <w:bdr w:val="none" w:sz="0" w:space="0" w:color="auto" w:frame="1"/>
        </w:rPr>
      </w:pPr>
      <w:proofErr w:type="gramStart"/>
      <w:ins w:id="1032"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were told it</w:t>
        </w:r>
      </w:ins>
    </w:p>
    <w:p w:rsidR="00EE556D" w:rsidRDefault="00EE556D" w:rsidP="00EE556D">
      <w:pPr>
        <w:pStyle w:val="NormalWeb"/>
        <w:spacing w:before="0" w:beforeAutospacing="0" w:after="0" w:afterAutospacing="0" w:line="360" w:lineRule="atLeast"/>
        <w:textAlignment w:val="baseline"/>
        <w:rPr>
          <w:ins w:id="1033" w:author="Unknown"/>
          <w:rFonts w:ascii="Helvetica" w:hAnsi="Helvetica" w:cs="Helvetica"/>
          <w:color w:val="555555"/>
          <w:sz w:val="23"/>
          <w:szCs w:val="23"/>
          <w:bdr w:val="none" w:sz="0" w:space="0" w:color="auto" w:frame="1"/>
        </w:rPr>
      </w:pPr>
      <w:proofErr w:type="gramStart"/>
      <w:ins w:id="1034"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reacted to it</w:t>
        </w:r>
      </w:ins>
    </w:p>
    <w:p w:rsidR="00EE556D" w:rsidRDefault="00EE556D" w:rsidP="00EE556D">
      <w:pPr>
        <w:pStyle w:val="NormalWeb"/>
        <w:spacing w:before="0" w:beforeAutospacing="0" w:after="0" w:afterAutospacing="0" w:line="360" w:lineRule="atLeast"/>
        <w:textAlignment w:val="baseline"/>
        <w:rPr>
          <w:ins w:id="1035" w:author="Unknown"/>
          <w:rFonts w:ascii="Helvetica" w:hAnsi="Helvetica" w:cs="Helvetica"/>
          <w:color w:val="555555"/>
          <w:sz w:val="23"/>
          <w:szCs w:val="23"/>
          <w:bdr w:val="none" w:sz="0" w:space="0" w:color="auto" w:frame="1"/>
        </w:rPr>
      </w:pPr>
      <w:ins w:id="1036" w:author="Unknown">
        <w:r>
          <w:rPr>
            <w:rFonts w:ascii="Helvetica" w:hAnsi="Helvetica" w:cs="Helvetica"/>
            <w:color w:val="555555"/>
            <w:sz w:val="23"/>
            <w:szCs w:val="23"/>
            <w:bdr w:val="none" w:sz="0" w:space="0" w:color="auto" w:frame="1"/>
          </w:rPr>
          <w:t>And explain why the news was so good</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037" w:author="Unknown"/>
          <w:rFonts w:ascii="Helvetica" w:hAnsi="Helvetica" w:cs="Helvetica"/>
          <w:b w:val="0"/>
          <w:bCs w:val="0"/>
          <w:color w:val="555555"/>
          <w:sz w:val="28"/>
          <w:szCs w:val="28"/>
          <w:bdr w:val="none" w:sz="0" w:space="0" w:color="auto" w:frame="1"/>
        </w:rPr>
      </w:pPr>
      <w:ins w:id="1038" w:author="Unknown">
        <w:r>
          <w:rPr>
            <w:rFonts w:ascii="Helvetica" w:hAnsi="Helvetica" w:cs="Helvetica"/>
            <w:b w:val="0"/>
            <w:bCs w:val="0"/>
            <w:color w:val="555555"/>
            <w:sz w:val="28"/>
            <w:szCs w:val="28"/>
            <w:bdr w:val="none" w:sz="0" w:space="0" w:color="auto" w:frame="1"/>
          </w:rPr>
          <w:t>Disagreement</w:t>
        </w:r>
      </w:ins>
    </w:p>
    <w:p w:rsidR="00EE556D" w:rsidRDefault="00EE556D" w:rsidP="00EE556D">
      <w:pPr>
        <w:pStyle w:val="NormalWeb"/>
        <w:spacing w:before="0" w:beforeAutospacing="0" w:after="0" w:afterAutospacing="0" w:line="360" w:lineRule="atLeast"/>
        <w:textAlignment w:val="baseline"/>
        <w:rPr>
          <w:ins w:id="1039" w:author="Unknown"/>
          <w:rFonts w:ascii="Helvetica" w:hAnsi="Helvetica" w:cs="Helvetica"/>
          <w:color w:val="555555"/>
          <w:sz w:val="23"/>
          <w:szCs w:val="23"/>
          <w:bdr w:val="none" w:sz="0" w:space="0" w:color="auto" w:frame="1"/>
        </w:rPr>
      </w:pPr>
      <w:ins w:id="1040" w:author="Unknown">
        <w:r>
          <w:rPr>
            <w:rFonts w:ascii="Helvetica" w:hAnsi="Helvetica" w:cs="Helvetica"/>
            <w:color w:val="555555"/>
            <w:sz w:val="23"/>
            <w:szCs w:val="23"/>
            <w:bdr w:val="none" w:sz="0" w:space="0" w:color="auto" w:frame="1"/>
          </w:rPr>
          <w:t>Talk about a time when you have had a disagreement</w:t>
        </w:r>
      </w:ins>
    </w:p>
    <w:p w:rsidR="00EE556D" w:rsidRDefault="00EE556D" w:rsidP="00EE556D">
      <w:pPr>
        <w:pStyle w:val="NormalWeb"/>
        <w:spacing w:before="0" w:beforeAutospacing="0" w:after="0" w:afterAutospacing="0" w:line="360" w:lineRule="atLeast"/>
        <w:textAlignment w:val="baseline"/>
        <w:rPr>
          <w:ins w:id="1041" w:author="Unknown"/>
          <w:rFonts w:ascii="Helvetica" w:hAnsi="Helvetica" w:cs="Helvetica"/>
          <w:color w:val="555555"/>
          <w:sz w:val="23"/>
          <w:szCs w:val="23"/>
          <w:bdr w:val="none" w:sz="0" w:space="0" w:color="auto" w:frame="1"/>
        </w:rPr>
      </w:pPr>
      <w:ins w:id="104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043" w:author="Unknown"/>
          <w:rFonts w:ascii="Helvetica" w:hAnsi="Helvetica" w:cs="Helvetica"/>
          <w:color w:val="555555"/>
          <w:sz w:val="23"/>
          <w:szCs w:val="23"/>
          <w:bdr w:val="none" w:sz="0" w:space="0" w:color="auto" w:frame="1"/>
        </w:rPr>
      </w:pPr>
      <w:proofErr w:type="gramStart"/>
      <w:ins w:id="1044"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1045" w:author="Unknown"/>
          <w:rFonts w:ascii="Helvetica" w:hAnsi="Helvetica" w:cs="Helvetica"/>
          <w:color w:val="555555"/>
          <w:sz w:val="23"/>
          <w:szCs w:val="23"/>
          <w:bdr w:val="none" w:sz="0" w:space="0" w:color="auto" w:frame="1"/>
        </w:rPr>
      </w:pPr>
      <w:proofErr w:type="gramStart"/>
      <w:ins w:id="1046"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disagreed with</w:t>
        </w:r>
      </w:ins>
    </w:p>
    <w:p w:rsidR="00EE556D" w:rsidRDefault="00EE556D" w:rsidP="00EE556D">
      <w:pPr>
        <w:pStyle w:val="NormalWeb"/>
        <w:spacing w:before="0" w:beforeAutospacing="0" w:after="0" w:afterAutospacing="0" w:line="360" w:lineRule="atLeast"/>
        <w:textAlignment w:val="baseline"/>
        <w:rPr>
          <w:ins w:id="1047" w:author="Unknown"/>
          <w:rFonts w:ascii="Helvetica" w:hAnsi="Helvetica" w:cs="Helvetica"/>
          <w:color w:val="555555"/>
          <w:sz w:val="23"/>
          <w:szCs w:val="23"/>
          <w:bdr w:val="none" w:sz="0" w:space="0" w:color="auto" w:frame="1"/>
        </w:rPr>
      </w:pPr>
      <w:proofErr w:type="gramStart"/>
      <w:ins w:id="104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disagreed about</w:t>
        </w:r>
      </w:ins>
    </w:p>
    <w:p w:rsidR="00EE556D" w:rsidRDefault="00EE556D" w:rsidP="00EE556D">
      <w:pPr>
        <w:pStyle w:val="NormalWeb"/>
        <w:spacing w:before="0" w:beforeAutospacing="0" w:after="0" w:afterAutospacing="0" w:line="360" w:lineRule="atLeast"/>
        <w:textAlignment w:val="baseline"/>
        <w:rPr>
          <w:ins w:id="1049" w:author="Unknown"/>
          <w:rFonts w:ascii="Helvetica" w:hAnsi="Helvetica" w:cs="Helvetica"/>
          <w:color w:val="555555"/>
          <w:sz w:val="23"/>
          <w:szCs w:val="23"/>
          <w:bdr w:val="none" w:sz="0" w:space="0" w:color="auto" w:frame="1"/>
        </w:rPr>
      </w:pPr>
      <w:ins w:id="1050" w:author="Unknown">
        <w:r>
          <w:rPr>
            <w:rFonts w:ascii="Helvetica" w:hAnsi="Helvetica" w:cs="Helvetica"/>
            <w:color w:val="555555"/>
            <w:sz w:val="23"/>
            <w:szCs w:val="23"/>
            <w:bdr w:val="none" w:sz="0" w:space="0" w:color="auto" w:frame="1"/>
          </w:rPr>
          <w:t>And explain what happened as a result of your argument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051" w:author="Unknown"/>
          <w:rFonts w:ascii="Helvetica" w:hAnsi="Helvetica" w:cs="Helvetica"/>
          <w:b w:val="0"/>
          <w:bCs w:val="0"/>
          <w:color w:val="555555"/>
          <w:sz w:val="28"/>
          <w:szCs w:val="28"/>
          <w:bdr w:val="none" w:sz="0" w:space="0" w:color="auto" w:frame="1"/>
        </w:rPr>
      </w:pPr>
      <w:ins w:id="1052" w:author="Unknown">
        <w:r>
          <w:rPr>
            <w:rFonts w:ascii="Helvetica" w:hAnsi="Helvetica" w:cs="Helvetica"/>
            <w:b w:val="0"/>
            <w:bCs w:val="0"/>
            <w:color w:val="555555"/>
            <w:sz w:val="28"/>
            <w:szCs w:val="28"/>
            <w:bdr w:val="none" w:sz="0" w:space="0" w:color="auto" w:frame="1"/>
          </w:rPr>
          <w:t>A change of plans</w:t>
        </w:r>
      </w:ins>
    </w:p>
    <w:p w:rsidR="00EE556D" w:rsidRDefault="00EE556D" w:rsidP="00EE556D">
      <w:pPr>
        <w:pStyle w:val="NormalWeb"/>
        <w:spacing w:before="0" w:beforeAutospacing="0" w:after="0" w:afterAutospacing="0" w:line="360" w:lineRule="atLeast"/>
        <w:textAlignment w:val="baseline"/>
        <w:rPr>
          <w:ins w:id="1053" w:author="Unknown"/>
          <w:rFonts w:ascii="Helvetica" w:hAnsi="Helvetica" w:cs="Helvetica"/>
          <w:color w:val="555555"/>
          <w:sz w:val="23"/>
          <w:szCs w:val="23"/>
          <w:bdr w:val="none" w:sz="0" w:space="0" w:color="auto" w:frame="1"/>
        </w:rPr>
      </w:pPr>
      <w:ins w:id="1054" w:author="Unknown">
        <w:r>
          <w:rPr>
            <w:rFonts w:ascii="Helvetica" w:hAnsi="Helvetica" w:cs="Helvetica"/>
            <w:color w:val="555555"/>
            <w:sz w:val="23"/>
            <w:szCs w:val="23"/>
            <w:bdr w:val="none" w:sz="0" w:space="0" w:color="auto" w:frame="1"/>
          </w:rPr>
          <w:t>Describe a time when you changed your plans</w:t>
        </w:r>
      </w:ins>
    </w:p>
    <w:p w:rsidR="00EE556D" w:rsidRDefault="00EE556D" w:rsidP="00EE556D">
      <w:pPr>
        <w:pStyle w:val="NormalWeb"/>
        <w:spacing w:before="0" w:beforeAutospacing="0" w:after="0" w:afterAutospacing="0" w:line="360" w:lineRule="atLeast"/>
        <w:textAlignment w:val="baseline"/>
        <w:rPr>
          <w:ins w:id="1055" w:author="Unknown"/>
          <w:rFonts w:ascii="Helvetica" w:hAnsi="Helvetica" w:cs="Helvetica"/>
          <w:color w:val="555555"/>
          <w:sz w:val="23"/>
          <w:szCs w:val="23"/>
          <w:bdr w:val="none" w:sz="0" w:space="0" w:color="auto" w:frame="1"/>
        </w:rPr>
      </w:pPr>
      <w:proofErr w:type="gramStart"/>
      <w:ins w:id="1056" w:author="Unknown">
        <w:r>
          <w:rPr>
            <w:rFonts w:ascii="Helvetica" w:hAnsi="Helvetica" w:cs="Helvetica"/>
            <w:color w:val="555555"/>
            <w:sz w:val="23"/>
            <w:szCs w:val="23"/>
            <w:bdr w:val="none" w:sz="0" w:space="0" w:color="auto" w:frame="1"/>
          </w:rPr>
          <w:t>you</w:t>
        </w:r>
        <w:proofErr w:type="gramEnd"/>
        <w:r>
          <w:rPr>
            <w:rFonts w:ascii="Helvetica" w:hAnsi="Helvetica" w:cs="Helvetica"/>
            <w:color w:val="555555"/>
            <w:sz w:val="23"/>
            <w:szCs w:val="23"/>
            <w:bdr w:val="none" w:sz="0" w:space="0" w:color="auto" w:frame="1"/>
          </w:rPr>
          <w:t xml:space="preserve"> should say</w:t>
        </w:r>
      </w:ins>
    </w:p>
    <w:p w:rsidR="00EE556D" w:rsidRDefault="00EE556D" w:rsidP="00EE556D">
      <w:pPr>
        <w:pStyle w:val="NormalWeb"/>
        <w:spacing w:before="0" w:beforeAutospacing="0" w:after="0" w:afterAutospacing="0" w:line="360" w:lineRule="atLeast"/>
        <w:textAlignment w:val="baseline"/>
        <w:rPr>
          <w:ins w:id="1057" w:author="Unknown"/>
          <w:rFonts w:ascii="Helvetica" w:hAnsi="Helvetica" w:cs="Helvetica"/>
          <w:color w:val="555555"/>
          <w:sz w:val="23"/>
          <w:szCs w:val="23"/>
          <w:bdr w:val="none" w:sz="0" w:space="0" w:color="auto" w:frame="1"/>
        </w:rPr>
      </w:pPr>
      <w:proofErr w:type="gramStart"/>
      <w:ins w:id="1058"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happened</w:t>
        </w:r>
      </w:ins>
    </w:p>
    <w:p w:rsidR="00EE556D" w:rsidRDefault="00EE556D" w:rsidP="00EE556D">
      <w:pPr>
        <w:pStyle w:val="NormalWeb"/>
        <w:spacing w:before="0" w:beforeAutospacing="0" w:after="0" w:afterAutospacing="0" w:line="360" w:lineRule="atLeast"/>
        <w:textAlignment w:val="baseline"/>
        <w:rPr>
          <w:ins w:id="1059" w:author="Unknown"/>
          <w:rFonts w:ascii="Helvetica" w:hAnsi="Helvetica" w:cs="Helvetica"/>
          <w:color w:val="555555"/>
          <w:sz w:val="23"/>
          <w:szCs w:val="23"/>
          <w:bdr w:val="none" w:sz="0" w:space="0" w:color="auto" w:frame="1"/>
        </w:rPr>
      </w:pPr>
      <w:proofErr w:type="gramStart"/>
      <w:ins w:id="106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planned to do</w:t>
        </w:r>
      </w:ins>
    </w:p>
    <w:p w:rsidR="00EE556D" w:rsidRDefault="00EE556D" w:rsidP="00EE556D">
      <w:pPr>
        <w:pStyle w:val="NormalWeb"/>
        <w:spacing w:before="0" w:beforeAutospacing="0" w:after="0" w:afterAutospacing="0" w:line="360" w:lineRule="atLeast"/>
        <w:textAlignment w:val="baseline"/>
        <w:rPr>
          <w:ins w:id="1061" w:author="Unknown"/>
          <w:rFonts w:ascii="Helvetica" w:hAnsi="Helvetica" w:cs="Helvetica"/>
          <w:color w:val="555555"/>
          <w:sz w:val="23"/>
          <w:szCs w:val="23"/>
          <w:bdr w:val="none" w:sz="0" w:space="0" w:color="auto" w:frame="1"/>
        </w:rPr>
      </w:pPr>
      <w:proofErr w:type="gramStart"/>
      <w:ins w:id="1062"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changed your plans</w:t>
        </w:r>
      </w:ins>
    </w:p>
    <w:p w:rsidR="00EE556D" w:rsidRDefault="00EE556D" w:rsidP="00EE556D">
      <w:pPr>
        <w:pStyle w:val="NormalWeb"/>
        <w:spacing w:before="0" w:beforeAutospacing="0" w:after="0" w:afterAutospacing="0" w:line="360" w:lineRule="atLeast"/>
        <w:textAlignment w:val="baseline"/>
        <w:rPr>
          <w:ins w:id="1063" w:author="Unknown"/>
          <w:rFonts w:ascii="Helvetica" w:hAnsi="Helvetica" w:cs="Helvetica"/>
          <w:color w:val="555555"/>
          <w:sz w:val="23"/>
          <w:szCs w:val="23"/>
          <w:bdr w:val="none" w:sz="0" w:space="0" w:color="auto" w:frame="1"/>
        </w:rPr>
      </w:pPr>
      <w:ins w:id="1064" w:author="Unknown">
        <w:r>
          <w:rPr>
            <w:rFonts w:ascii="Helvetica" w:hAnsi="Helvetica" w:cs="Helvetica"/>
            <w:color w:val="555555"/>
            <w:sz w:val="23"/>
            <w:szCs w:val="23"/>
            <w:bdr w:val="none" w:sz="0" w:space="0" w:color="auto" w:frame="1"/>
          </w:rPr>
          <w:t>And say whether you were right to change your plans</w:t>
        </w:r>
      </w:ins>
    </w:p>
    <w:p w:rsidR="00EE556D" w:rsidRDefault="00EE556D" w:rsidP="00EE556D">
      <w:pPr>
        <w:pStyle w:val="NormalWeb"/>
        <w:spacing w:before="0" w:beforeAutospacing="0" w:after="0" w:afterAutospacing="0" w:line="360" w:lineRule="atLeast"/>
        <w:textAlignment w:val="baseline"/>
        <w:rPr>
          <w:ins w:id="1065" w:author="Unknown"/>
          <w:rFonts w:ascii="Helvetica" w:hAnsi="Helvetica" w:cs="Helvetica"/>
          <w:color w:val="555555"/>
          <w:sz w:val="23"/>
          <w:szCs w:val="23"/>
          <w:bdr w:val="none" w:sz="0" w:space="0" w:color="auto" w:frame="1"/>
        </w:rPr>
      </w:pPr>
      <w:ins w:id="1066" w:author="Unknown">
        <w:r>
          <w:rPr>
            <w:rFonts w:ascii="Helvetica" w:hAnsi="Helvetica" w:cs="Helvetica"/>
            <w:color w:val="555555"/>
            <w:sz w:val="23"/>
            <w:szCs w:val="23"/>
            <w:bdr w:val="none" w:sz="0" w:space="0" w:color="auto" w:frame="1"/>
          </w:rPr>
          <w:t> </w:t>
        </w:r>
      </w:ins>
    </w:p>
    <w:p w:rsidR="00EE556D" w:rsidRDefault="00EE556D" w:rsidP="00EE556D">
      <w:pPr>
        <w:pStyle w:val="Heading3"/>
        <w:spacing w:before="0" w:beforeAutospacing="0" w:after="0" w:afterAutospacing="0" w:line="240" w:lineRule="atLeast"/>
        <w:textAlignment w:val="baseline"/>
        <w:rPr>
          <w:ins w:id="1067" w:author="Unknown"/>
          <w:rFonts w:ascii="Helvetica" w:hAnsi="Helvetica" w:cs="Helvetica"/>
          <w:b w:val="0"/>
          <w:bCs w:val="0"/>
          <w:color w:val="555555"/>
          <w:sz w:val="37"/>
          <w:szCs w:val="37"/>
          <w:bdr w:val="none" w:sz="0" w:space="0" w:color="auto" w:frame="1"/>
        </w:rPr>
      </w:pPr>
      <w:ins w:id="1068" w:author="Unknown">
        <w:r>
          <w:rPr>
            <w:rFonts w:ascii="Helvetica" w:hAnsi="Helvetica" w:cs="Helvetica"/>
            <w:b w:val="0"/>
            <w:bCs w:val="0"/>
            <w:color w:val="555555"/>
            <w:sz w:val="37"/>
            <w:szCs w:val="37"/>
            <w:bdr w:val="none" w:sz="0" w:space="0" w:color="auto" w:frame="1"/>
          </w:rPr>
          <w:t>Habits and likes</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069" w:author="Unknown"/>
          <w:rFonts w:ascii="Helvetica" w:hAnsi="Helvetica" w:cs="Helvetica"/>
          <w:b w:val="0"/>
          <w:bCs w:val="0"/>
          <w:color w:val="555555"/>
          <w:sz w:val="28"/>
          <w:szCs w:val="28"/>
          <w:bdr w:val="none" w:sz="0" w:space="0" w:color="auto" w:frame="1"/>
        </w:rPr>
      </w:pPr>
      <w:ins w:id="1070" w:author="Unknown">
        <w:r>
          <w:rPr>
            <w:rFonts w:ascii="Helvetica" w:hAnsi="Helvetica" w:cs="Helvetica"/>
            <w:b w:val="0"/>
            <w:bCs w:val="0"/>
            <w:color w:val="555555"/>
            <w:sz w:val="28"/>
            <w:szCs w:val="28"/>
            <w:bdr w:val="none" w:sz="0" w:space="0" w:color="auto" w:frame="1"/>
          </w:rPr>
          <w:t>A country</w:t>
        </w:r>
      </w:ins>
    </w:p>
    <w:p w:rsidR="00EE556D" w:rsidRDefault="00EE556D" w:rsidP="00EE556D">
      <w:pPr>
        <w:pStyle w:val="NormalWeb"/>
        <w:spacing w:before="0" w:beforeAutospacing="0" w:after="0" w:afterAutospacing="0" w:line="360" w:lineRule="atLeast"/>
        <w:textAlignment w:val="baseline"/>
        <w:rPr>
          <w:ins w:id="1071" w:author="Unknown"/>
          <w:rFonts w:ascii="Helvetica" w:hAnsi="Helvetica" w:cs="Helvetica"/>
          <w:color w:val="555555"/>
          <w:sz w:val="23"/>
          <w:szCs w:val="23"/>
          <w:bdr w:val="none" w:sz="0" w:space="0" w:color="auto" w:frame="1"/>
        </w:rPr>
      </w:pPr>
      <w:ins w:id="1072" w:author="Unknown">
        <w:r>
          <w:rPr>
            <w:rFonts w:ascii="Helvetica" w:hAnsi="Helvetica" w:cs="Helvetica"/>
            <w:color w:val="555555"/>
            <w:sz w:val="23"/>
            <w:szCs w:val="23"/>
            <w:bdr w:val="none" w:sz="0" w:space="0" w:color="auto" w:frame="1"/>
          </w:rPr>
          <w:t>Describe a country you would like to visit</w:t>
        </w:r>
      </w:ins>
    </w:p>
    <w:p w:rsidR="00EE556D" w:rsidRDefault="00EE556D" w:rsidP="00EE556D">
      <w:pPr>
        <w:pStyle w:val="NormalWeb"/>
        <w:spacing w:before="0" w:beforeAutospacing="0" w:after="0" w:afterAutospacing="0" w:line="360" w:lineRule="atLeast"/>
        <w:textAlignment w:val="baseline"/>
        <w:rPr>
          <w:ins w:id="1073" w:author="Unknown"/>
          <w:rFonts w:ascii="Helvetica" w:hAnsi="Helvetica" w:cs="Helvetica"/>
          <w:color w:val="555555"/>
          <w:sz w:val="23"/>
          <w:szCs w:val="23"/>
          <w:bdr w:val="none" w:sz="0" w:space="0" w:color="auto" w:frame="1"/>
        </w:rPr>
      </w:pPr>
      <w:ins w:id="107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075" w:author="Unknown"/>
          <w:rFonts w:ascii="Helvetica" w:hAnsi="Helvetica" w:cs="Helvetica"/>
          <w:color w:val="555555"/>
          <w:sz w:val="23"/>
          <w:szCs w:val="23"/>
          <w:bdr w:val="none" w:sz="0" w:space="0" w:color="auto" w:frame="1"/>
        </w:rPr>
      </w:pPr>
      <w:proofErr w:type="gramStart"/>
      <w:ins w:id="107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country is</w:t>
        </w:r>
      </w:ins>
    </w:p>
    <w:p w:rsidR="00EE556D" w:rsidRDefault="00EE556D" w:rsidP="00EE556D">
      <w:pPr>
        <w:pStyle w:val="NormalWeb"/>
        <w:spacing w:before="0" w:beforeAutospacing="0" w:after="0" w:afterAutospacing="0" w:line="360" w:lineRule="atLeast"/>
        <w:textAlignment w:val="baseline"/>
        <w:rPr>
          <w:ins w:id="1077" w:author="Unknown"/>
          <w:rFonts w:ascii="Helvetica" w:hAnsi="Helvetica" w:cs="Helvetica"/>
          <w:color w:val="555555"/>
          <w:sz w:val="23"/>
          <w:szCs w:val="23"/>
          <w:bdr w:val="none" w:sz="0" w:space="0" w:color="auto" w:frame="1"/>
        </w:rPr>
      </w:pPr>
      <w:proofErr w:type="gramStart"/>
      <w:ins w:id="1078"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would go there</w:t>
        </w:r>
      </w:ins>
    </w:p>
    <w:p w:rsidR="00EE556D" w:rsidRDefault="00EE556D" w:rsidP="00EE556D">
      <w:pPr>
        <w:pStyle w:val="NormalWeb"/>
        <w:spacing w:before="0" w:beforeAutospacing="0" w:after="0" w:afterAutospacing="0" w:line="360" w:lineRule="atLeast"/>
        <w:textAlignment w:val="baseline"/>
        <w:rPr>
          <w:ins w:id="1079" w:author="Unknown"/>
          <w:rFonts w:ascii="Helvetica" w:hAnsi="Helvetica" w:cs="Helvetica"/>
          <w:color w:val="555555"/>
          <w:sz w:val="23"/>
          <w:szCs w:val="23"/>
          <w:bdr w:val="none" w:sz="0" w:space="0" w:color="auto" w:frame="1"/>
        </w:rPr>
      </w:pPr>
      <w:proofErr w:type="gramStart"/>
      <w:ins w:id="108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would do there</w:t>
        </w:r>
      </w:ins>
    </w:p>
    <w:p w:rsidR="00EE556D" w:rsidRDefault="00EE556D" w:rsidP="00EE556D">
      <w:pPr>
        <w:pStyle w:val="NormalWeb"/>
        <w:spacing w:before="0" w:beforeAutospacing="0" w:after="0" w:afterAutospacing="0" w:line="360" w:lineRule="atLeast"/>
        <w:textAlignment w:val="baseline"/>
        <w:rPr>
          <w:ins w:id="1081" w:author="Unknown"/>
          <w:rFonts w:ascii="Helvetica" w:hAnsi="Helvetica" w:cs="Helvetica"/>
          <w:color w:val="555555"/>
          <w:sz w:val="23"/>
          <w:szCs w:val="23"/>
          <w:bdr w:val="none" w:sz="0" w:space="0" w:color="auto" w:frame="1"/>
        </w:rPr>
      </w:pPr>
      <w:ins w:id="1082" w:author="Unknown">
        <w:r>
          <w:rPr>
            <w:rFonts w:ascii="Helvetica" w:hAnsi="Helvetica" w:cs="Helvetica"/>
            <w:color w:val="555555"/>
            <w:sz w:val="23"/>
            <w:szCs w:val="23"/>
            <w:bdr w:val="none" w:sz="0" w:space="0" w:color="auto" w:frame="1"/>
          </w:rPr>
          <w:t>And explain why you would like to visit it</w:t>
        </w:r>
      </w:ins>
    </w:p>
    <w:p w:rsidR="00EE556D" w:rsidRDefault="00EE556D" w:rsidP="00EE556D">
      <w:pPr>
        <w:pStyle w:val="NormalWeb"/>
        <w:spacing w:before="0" w:beforeAutospacing="0" w:after="0" w:afterAutospacing="0" w:line="360" w:lineRule="atLeast"/>
        <w:textAlignment w:val="baseline"/>
        <w:rPr>
          <w:ins w:id="1083" w:author="Unknown"/>
          <w:rFonts w:ascii="Helvetica" w:hAnsi="Helvetica" w:cs="Helvetica"/>
          <w:color w:val="555555"/>
          <w:sz w:val="23"/>
          <w:szCs w:val="23"/>
          <w:bdr w:val="none" w:sz="0" w:space="0" w:color="auto" w:frame="1"/>
        </w:rPr>
      </w:pPr>
      <w:ins w:id="1084" w:author="Unknown">
        <w:r>
          <w:rPr>
            <w:rFonts w:ascii="Helvetica" w:hAnsi="Helvetica" w:cs="Helvetica"/>
            <w:color w:val="555555"/>
            <w:sz w:val="23"/>
            <w:szCs w:val="23"/>
            <w:bdr w:val="none" w:sz="0" w:space="0" w:color="auto" w:frame="1"/>
          </w:rPr>
          <w:t> </w:t>
        </w:r>
      </w:ins>
    </w:p>
    <w:p w:rsidR="00EE556D" w:rsidRDefault="00EE556D" w:rsidP="00EE556D">
      <w:pPr>
        <w:pStyle w:val="Heading4"/>
        <w:spacing w:before="0" w:line="240" w:lineRule="atLeast"/>
        <w:textAlignment w:val="baseline"/>
        <w:rPr>
          <w:ins w:id="1085" w:author="Unknown"/>
          <w:rFonts w:ascii="Helvetica" w:hAnsi="Helvetica" w:cs="Helvetica"/>
          <w:b w:val="0"/>
          <w:bCs w:val="0"/>
          <w:color w:val="555555"/>
          <w:sz w:val="28"/>
          <w:szCs w:val="28"/>
          <w:bdr w:val="none" w:sz="0" w:space="0" w:color="auto" w:frame="1"/>
        </w:rPr>
      </w:pPr>
      <w:ins w:id="1086" w:author="Unknown">
        <w:r>
          <w:rPr>
            <w:rFonts w:ascii="Helvetica" w:hAnsi="Helvetica" w:cs="Helvetica"/>
            <w:b w:val="0"/>
            <w:bCs w:val="0"/>
            <w:color w:val="555555"/>
            <w:sz w:val="28"/>
            <w:szCs w:val="28"/>
            <w:bdr w:val="none" w:sz="0" w:space="0" w:color="auto" w:frame="1"/>
          </w:rPr>
          <w:lastRenderedPageBreak/>
          <w:t>A purchase</w:t>
        </w:r>
      </w:ins>
    </w:p>
    <w:p w:rsidR="00EE556D" w:rsidRDefault="00EE556D" w:rsidP="00EE556D">
      <w:pPr>
        <w:pStyle w:val="NormalWeb"/>
        <w:spacing w:before="0" w:beforeAutospacing="0" w:after="0" w:afterAutospacing="0" w:line="360" w:lineRule="atLeast"/>
        <w:textAlignment w:val="baseline"/>
        <w:rPr>
          <w:ins w:id="1087" w:author="Unknown"/>
          <w:rFonts w:ascii="Helvetica" w:hAnsi="Helvetica" w:cs="Helvetica"/>
          <w:color w:val="555555"/>
          <w:sz w:val="23"/>
          <w:szCs w:val="23"/>
          <w:bdr w:val="none" w:sz="0" w:space="0" w:color="auto" w:frame="1"/>
        </w:rPr>
      </w:pPr>
      <w:ins w:id="1088" w:author="Unknown">
        <w:r>
          <w:rPr>
            <w:rFonts w:ascii="Helvetica" w:hAnsi="Helvetica" w:cs="Helvetica"/>
            <w:color w:val="555555"/>
            <w:sz w:val="23"/>
            <w:szCs w:val="23"/>
            <w:bdr w:val="none" w:sz="0" w:space="0" w:color="auto" w:frame="1"/>
          </w:rPr>
          <w:t>Describe something special you want to buy in the future.</w:t>
        </w:r>
      </w:ins>
    </w:p>
    <w:p w:rsidR="00EE556D" w:rsidRDefault="00EE556D" w:rsidP="00EE556D">
      <w:pPr>
        <w:pStyle w:val="NormalWeb"/>
        <w:spacing w:before="0" w:beforeAutospacing="0" w:after="0" w:afterAutospacing="0" w:line="360" w:lineRule="atLeast"/>
        <w:textAlignment w:val="baseline"/>
        <w:rPr>
          <w:ins w:id="1089" w:author="Unknown"/>
          <w:rFonts w:ascii="Helvetica" w:hAnsi="Helvetica" w:cs="Helvetica"/>
          <w:color w:val="555555"/>
          <w:sz w:val="23"/>
          <w:szCs w:val="23"/>
          <w:bdr w:val="none" w:sz="0" w:space="0" w:color="auto" w:frame="1"/>
        </w:rPr>
      </w:pPr>
      <w:ins w:id="109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091" w:author="Unknown"/>
          <w:rFonts w:ascii="Helvetica" w:hAnsi="Helvetica" w:cs="Helvetica"/>
          <w:color w:val="555555"/>
          <w:sz w:val="23"/>
          <w:szCs w:val="23"/>
          <w:bdr w:val="none" w:sz="0" w:space="0" w:color="auto" w:frame="1"/>
        </w:rPr>
      </w:pPr>
      <w:proofErr w:type="gramStart"/>
      <w:ins w:id="109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093" w:author="Unknown"/>
          <w:rFonts w:ascii="Helvetica" w:hAnsi="Helvetica" w:cs="Helvetica"/>
          <w:color w:val="555555"/>
          <w:sz w:val="23"/>
          <w:szCs w:val="23"/>
          <w:bdr w:val="none" w:sz="0" w:space="0" w:color="auto" w:frame="1"/>
        </w:rPr>
      </w:pPr>
      <w:proofErr w:type="gramStart"/>
      <w:ins w:id="1094"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will buy it</w:t>
        </w:r>
      </w:ins>
    </w:p>
    <w:p w:rsidR="00EE556D" w:rsidRDefault="00EE556D" w:rsidP="00EE556D">
      <w:pPr>
        <w:pStyle w:val="NormalWeb"/>
        <w:spacing w:before="0" w:beforeAutospacing="0" w:after="0" w:afterAutospacing="0" w:line="360" w:lineRule="atLeast"/>
        <w:textAlignment w:val="baseline"/>
        <w:rPr>
          <w:ins w:id="1095" w:author="Unknown"/>
          <w:rFonts w:ascii="Helvetica" w:hAnsi="Helvetica" w:cs="Helvetica"/>
          <w:color w:val="555555"/>
          <w:sz w:val="23"/>
          <w:szCs w:val="23"/>
          <w:bdr w:val="none" w:sz="0" w:space="0" w:color="auto" w:frame="1"/>
        </w:rPr>
      </w:pPr>
      <w:proofErr w:type="gramStart"/>
      <w:ins w:id="109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intend to buy it</w:t>
        </w:r>
      </w:ins>
    </w:p>
    <w:p w:rsidR="00EE556D" w:rsidRDefault="00EE556D" w:rsidP="00EE556D">
      <w:pPr>
        <w:pStyle w:val="NormalWeb"/>
        <w:spacing w:before="0" w:beforeAutospacing="0" w:after="0" w:afterAutospacing="0" w:line="360" w:lineRule="atLeast"/>
        <w:textAlignment w:val="baseline"/>
        <w:rPr>
          <w:ins w:id="1097" w:author="Unknown"/>
          <w:rFonts w:ascii="Helvetica" w:hAnsi="Helvetica" w:cs="Helvetica"/>
          <w:color w:val="555555"/>
          <w:sz w:val="23"/>
          <w:szCs w:val="23"/>
          <w:bdr w:val="none" w:sz="0" w:space="0" w:color="auto" w:frame="1"/>
        </w:rPr>
      </w:pPr>
      <w:ins w:id="1098" w:author="Unknown">
        <w:r>
          <w:rPr>
            <w:rFonts w:ascii="Helvetica" w:hAnsi="Helvetica" w:cs="Helvetica"/>
            <w:color w:val="555555"/>
            <w:sz w:val="23"/>
            <w:szCs w:val="23"/>
            <w:bdr w:val="none" w:sz="0" w:space="0" w:color="auto" w:frame="1"/>
          </w:rPr>
          <w:t>And explain why you want to buy it.</w:t>
        </w:r>
      </w:ins>
    </w:p>
    <w:p w:rsidR="00EE556D" w:rsidRDefault="00EE556D" w:rsidP="00EE556D">
      <w:pPr>
        <w:pStyle w:val="Heading4"/>
        <w:spacing w:before="0" w:line="240" w:lineRule="atLeast"/>
        <w:textAlignment w:val="baseline"/>
        <w:rPr>
          <w:ins w:id="1099" w:author="Unknown"/>
          <w:rFonts w:ascii="Helvetica" w:hAnsi="Helvetica" w:cs="Helvetica"/>
          <w:b w:val="0"/>
          <w:bCs w:val="0"/>
          <w:color w:val="555555"/>
          <w:sz w:val="28"/>
          <w:szCs w:val="28"/>
          <w:bdr w:val="none" w:sz="0" w:space="0" w:color="auto" w:frame="1"/>
        </w:rPr>
      </w:pPr>
      <w:ins w:id="1100" w:author="Unknown">
        <w:r>
          <w:rPr>
            <w:rFonts w:ascii="Helvetica" w:hAnsi="Helvetica" w:cs="Helvetica"/>
            <w:b w:val="0"/>
            <w:bCs w:val="0"/>
            <w:color w:val="555555"/>
            <w:sz w:val="28"/>
            <w:szCs w:val="28"/>
            <w:bdr w:val="none" w:sz="0" w:space="0" w:color="auto" w:frame="1"/>
          </w:rPr>
          <w:t>Exercise</w:t>
        </w:r>
      </w:ins>
    </w:p>
    <w:p w:rsidR="00EE556D" w:rsidRDefault="00EE556D" w:rsidP="00EE556D">
      <w:pPr>
        <w:pStyle w:val="NormalWeb"/>
        <w:spacing w:before="0" w:beforeAutospacing="0" w:after="0" w:afterAutospacing="0" w:line="360" w:lineRule="atLeast"/>
        <w:textAlignment w:val="baseline"/>
        <w:rPr>
          <w:ins w:id="1101" w:author="Unknown"/>
          <w:rFonts w:ascii="Helvetica" w:hAnsi="Helvetica" w:cs="Helvetica"/>
          <w:color w:val="555555"/>
          <w:sz w:val="23"/>
          <w:szCs w:val="23"/>
          <w:bdr w:val="none" w:sz="0" w:space="0" w:color="auto" w:frame="1"/>
        </w:rPr>
      </w:pPr>
      <w:ins w:id="1102" w:author="Unknown">
        <w:r>
          <w:rPr>
            <w:rFonts w:ascii="Helvetica" w:hAnsi="Helvetica" w:cs="Helvetica"/>
            <w:color w:val="555555"/>
            <w:sz w:val="23"/>
            <w:szCs w:val="23"/>
            <w:bdr w:val="none" w:sz="0" w:space="0" w:color="auto" w:frame="1"/>
          </w:rPr>
          <w:t>Describe an activity you do to keep fit</w:t>
        </w:r>
      </w:ins>
    </w:p>
    <w:p w:rsidR="00EE556D" w:rsidRDefault="00EE556D" w:rsidP="00EE556D">
      <w:pPr>
        <w:pStyle w:val="NormalWeb"/>
        <w:spacing w:before="0" w:beforeAutospacing="0" w:after="0" w:afterAutospacing="0" w:line="360" w:lineRule="atLeast"/>
        <w:textAlignment w:val="baseline"/>
        <w:rPr>
          <w:ins w:id="1103" w:author="Unknown"/>
          <w:rFonts w:ascii="Helvetica" w:hAnsi="Helvetica" w:cs="Helvetica"/>
          <w:color w:val="555555"/>
          <w:sz w:val="23"/>
          <w:szCs w:val="23"/>
          <w:bdr w:val="none" w:sz="0" w:space="0" w:color="auto" w:frame="1"/>
        </w:rPr>
      </w:pPr>
      <w:ins w:id="110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05" w:author="Unknown"/>
          <w:rFonts w:ascii="Helvetica" w:hAnsi="Helvetica" w:cs="Helvetica"/>
          <w:color w:val="555555"/>
          <w:sz w:val="23"/>
          <w:szCs w:val="23"/>
          <w:bdr w:val="none" w:sz="0" w:space="0" w:color="auto" w:frame="1"/>
        </w:rPr>
      </w:pPr>
      <w:proofErr w:type="gramStart"/>
      <w:ins w:id="110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107" w:author="Unknown"/>
          <w:rFonts w:ascii="Helvetica" w:hAnsi="Helvetica" w:cs="Helvetica"/>
          <w:color w:val="555555"/>
          <w:sz w:val="23"/>
          <w:szCs w:val="23"/>
          <w:bdr w:val="none" w:sz="0" w:space="0" w:color="auto" w:frame="1"/>
        </w:rPr>
      </w:pPr>
      <w:proofErr w:type="gramStart"/>
      <w:ins w:id="1108"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do it</w:t>
        </w:r>
      </w:ins>
    </w:p>
    <w:p w:rsidR="00EE556D" w:rsidRDefault="00EE556D" w:rsidP="00EE556D">
      <w:pPr>
        <w:pStyle w:val="NormalWeb"/>
        <w:spacing w:before="0" w:beforeAutospacing="0" w:after="0" w:afterAutospacing="0" w:line="360" w:lineRule="atLeast"/>
        <w:textAlignment w:val="baseline"/>
        <w:rPr>
          <w:ins w:id="1109" w:author="Unknown"/>
          <w:rFonts w:ascii="Helvetica" w:hAnsi="Helvetica" w:cs="Helvetica"/>
          <w:color w:val="555555"/>
          <w:sz w:val="23"/>
          <w:szCs w:val="23"/>
          <w:bdr w:val="none" w:sz="0" w:space="0" w:color="auto" w:frame="1"/>
        </w:rPr>
      </w:pPr>
      <w:proofErr w:type="gramStart"/>
      <w:ins w:id="1110"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do it</w:t>
        </w:r>
      </w:ins>
    </w:p>
    <w:p w:rsidR="00EE556D" w:rsidRDefault="00EE556D" w:rsidP="00EE556D">
      <w:pPr>
        <w:pStyle w:val="NormalWeb"/>
        <w:spacing w:before="0" w:beforeAutospacing="0" w:after="0" w:afterAutospacing="0" w:line="360" w:lineRule="atLeast"/>
        <w:textAlignment w:val="baseline"/>
        <w:rPr>
          <w:ins w:id="1111" w:author="Unknown"/>
          <w:rFonts w:ascii="Helvetica" w:hAnsi="Helvetica" w:cs="Helvetica"/>
          <w:color w:val="555555"/>
          <w:sz w:val="23"/>
          <w:szCs w:val="23"/>
          <w:bdr w:val="none" w:sz="0" w:space="0" w:color="auto" w:frame="1"/>
        </w:rPr>
      </w:pPr>
      <w:ins w:id="1112" w:author="Unknown">
        <w:r>
          <w:rPr>
            <w:rFonts w:ascii="Helvetica" w:hAnsi="Helvetica" w:cs="Helvetica"/>
            <w:color w:val="555555"/>
            <w:sz w:val="23"/>
            <w:szCs w:val="23"/>
            <w:bdr w:val="none" w:sz="0" w:space="0" w:color="auto" w:frame="1"/>
          </w:rPr>
          <w:t>And explain why you chose to do that exercise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13" w:author="Unknown"/>
          <w:rFonts w:ascii="Helvetica" w:hAnsi="Helvetica" w:cs="Helvetica"/>
          <w:b w:val="0"/>
          <w:bCs w:val="0"/>
          <w:color w:val="555555"/>
          <w:sz w:val="28"/>
          <w:szCs w:val="28"/>
          <w:bdr w:val="none" w:sz="0" w:space="0" w:color="auto" w:frame="1"/>
        </w:rPr>
      </w:pPr>
      <w:ins w:id="1114" w:author="Unknown">
        <w:r>
          <w:rPr>
            <w:rFonts w:ascii="Helvetica" w:hAnsi="Helvetica" w:cs="Helvetica"/>
            <w:b w:val="0"/>
            <w:bCs w:val="0"/>
            <w:color w:val="555555"/>
            <w:sz w:val="28"/>
            <w:szCs w:val="28"/>
            <w:bdr w:val="none" w:sz="0" w:space="0" w:color="auto" w:frame="1"/>
          </w:rPr>
          <w:t>An expensive activity</w:t>
        </w:r>
      </w:ins>
    </w:p>
    <w:p w:rsidR="00EE556D" w:rsidRDefault="00EE556D" w:rsidP="00EE556D">
      <w:pPr>
        <w:pStyle w:val="NormalWeb"/>
        <w:spacing w:before="0" w:beforeAutospacing="0" w:after="0" w:afterAutospacing="0" w:line="360" w:lineRule="atLeast"/>
        <w:textAlignment w:val="baseline"/>
        <w:rPr>
          <w:ins w:id="1115" w:author="Unknown"/>
          <w:rFonts w:ascii="Helvetica" w:hAnsi="Helvetica" w:cs="Helvetica"/>
          <w:color w:val="555555"/>
          <w:sz w:val="23"/>
          <w:szCs w:val="23"/>
          <w:bdr w:val="none" w:sz="0" w:space="0" w:color="auto" w:frame="1"/>
        </w:rPr>
      </w:pPr>
      <w:ins w:id="1116" w:author="Unknown">
        <w:r>
          <w:rPr>
            <w:rFonts w:ascii="Helvetica" w:hAnsi="Helvetica" w:cs="Helvetica"/>
            <w:color w:val="555555"/>
            <w:sz w:val="23"/>
            <w:szCs w:val="23"/>
            <w:bdr w:val="none" w:sz="0" w:space="0" w:color="auto" w:frame="1"/>
          </w:rPr>
          <w:t>Describe an activity you do that is expensive</w:t>
        </w:r>
      </w:ins>
    </w:p>
    <w:p w:rsidR="00EE556D" w:rsidRDefault="00EE556D" w:rsidP="00EE556D">
      <w:pPr>
        <w:pStyle w:val="NormalWeb"/>
        <w:spacing w:before="0" w:beforeAutospacing="0" w:after="0" w:afterAutospacing="0" w:line="360" w:lineRule="atLeast"/>
        <w:textAlignment w:val="baseline"/>
        <w:rPr>
          <w:ins w:id="1117" w:author="Unknown"/>
          <w:rFonts w:ascii="Helvetica" w:hAnsi="Helvetica" w:cs="Helvetica"/>
          <w:color w:val="555555"/>
          <w:sz w:val="23"/>
          <w:szCs w:val="23"/>
          <w:bdr w:val="none" w:sz="0" w:space="0" w:color="auto" w:frame="1"/>
        </w:rPr>
      </w:pPr>
      <w:ins w:id="111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19" w:author="Unknown"/>
          <w:rFonts w:ascii="Helvetica" w:hAnsi="Helvetica" w:cs="Helvetica"/>
          <w:color w:val="555555"/>
          <w:sz w:val="23"/>
          <w:szCs w:val="23"/>
          <w:bdr w:val="none" w:sz="0" w:space="0" w:color="auto" w:frame="1"/>
        </w:rPr>
      </w:pPr>
      <w:proofErr w:type="gramStart"/>
      <w:ins w:id="112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activity is</w:t>
        </w:r>
      </w:ins>
    </w:p>
    <w:p w:rsidR="00EE556D" w:rsidRDefault="00EE556D" w:rsidP="00EE556D">
      <w:pPr>
        <w:pStyle w:val="NormalWeb"/>
        <w:spacing w:before="0" w:beforeAutospacing="0" w:after="0" w:afterAutospacing="0" w:line="360" w:lineRule="atLeast"/>
        <w:textAlignment w:val="baseline"/>
        <w:rPr>
          <w:ins w:id="1121" w:author="Unknown"/>
          <w:rFonts w:ascii="Helvetica" w:hAnsi="Helvetica" w:cs="Helvetica"/>
          <w:color w:val="555555"/>
          <w:sz w:val="23"/>
          <w:szCs w:val="23"/>
          <w:bdr w:val="none" w:sz="0" w:space="0" w:color="auto" w:frame="1"/>
        </w:rPr>
      </w:pPr>
      <w:proofErr w:type="gramStart"/>
      <w:ins w:id="112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do it with</w:t>
        </w:r>
      </w:ins>
    </w:p>
    <w:p w:rsidR="00EE556D" w:rsidRDefault="00EE556D" w:rsidP="00EE556D">
      <w:pPr>
        <w:pStyle w:val="NormalWeb"/>
        <w:spacing w:before="0" w:beforeAutospacing="0" w:after="0" w:afterAutospacing="0" w:line="360" w:lineRule="atLeast"/>
        <w:textAlignment w:val="baseline"/>
        <w:rPr>
          <w:ins w:id="1123" w:author="Unknown"/>
          <w:rFonts w:ascii="Helvetica" w:hAnsi="Helvetica" w:cs="Helvetica"/>
          <w:color w:val="555555"/>
          <w:sz w:val="23"/>
          <w:szCs w:val="23"/>
          <w:bdr w:val="none" w:sz="0" w:space="0" w:color="auto" w:frame="1"/>
        </w:rPr>
      </w:pPr>
      <w:proofErr w:type="gramStart"/>
      <w:ins w:id="1124"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do it</w:t>
        </w:r>
      </w:ins>
    </w:p>
    <w:p w:rsidR="00EE556D" w:rsidRDefault="00EE556D" w:rsidP="00EE556D">
      <w:pPr>
        <w:pStyle w:val="NormalWeb"/>
        <w:spacing w:before="0" w:beforeAutospacing="0" w:after="0" w:afterAutospacing="0" w:line="360" w:lineRule="atLeast"/>
        <w:textAlignment w:val="baseline"/>
        <w:rPr>
          <w:ins w:id="1125" w:author="Unknown"/>
          <w:rFonts w:ascii="Helvetica" w:hAnsi="Helvetica" w:cs="Helvetica"/>
          <w:color w:val="555555"/>
          <w:sz w:val="23"/>
          <w:szCs w:val="23"/>
          <w:bdr w:val="none" w:sz="0" w:space="0" w:color="auto" w:frame="1"/>
        </w:rPr>
      </w:pPr>
      <w:ins w:id="1126" w:author="Unknown">
        <w:r>
          <w:rPr>
            <w:rFonts w:ascii="Helvetica" w:hAnsi="Helvetica" w:cs="Helvetica"/>
            <w:color w:val="555555"/>
            <w:sz w:val="23"/>
            <w:szCs w:val="23"/>
            <w:bdr w:val="none" w:sz="0" w:space="0" w:color="auto" w:frame="1"/>
          </w:rPr>
          <w:t>And explain why you choose to spend money on that activity</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27" w:author="Unknown"/>
          <w:rFonts w:ascii="Helvetica" w:hAnsi="Helvetica" w:cs="Helvetica"/>
          <w:b w:val="0"/>
          <w:bCs w:val="0"/>
          <w:color w:val="555555"/>
          <w:sz w:val="28"/>
          <w:szCs w:val="28"/>
          <w:bdr w:val="none" w:sz="0" w:space="0" w:color="auto" w:frame="1"/>
        </w:rPr>
      </w:pPr>
      <w:ins w:id="1128" w:author="Unknown">
        <w:r>
          <w:rPr>
            <w:rFonts w:ascii="Helvetica" w:hAnsi="Helvetica" w:cs="Helvetica"/>
            <w:b w:val="0"/>
            <w:bCs w:val="0"/>
            <w:color w:val="555555"/>
            <w:sz w:val="28"/>
            <w:szCs w:val="28"/>
            <w:bdr w:val="none" w:sz="0" w:space="0" w:color="auto" w:frame="1"/>
          </w:rPr>
          <w:t>Website</w:t>
        </w:r>
      </w:ins>
    </w:p>
    <w:p w:rsidR="00EE556D" w:rsidRDefault="00EE556D" w:rsidP="00EE556D">
      <w:pPr>
        <w:pStyle w:val="NormalWeb"/>
        <w:spacing w:before="0" w:beforeAutospacing="0" w:after="0" w:afterAutospacing="0" w:line="360" w:lineRule="atLeast"/>
        <w:textAlignment w:val="baseline"/>
        <w:rPr>
          <w:ins w:id="1129" w:author="Unknown"/>
          <w:rFonts w:ascii="Helvetica" w:hAnsi="Helvetica" w:cs="Helvetica"/>
          <w:color w:val="555555"/>
          <w:sz w:val="23"/>
          <w:szCs w:val="23"/>
          <w:bdr w:val="none" w:sz="0" w:space="0" w:color="auto" w:frame="1"/>
        </w:rPr>
      </w:pPr>
      <w:ins w:id="1130" w:author="Unknown">
        <w:r>
          <w:rPr>
            <w:rFonts w:ascii="Helvetica" w:hAnsi="Helvetica" w:cs="Helvetica"/>
            <w:color w:val="555555"/>
            <w:sz w:val="23"/>
            <w:szCs w:val="23"/>
            <w:bdr w:val="none" w:sz="0" w:space="0" w:color="auto" w:frame="1"/>
          </w:rPr>
          <w:t>Describe a website you regularly visit</w:t>
        </w:r>
      </w:ins>
    </w:p>
    <w:p w:rsidR="00EE556D" w:rsidRDefault="00EE556D" w:rsidP="00EE556D">
      <w:pPr>
        <w:pStyle w:val="NormalWeb"/>
        <w:spacing w:before="0" w:beforeAutospacing="0" w:after="0" w:afterAutospacing="0" w:line="360" w:lineRule="atLeast"/>
        <w:textAlignment w:val="baseline"/>
        <w:rPr>
          <w:ins w:id="1131" w:author="Unknown"/>
          <w:rFonts w:ascii="Helvetica" w:hAnsi="Helvetica" w:cs="Helvetica"/>
          <w:color w:val="555555"/>
          <w:sz w:val="23"/>
          <w:szCs w:val="23"/>
          <w:bdr w:val="none" w:sz="0" w:space="0" w:color="auto" w:frame="1"/>
        </w:rPr>
      </w:pPr>
      <w:ins w:id="113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33" w:author="Unknown"/>
          <w:rFonts w:ascii="Helvetica" w:hAnsi="Helvetica" w:cs="Helvetica"/>
          <w:color w:val="555555"/>
          <w:sz w:val="23"/>
          <w:szCs w:val="23"/>
          <w:bdr w:val="none" w:sz="0" w:space="0" w:color="auto" w:frame="1"/>
        </w:rPr>
      </w:pPr>
      <w:proofErr w:type="gramStart"/>
      <w:ins w:id="113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website is</w:t>
        </w:r>
      </w:ins>
    </w:p>
    <w:p w:rsidR="00EE556D" w:rsidRDefault="00EE556D" w:rsidP="00EE556D">
      <w:pPr>
        <w:pStyle w:val="NormalWeb"/>
        <w:spacing w:before="0" w:beforeAutospacing="0" w:after="0" w:afterAutospacing="0" w:line="360" w:lineRule="atLeast"/>
        <w:textAlignment w:val="baseline"/>
        <w:rPr>
          <w:ins w:id="1135" w:author="Unknown"/>
          <w:rFonts w:ascii="Helvetica" w:hAnsi="Helvetica" w:cs="Helvetica"/>
          <w:color w:val="555555"/>
          <w:sz w:val="23"/>
          <w:szCs w:val="23"/>
          <w:bdr w:val="none" w:sz="0" w:space="0" w:color="auto" w:frame="1"/>
        </w:rPr>
      </w:pPr>
      <w:proofErr w:type="gramStart"/>
      <w:ins w:id="113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visit it</w:t>
        </w:r>
      </w:ins>
    </w:p>
    <w:p w:rsidR="00EE556D" w:rsidRDefault="00EE556D" w:rsidP="00EE556D">
      <w:pPr>
        <w:pStyle w:val="NormalWeb"/>
        <w:spacing w:before="0" w:beforeAutospacing="0" w:after="0" w:afterAutospacing="0" w:line="360" w:lineRule="atLeast"/>
        <w:textAlignment w:val="baseline"/>
        <w:rPr>
          <w:ins w:id="1137" w:author="Unknown"/>
          <w:rFonts w:ascii="Helvetica" w:hAnsi="Helvetica" w:cs="Helvetica"/>
          <w:color w:val="555555"/>
          <w:sz w:val="23"/>
          <w:szCs w:val="23"/>
          <w:bdr w:val="none" w:sz="0" w:space="0" w:color="auto" w:frame="1"/>
        </w:rPr>
      </w:pPr>
      <w:proofErr w:type="gramStart"/>
      <w:ins w:id="1138"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found out about it</w:t>
        </w:r>
      </w:ins>
    </w:p>
    <w:p w:rsidR="00EE556D" w:rsidRDefault="00EE556D" w:rsidP="00EE556D">
      <w:pPr>
        <w:pStyle w:val="NormalWeb"/>
        <w:spacing w:before="0" w:beforeAutospacing="0" w:after="0" w:afterAutospacing="0" w:line="360" w:lineRule="atLeast"/>
        <w:textAlignment w:val="baseline"/>
        <w:rPr>
          <w:ins w:id="1139" w:author="Unknown"/>
          <w:rFonts w:ascii="Helvetica" w:hAnsi="Helvetica" w:cs="Helvetica"/>
          <w:color w:val="555555"/>
          <w:sz w:val="23"/>
          <w:szCs w:val="23"/>
          <w:bdr w:val="none" w:sz="0" w:space="0" w:color="auto" w:frame="1"/>
        </w:rPr>
      </w:pPr>
      <w:ins w:id="1140" w:author="Unknown">
        <w:r>
          <w:rPr>
            <w:rFonts w:ascii="Helvetica" w:hAnsi="Helvetica" w:cs="Helvetica"/>
            <w:color w:val="555555"/>
            <w:sz w:val="23"/>
            <w:szCs w:val="23"/>
            <w:bdr w:val="none" w:sz="0" w:space="0" w:color="auto" w:frame="1"/>
          </w:rPr>
          <w:t>And say why you visit it so often</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41" w:author="Unknown"/>
          <w:rFonts w:ascii="Helvetica" w:hAnsi="Helvetica" w:cs="Helvetica"/>
          <w:b w:val="0"/>
          <w:bCs w:val="0"/>
          <w:color w:val="555555"/>
          <w:sz w:val="28"/>
          <w:szCs w:val="28"/>
          <w:bdr w:val="none" w:sz="0" w:space="0" w:color="auto" w:frame="1"/>
        </w:rPr>
      </w:pPr>
      <w:ins w:id="1142" w:author="Unknown">
        <w:r>
          <w:rPr>
            <w:rFonts w:ascii="Helvetica" w:hAnsi="Helvetica" w:cs="Helvetica"/>
            <w:b w:val="0"/>
            <w:bCs w:val="0"/>
            <w:color w:val="555555"/>
            <w:sz w:val="28"/>
            <w:szCs w:val="28"/>
            <w:bdr w:val="none" w:sz="0" w:space="0" w:color="auto" w:frame="1"/>
          </w:rPr>
          <w:t>App</w:t>
        </w:r>
      </w:ins>
    </w:p>
    <w:p w:rsidR="00EE556D" w:rsidRDefault="00EE556D" w:rsidP="00EE556D">
      <w:pPr>
        <w:pStyle w:val="NormalWeb"/>
        <w:spacing w:before="0" w:beforeAutospacing="0" w:after="0" w:afterAutospacing="0" w:line="360" w:lineRule="atLeast"/>
        <w:textAlignment w:val="baseline"/>
        <w:rPr>
          <w:ins w:id="1143" w:author="Unknown"/>
          <w:rFonts w:ascii="Helvetica" w:hAnsi="Helvetica" w:cs="Helvetica"/>
          <w:color w:val="555555"/>
          <w:sz w:val="23"/>
          <w:szCs w:val="23"/>
          <w:bdr w:val="none" w:sz="0" w:space="0" w:color="auto" w:frame="1"/>
        </w:rPr>
      </w:pPr>
      <w:ins w:id="1144" w:author="Unknown">
        <w:r>
          <w:rPr>
            <w:rFonts w:ascii="Helvetica" w:hAnsi="Helvetica" w:cs="Helvetica"/>
            <w:color w:val="555555"/>
            <w:sz w:val="23"/>
            <w:szCs w:val="23"/>
            <w:bdr w:val="none" w:sz="0" w:space="0" w:color="auto" w:frame="1"/>
          </w:rPr>
          <w:t>Describe an app on your computer or phone that you often use</w:t>
        </w:r>
      </w:ins>
    </w:p>
    <w:p w:rsidR="00EE556D" w:rsidRDefault="00EE556D" w:rsidP="00EE556D">
      <w:pPr>
        <w:pStyle w:val="NormalWeb"/>
        <w:spacing w:before="0" w:beforeAutospacing="0" w:after="0" w:afterAutospacing="0" w:line="360" w:lineRule="atLeast"/>
        <w:textAlignment w:val="baseline"/>
        <w:rPr>
          <w:ins w:id="1145" w:author="Unknown"/>
          <w:rFonts w:ascii="Helvetica" w:hAnsi="Helvetica" w:cs="Helvetica"/>
          <w:color w:val="555555"/>
          <w:sz w:val="23"/>
          <w:szCs w:val="23"/>
          <w:bdr w:val="none" w:sz="0" w:space="0" w:color="auto" w:frame="1"/>
        </w:rPr>
      </w:pPr>
      <w:ins w:id="114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47" w:author="Unknown"/>
          <w:rFonts w:ascii="Helvetica" w:hAnsi="Helvetica" w:cs="Helvetica"/>
          <w:color w:val="555555"/>
          <w:sz w:val="23"/>
          <w:szCs w:val="23"/>
          <w:bdr w:val="none" w:sz="0" w:space="0" w:color="auto" w:frame="1"/>
        </w:rPr>
      </w:pPr>
      <w:proofErr w:type="gramStart"/>
      <w:ins w:id="114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app is</w:t>
        </w:r>
      </w:ins>
    </w:p>
    <w:p w:rsidR="00EE556D" w:rsidRDefault="00EE556D" w:rsidP="00EE556D">
      <w:pPr>
        <w:pStyle w:val="NormalWeb"/>
        <w:spacing w:before="0" w:beforeAutospacing="0" w:after="0" w:afterAutospacing="0" w:line="360" w:lineRule="atLeast"/>
        <w:textAlignment w:val="baseline"/>
        <w:rPr>
          <w:ins w:id="1149" w:author="Unknown"/>
          <w:rFonts w:ascii="Helvetica" w:hAnsi="Helvetica" w:cs="Helvetica"/>
          <w:color w:val="555555"/>
          <w:sz w:val="23"/>
          <w:szCs w:val="23"/>
          <w:bdr w:val="none" w:sz="0" w:space="0" w:color="auto" w:frame="1"/>
        </w:rPr>
      </w:pPr>
      <w:proofErr w:type="gramStart"/>
      <w:ins w:id="115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use it for</w:t>
        </w:r>
      </w:ins>
    </w:p>
    <w:p w:rsidR="00EE556D" w:rsidRDefault="00EE556D" w:rsidP="00EE556D">
      <w:pPr>
        <w:pStyle w:val="NormalWeb"/>
        <w:spacing w:before="0" w:beforeAutospacing="0" w:after="0" w:afterAutospacing="0" w:line="360" w:lineRule="atLeast"/>
        <w:textAlignment w:val="baseline"/>
        <w:rPr>
          <w:ins w:id="1151" w:author="Unknown"/>
          <w:rFonts w:ascii="Helvetica" w:hAnsi="Helvetica" w:cs="Helvetica"/>
          <w:color w:val="555555"/>
          <w:sz w:val="23"/>
          <w:szCs w:val="23"/>
          <w:bdr w:val="none" w:sz="0" w:space="0" w:color="auto" w:frame="1"/>
        </w:rPr>
      </w:pPr>
      <w:proofErr w:type="gramStart"/>
      <w:ins w:id="1152"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use it</w:t>
        </w:r>
      </w:ins>
    </w:p>
    <w:p w:rsidR="00EE556D" w:rsidRDefault="00EE556D" w:rsidP="00EE556D">
      <w:pPr>
        <w:pStyle w:val="NormalWeb"/>
        <w:spacing w:before="0" w:beforeAutospacing="0" w:after="0" w:afterAutospacing="0" w:line="360" w:lineRule="atLeast"/>
        <w:textAlignment w:val="baseline"/>
        <w:rPr>
          <w:ins w:id="1153" w:author="Unknown"/>
          <w:rFonts w:ascii="Helvetica" w:hAnsi="Helvetica" w:cs="Helvetica"/>
          <w:color w:val="555555"/>
          <w:sz w:val="23"/>
          <w:szCs w:val="23"/>
          <w:bdr w:val="none" w:sz="0" w:space="0" w:color="auto" w:frame="1"/>
        </w:rPr>
      </w:pPr>
      <w:ins w:id="1154" w:author="Unknown">
        <w:r>
          <w:rPr>
            <w:rFonts w:ascii="Helvetica" w:hAnsi="Helvetica" w:cs="Helvetica"/>
            <w:color w:val="555555"/>
            <w:sz w:val="23"/>
            <w:szCs w:val="23"/>
            <w:bdr w:val="none" w:sz="0" w:space="0" w:color="auto" w:frame="1"/>
          </w:rPr>
          <w:t>And say why you use that app so often</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55" w:author="Unknown"/>
          <w:rFonts w:ascii="Helvetica" w:hAnsi="Helvetica" w:cs="Helvetica"/>
          <w:b w:val="0"/>
          <w:bCs w:val="0"/>
          <w:color w:val="555555"/>
          <w:sz w:val="28"/>
          <w:szCs w:val="28"/>
          <w:bdr w:val="none" w:sz="0" w:space="0" w:color="auto" w:frame="1"/>
        </w:rPr>
      </w:pPr>
      <w:ins w:id="1156" w:author="Unknown">
        <w:r>
          <w:rPr>
            <w:rFonts w:ascii="Helvetica" w:hAnsi="Helvetica" w:cs="Helvetica"/>
            <w:b w:val="0"/>
            <w:bCs w:val="0"/>
            <w:color w:val="555555"/>
            <w:sz w:val="28"/>
            <w:szCs w:val="28"/>
            <w:bdr w:val="none" w:sz="0" w:space="0" w:color="auto" w:frame="1"/>
          </w:rPr>
          <w:t>Music</w:t>
        </w:r>
      </w:ins>
    </w:p>
    <w:p w:rsidR="00EE556D" w:rsidRDefault="00EE556D" w:rsidP="00EE556D">
      <w:pPr>
        <w:pStyle w:val="NormalWeb"/>
        <w:spacing w:before="0" w:beforeAutospacing="0" w:after="0" w:afterAutospacing="0" w:line="360" w:lineRule="atLeast"/>
        <w:textAlignment w:val="baseline"/>
        <w:rPr>
          <w:ins w:id="1157" w:author="Unknown"/>
          <w:rFonts w:ascii="Helvetica" w:hAnsi="Helvetica" w:cs="Helvetica"/>
          <w:color w:val="555555"/>
          <w:sz w:val="23"/>
          <w:szCs w:val="23"/>
          <w:bdr w:val="none" w:sz="0" w:space="0" w:color="auto" w:frame="1"/>
        </w:rPr>
      </w:pPr>
      <w:ins w:id="1158" w:author="Unknown">
        <w:r>
          <w:rPr>
            <w:rFonts w:ascii="Helvetica" w:hAnsi="Helvetica" w:cs="Helvetica"/>
            <w:color w:val="555555"/>
            <w:sz w:val="23"/>
            <w:szCs w:val="23"/>
            <w:bdr w:val="none" w:sz="0" w:space="0" w:color="auto" w:frame="1"/>
          </w:rPr>
          <w:t>Describe a piece of music you like listening to</w:t>
        </w:r>
      </w:ins>
    </w:p>
    <w:p w:rsidR="00EE556D" w:rsidRDefault="00EE556D" w:rsidP="00EE556D">
      <w:pPr>
        <w:pStyle w:val="NormalWeb"/>
        <w:spacing w:before="0" w:beforeAutospacing="0" w:after="0" w:afterAutospacing="0" w:line="360" w:lineRule="atLeast"/>
        <w:textAlignment w:val="baseline"/>
        <w:rPr>
          <w:ins w:id="1159" w:author="Unknown"/>
          <w:rFonts w:ascii="Helvetica" w:hAnsi="Helvetica" w:cs="Helvetica"/>
          <w:color w:val="555555"/>
          <w:sz w:val="23"/>
          <w:szCs w:val="23"/>
          <w:bdr w:val="none" w:sz="0" w:space="0" w:color="auto" w:frame="1"/>
        </w:rPr>
      </w:pPr>
      <w:ins w:id="116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61" w:author="Unknown"/>
          <w:rFonts w:ascii="Helvetica" w:hAnsi="Helvetica" w:cs="Helvetica"/>
          <w:color w:val="555555"/>
          <w:sz w:val="23"/>
          <w:szCs w:val="23"/>
          <w:bdr w:val="none" w:sz="0" w:space="0" w:color="auto" w:frame="1"/>
        </w:rPr>
      </w:pPr>
      <w:proofErr w:type="gramStart"/>
      <w:ins w:id="116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music is</w:t>
        </w:r>
      </w:ins>
    </w:p>
    <w:p w:rsidR="00EE556D" w:rsidRDefault="00EE556D" w:rsidP="00EE556D">
      <w:pPr>
        <w:pStyle w:val="NormalWeb"/>
        <w:spacing w:before="0" w:beforeAutospacing="0" w:after="0" w:afterAutospacing="0" w:line="360" w:lineRule="atLeast"/>
        <w:textAlignment w:val="baseline"/>
        <w:rPr>
          <w:ins w:id="1163" w:author="Unknown"/>
          <w:rFonts w:ascii="Helvetica" w:hAnsi="Helvetica" w:cs="Helvetica"/>
          <w:color w:val="555555"/>
          <w:sz w:val="23"/>
          <w:szCs w:val="23"/>
          <w:bdr w:val="none" w:sz="0" w:space="0" w:color="auto" w:frame="1"/>
        </w:rPr>
      </w:pPr>
      <w:proofErr w:type="gramStart"/>
      <w:ins w:id="1164"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first hear it</w:t>
        </w:r>
      </w:ins>
    </w:p>
    <w:p w:rsidR="00EE556D" w:rsidRDefault="00EE556D" w:rsidP="00EE556D">
      <w:pPr>
        <w:pStyle w:val="NormalWeb"/>
        <w:spacing w:before="0" w:beforeAutospacing="0" w:after="0" w:afterAutospacing="0" w:line="360" w:lineRule="atLeast"/>
        <w:textAlignment w:val="baseline"/>
        <w:rPr>
          <w:ins w:id="1165" w:author="Unknown"/>
          <w:rFonts w:ascii="Helvetica" w:hAnsi="Helvetica" w:cs="Helvetica"/>
          <w:color w:val="555555"/>
          <w:sz w:val="23"/>
          <w:szCs w:val="23"/>
          <w:bdr w:val="none" w:sz="0" w:space="0" w:color="auto" w:frame="1"/>
        </w:rPr>
      </w:pPr>
      <w:proofErr w:type="gramStart"/>
      <w:ins w:id="116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listen to it</w:t>
        </w:r>
      </w:ins>
    </w:p>
    <w:p w:rsidR="00EE556D" w:rsidRDefault="00EE556D" w:rsidP="00EE556D">
      <w:pPr>
        <w:pStyle w:val="NormalWeb"/>
        <w:spacing w:before="0" w:beforeAutospacing="0" w:after="0" w:afterAutospacing="0" w:line="360" w:lineRule="atLeast"/>
        <w:textAlignment w:val="baseline"/>
        <w:rPr>
          <w:ins w:id="1167" w:author="Unknown"/>
          <w:rFonts w:ascii="Helvetica" w:hAnsi="Helvetica" w:cs="Helvetica"/>
          <w:color w:val="555555"/>
          <w:sz w:val="23"/>
          <w:szCs w:val="23"/>
          <w:bdr w:val="none" w:sz="0" w:space="0" w:color="auto" w:frame="1"/>
        </w:rPr>
      </w:pPr>
      <w:ins w:id="1168" w:author="Unknown">
        <w:r>
          <w:rPr>
            <w:rFonts w:ascii="Helvetica" w:hAnsi="Helvetica" w:cs="Helvetica"/>
            <w:color w:val="555555"/>
            <w:sz w:val="23"/>
            <w:szCs w:val="23"/>
            <w:bdr w:val="none" w:sz="0" w:space="0" w:color="auto" w:frame="1"/>
          </w:rPr>
          <w:t>And explain why you enjoy listening to that piece of music</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69" w:author="Unknown"/>
          <w:rFonts w:ascii="Helvetica" w:hAnsi="Helvetica" w:cs="Helvetica"/>
          <w:b w:val="0"/>
          <w:bCs w:val="0"/>
          <w:color w:val="555555"/>
          <w:sz w:val="28"/>
          <w:szCs w:val="28"/>
          <w:bdr w:val="none" w:sz="0" w:space="0" w:color="auto" w:frame="1"/>
        </w:rPr>
      </w:pPr>
      <w:ins w:id="1170" w:author="Unknown">
        <w:r>
          <w:rPr>
            <w:rFonts w:ascii="Helvetica" w:hAnsi="Helvetica" w:cs="Helvetica"/>
            <w:b w:val="0"/>
            <w:bCs w:val="0"/>
            <w:color w:val="555555"/>
            <w:sz w:val="28"/>
            <w:szCs w:val="28"/>
            <w:bdr w:val="none" w:sz="0" w:space="0" w:color="auto" w:frame="1"/>
          </w:rPr>
          <w:t>Something to study</w:t>
        </w:r>
      </w:ins>
    </w:p>
    <w:p w:rsidR="00EE556D" w:rsidRDefault="00EE556D" w:rsidP="00EE556D">
      <w:pPr>
        <w:pStyle w:val="NormalWeb"/>
        <w:spacing w:before="0" w:beforeAutospacing="0" w:after="0" w:afterAutospacing="0" w:line="360" w:lineRule="atLeast"/>
        <w:textAlignment w:val="baseline"/>
        <w:rPr>
          <w:ins w:id="1171" w:author="Unknown"/>
          <w:rFonts w:ascii="Helvetica" w:hAnsi="Helvetica" w:cs="Helvetica"/>
          <w:color w:val="555555"/>
          <w:sz w:val="23"/>
          <w:szCs w:val="23"/>
          <w:bdr w:val="none" w:sz="0" w:space="0" w:color="auto" w:frame="1"/>
        </w:rPr>
      </w:pPr>
      <w:ins w:id="1172" w:author="Unknown">
        <w:r>
          <w:rPr>
            <w:rFonts w:ascii="Helvetica" w:hAnsi="Helvetica" w:cs="Helvetica"/>
            <w:color w:val="555555"/>
            <w:sz w:val="23"/>
            <w:szCs w:val="23"/>
            <w:bdr w:val="none" w:sz="0" w:space="0" w:color="auto" w:frame="1"/>
          </w:rPr>
          <w:t>Describe something you enjoy learning about</w:t>
        </w:r>
      </w:ins>
    </w:p>
    <w:p w:rsidR="00EE556D" w:rsidRDefault="00EE556D" w:rsidP="00EE556D">
      <w:pPr>
        <w:pStyle w:val="NormalWeb"/>
        <w:spacing w:before="0" w:beforeAutospacing="0" w:after="0" w:afterAutospacing="0" w:line="360" w:lineRule="atLeast"/>
        <w:textAlignment w:val="baseline"/>
        <w:rPr>
          <w:ins w:id="1173" w:author="Unknown"/>
          <w:rFonts w:ascii="Helvetica" w:hAnsi="Helvetica" w:cs="Helvetica"/>
          <w:color w:val="555555"/>
          <w:sz w:val="23"/>
          <w:szCs w:val="23"/>
          <w:bdr w:val="none" w:sz="0" w:space="0" w:color="auto" w:frame="1"/>
        </w:rPr>
      </w:pPr>
      <w:ins w:id="117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75" w:author="Unknown"/>
          <w:rFonts w:ascii="Helvetica" w:hAnsi="Helvetica" w:cs="Helvetica"/>
          <w:color w:val="555555"/>
          <w:sz w:val="23"/>
          <w:szCs w:val="23"/>
          <w:bdr w:val="none" w:sz="0" w:space="0" w:color="auto" w:frame="1"/>
        </w:rPr>
      </w:pPr>
      <w:proofErr w:type="gramStart"/>
      <w:ins w:id="117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177" w:author="Unknown"/>
          <w:rFonts w:ascii="Helvetica" w:hAnsi="Helvetica" w:cs="Helvetica"/>
          <w:color w:val="555555"/>
          <w:sz w:val="23"/>
          <w:szCs w:val="23"/>
          <w:bdr w:val="none" w:sz="0" w:space="0" w:color="auto" w:frame="1"/>
        </w:rPr>
      </w:pPr>
      <w:proofErr w:type="gramStart"/>
      <w:ins w:id="1178"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study it</w:t>
        </w:r>
      </w:ins>
    </w:p>
    <w:p w:rsidR="00EE556D" w:rsidRDefault="00EE556D" w:rsidP="00EE556D">
      <w:pPr>
        <w:pStyle w:val="NormalWeb"/>
        <w:spacing w:before="0" w:beforeAutospacing="0" w:after="0" w:afterAutospacing="0" w:line="360" w:lineRule="atLeast"/>
        <w:textAlignment w:val="baseline"/>
        <w:rPr>
          <w:ins w:id="1179" w:author="Unknown"/>
          <w:rFonts w:ascii="Helvetica" w:hAnsi="Helvetica" w:cs="Helvetica"/>
          <w:color w:val="555555"/>
          <w:sz w:val="23"/>
          <w:szCs w:val="23"/>
          <w:bdr w:val="none" w:sz="0" w:space="0" w:color="auto" w:frame="1"/>
        </w:rPr>
      </w:pPr>
      <w:proofErr w:type="gramStart"/>
      <w:ins w:id="1180" w:author="Unknown">
        <w:r>
          <w:rPr>
            <w:rFonts w:ascii="Helvetica" w:hAnsi="Helvetica" w:cs="Helvetica"/>
            <w:color w:val="555555"/>
            <w:sz w:val="23"/>
            <w:szCs w:val="23"/>
            <w:bdr w:val="none" w:sz="0" w:space="0" w:color="auto" w:frame="1"/>
          </w:rPr>
          <w:lastRenderedPageBreak/>
          <w:t>how</w:t>
        </w:r>
        <w:proofErr w:type="gramEnd"/>
        <w:r>
          <w:rPr>
            <w:rFonts w:ascii="Helvetica" w:hAnsi="Helvetica" w:cs="Helvetica"/>
            <w:color w:val="555555"/>
            <w:sz w:val="23"/>
            <w:szCs w:val="23"/>
            <w:bdr w:val="none" w:sz="0" w:space="0" w:color="auto" w:frame="1"/>
          </w:rPr>
          <w:t xml:space="preserve"> you study it</w:t>
        </w:r>
      </w:ins>
    </w:p>
    <w:p w:rsidR="00EE556D" w:rsidRDefault="00EE556D" w:rsidP="00EE556D">
      <w:pPr>
        <w:pStyle w:val="NormalWeb"/>
        <w:spacing w:before="0" w:beforeAutospacing="0" w:after="0" w:afterAutospacing="0" w:line="360" w:lineRule="atLeast"/>
        <w:textAlignment w:val="baseline"/>
        <w:rPr>
          <w:ins w:id="1181" w:author="Unknown"/>
          <w:rFonts w:ascii="Helvetica" w:hAnsi="Helvetica" w:cs="Helvetica"/>
          <w:color w:val="555555"/>
          <w:sz w:val="23"/>
          <w:szCs w:val="23"/>
          <w:bdr w:val="none" w:sz="0" w:space="0" w:color="auto" w:frame="1"/>
        </w:rPr>
      </w:pPr>
      <w:ins w:id="1182" w:author="Unknown">
        <w:r>
          <w:rPr>
            <w:rFonts w:ascii="Helvetica" w:hAnsi="Helvetica" w:cs="Helvetica"/>
            <w:color w:val="555555"/>
            <w:sz w:val="23"/>
            <w:szCs w:val="23"/>
            <w:bdr w:val="none" w:sz="0" w:space="0" w:color="auto" w:frame="1"/>
          </w:rPr>
          <w:t>And explain why you enjoy studying it so much</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83" w:author="Unknown"/>
          <w:rFonts w:ascii="Helvetica" w:hAnsi="Helvetica" w:cs="Helvetica"/>
          <w:b w:val="0"/>
          <w:bCs w:val="0"/>
          <w:color w:val="555555"/>
          <w:sz w:val="28"/>
          <w:szCs w:val="28"/>
          <w:bdr w:val="none" w:sz="0" w:space="0" w:color="auto" w:frame="1"/>
        </w:rPr>
      </w:pPr>
      <w:ins w:id="1184" w:author="Unknown">
        <w:r>
          <w:rPr>
            <w:rFonts w:ascii="Helvetica" w:hAnsi="Helvetica" w:cs="Helvetica"/>
            <w:b w:val="0"/>
            <w:bCs w:val="0"/>
            <w:color w:val="555555"/>
            <w:sz w:val="28"/>
            <w:szCs w:val="28"/>
            <w:bdr w:val="none" w:sz="0" w:space="0" w:color="auto" w:frame="1"/>
          </w:rPr>
          <w:t>Restaurant</w:t>
        </w:r>
      </w:ins>
    </w:p>
    <w:p w:rsidR="00EE556D" w:rsidRDefault="00EE556D" w:rsidP="00EE556D">
      <w:pPr>
        <w:pStyle w:val="NormalWeb"/>
        <w:spacing w:before="0" w:beforeAutospacing="0" w:after="0" w:afterAutospacing="0" w:line="360" w:lineRule="atLeast"/>
        <w:textAlignment w:val="baseline"/>
        <w:rPr>
          <w:ins w:id="1185" w:author="Unknown"/>
          <w:rFonts w:ascii="Helvetica" w:hAnsi="Helvetica" w:cs="Helvetica"/>
          <w:color w:val="555555"/>
          <w:sz w:val="23"/>
          <w:szCs w:val="23"/>
          <w:bdr w:val="none" w:sz="0" w:space="0" w:color="auto" w:frame="1"/>
        </w:rPr>
      </w:pPr>
      <w:ins w:id="1186" w:author="Unknown">
        <w:r>
          <w:rPr>
            <w:rFonts w:ascii="Helvetica" w:hAnsi="Helvetica" w:cs="Helvetica"/>
            <w:color w:val="555555"/>
            <w:sz w:val="23"/>
            <w:szCs w:val="23"/>
            <w:bdr w:val="none" w:sz="0" w:space="0" w:color="auto" w:frame="1"/>
          </w:rPr>
          <w:t>Describe somewhere you like to eat out</w:t>
        </w:r>
      </w:ins>
    </w:p>
    <w:p w:rsidR="00EE556D" w:rsidRDefault="00EE556D" w:rsidP="00EE556D">
      <w:pPr>
        <w:pStyle w:val="NormalWeb"/>
        <w:spacing w:before="0" w:beforeAutospacing="0" w:after="0" w:afterAutospacing="0" w:line="360" w:lineRule="atLeast"/>
        <w:textAlignment w:val="baseline"/>
        <w:rPr>
          <w:ins w:id="1187" w:author="Unknown"/>
          <w:rFonts w:ascii="Helvetica" w:hAnsi="Helvetica" w:cs="Helvetica"/>
          <w:color w:val="555555"/>
          <w:sz w:val="23"/>
          <w:szCs w:val="23"/>
          <w:bdr w:val="none" w:sz="0" w:space="0" w:color="auto" w:frame="1"/>
        </w:rPr>
      </w:pPr>
      <w:ins w:id="118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189" w:author="Unknown"/>
          <w:rFonts w:ascii="Helvetica" w:hAnsi="Helvetica" w:cs="Helvetica"/>
          <w:color w:val="555555"/>
          <w:sz w:val="23"/>
          <w:szCs w:val="23"/>
          <w:bdr w:val="none" w:sz="0" w:space="0" w:color="auto" w:frame="1"/>
        </w:rPr>
      </w:pPr>
      <w:proofErr w:type="gramStart"/>
      <w:ins w:id="1190"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191" w:author="Unknown"/>
          <w:rFonts w:ascii="Helvetica" w:hAnsi="Helvetica" w:cs="Helvetica"/>
          <w:color w:val="555555"/>
          <w:sz w:val="23"/>
          <w:szCs w:val="23"/>
          <w:bdr w:val="none" w:sz="0" w:space="0" w:color="auto" w:frame="1"/>
        </w:rPr>
      </w:pPr>
      <w:proofErr w:type="gramStart"/>
      <w:ins w:id="119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kind of food they serve</w:t>
        </w:r>
      </w:ins>
    </w:p>
    <w:p w:rsidR="00EE556D" w:rsidRDefault="00EE556D" w:rsidP="00EE556D">
      <w:pPr>
        <w:pStyle w:val="NormalWeb"/>
        <w:spacing w:before="0" w:beforeAutospacing="0" w:after="0" w:afterAutospacing="0" w:line="360" w:lineRule="atLeast"/>
        <w:textAlignment w:val="baseline"/>
        <w:rPr>
          <w:ins w:id="1193" w:author="Unknown"/>
          <w:rFonts w:ascii="Helvetica" w:hAnsi="Helvetica" w:cs="Helvetica"/>
          <w:color w:val="555555"/>
          <w:sz w:val="23"/>
          <w:szCs w:val="23"/>
          <w:bdr w:val="none" w:sz="0" w:space="0" w:color="auto" w:frame="1"/>
        </w:rPr>
      </w:pPr>
      <w:proofErr w:type="gramStart"/>
      <w:ins w:id="1194"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eat there</w:t>
        </w:r>
      </w:ins>
    </w:p>
    <w:p w:rsidR="00EE556D" w:rsidRDefault="00EE556D" w:rsidP="00EE556D">
      <w:pPr>
        <w:pStyle w:val="NormalWeb"/>
        <w:spacing w:before="0" w:beforeAutospacing="0" w:after="0" w:afterAutospacing="0" w:line="360" w:lineRule="atLeast"/>
        <w:textAlignment w:val="baseline"/>
        <w:rPr>
          <w:ins w:id="1195" w:author="Unknown"/>
          <w:rFonts w:ascii="Helvetica" w:hAnsi="Helvetica" w:cs="Helvetica"/>
          <w:color w:val="555555"/>
          <w:sz w:val="23"/>
          <w:szCs w:val="23"/>
          <w:bdr w:val="none" w:sz="0" w:space="0" w:color="auto" w:frame="1"/>
        </w:rPr>
      </w:pPr>
      <w:ins w:id="1196" w:author="Unknown">
        <w:r>
          <w:rPr>
            <w:rFonts w:ascii="Helvetica" w:hAnsi="Helvetica" w:cs="Helvetica"/>
            <w:color w:val="555555"/>
            <w:sz w:val="23"/>
            <w:szCs w:val="23"/>
            <w:bdr w:val="none" w:sz="0" w:space="0" w:color="auto" w:frame="1"/>
          </w:rPr>
          <w:t>And explain why you choose to eat there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197" w:author="Unknown"/>
          <w:rFonts w:ascii="Helvetica" w:hAnsi="Helvetica" w:cs="Helvetica"/>
          <w:b w:val="0"/>
          <w:bCs w:val="0"/>
          <w:color w:val="555555"/>
          <w:sz w:val="28"/>
          <w:szCs w:val="28"/>
          <w:bdr w:val="none" w:sz="0" w:space="0" w:color="auto" w:frame="1"/>
        </w:rPr>
      </w:pPr>
      <w:ins w:id="1198" w:author="Unknown">
        <w:r>
          <w:rPr>
            <w:rFonts w:ascii="Helvetica" w:hAnsi="Helvetica" w:cs="Helvetica"/>
            <w:b w:val="0"/>
            <w:bCs w:val="0"/>
            <w:color w:val="555555"/>
            <w:sz w:val="28"/>
            <w:szCs w:val="28"/>
            <w:bdr w:val="none" w:sz="0" w:space="0" w:color="auto" w:frame="1"/>
          </w:rPr>
          <w:t>A place</w:t>
        </w:r>
      </w:ins>
    </w:p>
    <w:p w:rsidR="00EE556D" w:rsidRDefault="00EE556D" w:rsidP="00EE556D">
      <w:pPr>
        <w:pStyle w:val="NormalWeb"/>
        <w:spacing w:before="0" w:beforeAutospacing="0" w:after="0" w:afterAutospacing="0" w:line="360" w:lineRule="atLeast"/>
        <w:textAlignment w:val="baseline"/>
        <w:rPr>
          <w:ins w:id="1199" w:author="Unknown"/>
          <w:rFonts w:ascii="Helvetica" w:hAnsi="Helvetica" w:cs="Helvetica"/>
          <w:color w:val="555555"/>
          <w:sz w:val="23"/>
          <w:szCs w:val="23"/>
          <w:bdr w:val="none" w:sz="0" w:space="0" w:color="auto" w:frame="1"/>
        </w:rPr>
      </w:pPr>
      <w:ins w:id="1200" w:author="Unknown">
        <w:r>
          <w:rPr>
            <w:rFonts w:ascii="Helvetica" w:hAnsi="Helvetica" w:cs="Helvetica"/>
            <w:color w:val="555555"/>
            <w:sz w:val="23"/>
            <w:szCs w:val="23"/>
            <w:bdr w:val="none" w:sz="0" w:space="0" w:color="auto" w:frame="1"/>
          </w:rPr>
          <w:t>Describe a place that means a lot to you</w:t>
        </w:r>
      </w:ins>
    </w:p>
    <w:p w:rsidR="00EE556D" w:rsidRDefault="00EE556D" w:rsidP="00EE556D">
      <w:pPr>
        <w:pStyle w:val="NormalWeb"/>
        <w:spacing w:before="0" w:beforeAutospacing="0" w:after="0" w:afterAutospacing="0" w:line="360" w:lineRule="atLeast"/>
        <w:textAlignment w:val="baseline"/>
        <w:rPr>
          <w:ins w:id="1201" w:author="Unknown"/>
          <w:rFonts w:ascii="Helvetica" w:hAnsi="Helvetica" w:cs="Helvetica"/>
          <w:color w:val="555555"/>
          <w:sz w:val="23"/>
          <w:szCs w:val="23"/>
          <w:bdr w:val="none" w:sz="0" w:space="0" w:color="auto" w:frame="1"/>
        </w:rPr>
      </w:pPr>
      <w:ins w:id="120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203" w:author="Unknown"/>
          <w:rFonts w:ascii="Helvetica" w:hAnsi="Helvetica" w:cs="Helvetica"/>
          <w:color w:val="555555"/>
          <w:sz w:val="23"/>
          <w:szCs w:val="23"/>
          <w:bdr w:val="none" w:sz="0" w:space="0" w:color="auto" w:frame="1"/>
        </w:rPr>
      </w:pPr>
      <w:proofErr w:type="gramStart"/>
      <w:ins w:id="120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place is</w:t>
        </w:r>
      </w:ins>
    </w:p>
    <w:p w:rsidR="00EE556D" w:rsidRDefault="00EE556D" w:rsidP="00EE556D">
      <w:pPr>
        <w:pStyle w:val="NormalWeb"/>
        <w:spacing w:before="0" w:beforeAutospacing="0" w:after="0" w:afterAutospacing="0" w:line="360" w:lineRule="atLeast"/>
        <w:textAlignment w:val="baseline"/>
        <w:rPr>
          <w:ins w:id="1205" w:author="Unknown"/>
          <w:rFonts w:ascii="Helvetica" w:hAnsi="Helvetica" w:cs="Helvetica"/>
          <w:color w:val="555555"/>
          <w:sz w:val="23"/>
          <w:szCs w:val="23"/>
          <w:bdr w:val="none" w:sz="0" w:space="0" w:color="auto" w:frame="1"/>
        </w:rPr>
      </w:pPr>
      <w:proofErr w:type="gramStart"/>
      <w:ins w:id="120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visit it</w:t>
        </w:r>
      </w:ins>
    </w:p>
    <w:p w:rsidR="00EE556D" w:rsidRDefault="00EE556D" w:rsidP="00EE556D">
      <w:pPr>
        <w:pStyle w:val="NormalWeb"/>
        <w:spacing w:before="0" w:beforeAutospacing="0" w:after="0" w:afterAutospacing="0" w:line="360" w:lineRule="atLeast"/>
        <w:textAlignment w:val="baseline"/>
        <w:rPr>
          <w:ins w:id="1207" w:author="Unknown"/>
          <w:rFonts w:ascii="Helvetica" w:hAnsi="Helvetica" w:cs="Helvetica"/>
          <w:color w:val="555555"/>
          <w:sz w:val="23"/>
          <w:szCs w:val="23"/>
          <w:bdr w:val="none" w:sz="0" w:space="0" w:color="auto" w:frame="1"/>
        </w:rPr>
      </w:pPr>
      <w:proofErr w:type="gramStart"/>
      <w:ins w:id="120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do there</w:t>
        </w:r>
      </w:ins>
    </w:p>
    <w:p w:rsidR="00EE556D" w:rsidRDefault="00EE556D" w:rsidP="00EE556D">
      <w:pPr>
        <w:pStyle w:val="NormalWeb"/>
        <w:spacing w:before="0" w:beforeAutospacing="0" w:after="0" w:afterAutospacing="0" w:line="360" w:lineRule="atLeast"/>
        <w:textAlignment w:val="baseline"/>
        <w:rPr>
          <w:ins w:id="1209" w:author="Unknown"/>
          <w:rFonts w:ascii="Helvetica" w:hAnsi="Helvetica" w:cs="Helvetica"/>
          <w:color w:val="555555"/>
          <w:sz w:val="23"/>
          <w:szCs w:val="23"/>
          <w:bdr w:val="none" w:sz="0" w:space="0" w:color="auto" w:frame="1"/>
        </w:rPr>
      </w:pPr>
      <w:ins w:id="1210" w:author="Unknown">
        <w:r>
          <w:rPr>
            <w:rFonts w:ascii="Helvetica" w:hAnsi="Helvetica" w:cs="Helvetica"/>
            <w:color w:val="555555"/>
            <w:sz w:val="23"/>
            <w:szCs w:val="23"/>
            <w:bdr w:val="none" w:sz="0" w:space="0" w:color="auto" w:frame="1"/>
          </w:rPr>
          <w:t>And explain why that place means so much to you</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211" w:author="Unknown"/>
          <w:rFonts w:ascii="Helvetica" w:hAnsi="Helvetica" w:cs="Helvetica"/>
          <w:b w:val="0"/>
          <w:bCs w:val="0"/>
          <w:color w:val="555555"/>
          <w:sz w:val="28"/>
          <w:szCs w:val="28"/>
          <w:bdr w:val="none" w:sz="0" w:space="0" w:color="auto" w:frame="1"/>
        </w:rPr>
      </w:pPr>
      <w:ins w:id="1212" w:author="Unknown">
        <w:r>
          <w:rPr>
            <w:rFonts w:ascii="Helvetica" w:hAnsi="Helvetica" w:cs="Helvetica"/>
            <w:b w:val="0"/>
            <w:bCs w:val="0"/>
            <w:color w:val="555555"/>
            <w:sz w:val="28"/>
            <w:szCs w:val="28"/>
            <w:bdr w:val="none" w:sz="0" w:space="0" w:color="auto" w:frame="1"/>
          </w:rPr>
          <w:t>Winter activity</w:t>
        </w:r>
      </w:ins>
    </w:p>
    <w:p w:rsidR="00EE556D" w:rsidRDefault="00EE556D" w:rsidP="00EE556D">
      <w:pPr>
        <w:pStyle w:val="NormalWeb"/>
        <w:spacing w:before="0" w:beforeAutospacing="0" w:after="0" w:afterAutospacing="0" w:line="360" w:lineRule="atLeast"/>
        <w:textAlignment w:val="baseline"/>
        <w:rPr>
          <w:ins w:id="1213" w:author="Unknown"/>
          <w:rFonts w:ascii="Helvetica" w:hAnsi="Helvetica" w:cs="Helvetica"/>
          <w:color w:val="555555"/>
          <w:sz w:val="23"/>
          <w:szCs w:val="23"/>
          <w:bdr w:val="none" w:sz="0" w:space="0" w:color="auto" w:frame="1"/>
        </w:rPr>
      </w:pPr>
      <w:ins w:id="1214" w:author="Unknown">
        <w:r>
          <w:rPr>
            <w:rFonts w:ascii="Helvetica" w:hAnsi="Helvetica" w:cs="Helvetica"/>
            <w:color w:val="555555"/>
            <w:sz w:val="23"/>
            <w:szCs w:val="23"/>
            <w:bdr w:val="none" w:sz="0" w:space="0" w:color="auto" w:frame="1"/>
          </w:rPr>
          <w:t>Describe something you enjoy doing in winter</w:t>
        </w:r>
      </w:ins>
    </w:p>
    <w:p w:rsidR="00EE556D" w:rsidRDefault="00EE556D" w:rsidP="00EE556D">
      <w:pPr>
        <w:pStyle w:val="NormalWeb"/>
        <w:spacing w:before="0" w:beforeAutospacing="0" w:after="0" w:afterAutospacing="0" w:line="360" w:lineRule="atLeast"/>
        <w:textAlignment w:val="baseline"/>
        <w:rPr>
          <w:ins w:id="1215" w:author="Unknown"/>
          <w:rFonts w:ascii="Helvetica" w:hAnsi="Helvetica" w:cs="Helvetica"/>
          <w:color w:val="555555"/>
          <w:sz w:val="23"/>
          <w:szCs w:val="23"/>
          <w:bdr w:val="none" w:sz="0" w:space="0" w:color="auto" w:frame="1"/>
        </w:rPr>
      </w:pPr>
      <w:ins w:id="121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217" w:author="Unknown"/>
          <w:rFonts w:ascii="Helvetica" w:hAnsi="Helvetica" w:cs="Helvetica"/>
          <w:color w:val="555555"/>
          <w:sz w:val="23"/>
          <w:szCs w:val="23"/>
          <w:bdr w:val="none" w:sz="0" w:space="0" w:color="auto" w:frame="1"/>
        </w:rPr>
      </w:pPr>
      <w:proofErr w:type="gramStart"/>
      <w:ins w:id="121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do</w:t>
        </w:r>
      </w:ins>
    </w:p>
    <w:p w:rsidR="00EE556D" w:rsidRDefault="00EE556D" w:rsidP="00EE556D">
      <w:pPr>
        <w:pStyle w:val="NormalWeb"/>
        <w:spacing w:before="0" w:beforeAutospacing="0" w:after="0" w:afterAutospacing="0" w:line="360" w:lineRule="atLeast"/>
        <w:textAlignment w:val="baseline"/>
        <w:rPr>
          <w:ins w:id="1219" w:author="Unknown"/>
          <w:rFonts w:ascii="Helvetica" w:hAnsi="Helvetica" w:cs="Helvetica"/>
          <w:color w:val="555555"/>
          <w:sz w:val="23"/>
          <w:szCs w:val="23"/>
          <w:bdr w:val="none" w:sz="0" w:space="0" w:color="auto" w:frame="1"/>
        </w:rPr>
      </w:pPr>
      <w:proofErr w:type="gramStart"/>
      <w:ins w:id="1220"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do it</w:t>
        </w:r>
      </w:ins>
    </w:p>
    <w:p w:rsidR="00EE556D" w:rsidRDefault="00EE556D" w:rsidP="00EE556D">
      <w:pPr>
        <w:pStyle w:val="NormalWeb"/>
        <w:spacing w:before="0" w:beforeAutospacing="0" w:after="0" w:afterAutospacing="0" w:line="360" w:lineRule="atLeast"/>
        <w:textAlignment w:val="baseline"/>
        <w:rPr>
          <w:ins w:id="1221" w:author="Unknown"/>
          <w:rFonts w:ascii="Helvetica" w:hAnsi="Helvetica" w:cs="Helvetica"/>
          <w:color w:val="555555"/>
          <w:sz w:val="23"/>
          <w:szCs w:val="23"/>
          <w:bdr w:val="none" w:sz="0" w:space="0" w:color="auto" w:frame="1"/>
        </w:rPr>
      </w:pPr>
      <w:proofErr w:type="gramStart"/>
      <w:ins w:id="122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clothes you need</w:t>
        </w:r>
      </w:ins>
    </w:p>
    <w:p w:rsidR="00EE556D" w:rsidRDefault="00EE556D" w:rsidP="00EE556D">
      <w:pPr>
        <w:pStyle w:val="NormalWeb"/>
        <w:spacing w:before="0" w:beforeAutospacing="0" w:after="0" w:afterAutospacing="0" w:line="360" w:lineRule="atLeast"/>
        <w:textAlignment w:val="baseline"/>
        <w:rPr>
          <w:ins w:id="1223" w:author="Unknown"/>
          <w:rFonts w:ascii="Helvetica" w:hAnsi="Helvetica" w:cs="Helvetica"/>
          <w:color w:val="555555"/>
          <w:sz w:val="23"/>
          <w:szCs w:val="23"/>
          <w:bdr w:val="none" w:sz="0" w:space="0" w:color="auto" w:frame="1"/>
        </w:rPr>
      </w:pPr>
      <w:ins w:id="1224" w:author="Unknown">
        <w:r>
          <w:rPr>
            <w:rFonts w:ascii="Helvetica" w:hAnsi="Helvetica" w:cs="Helvetica"/>
            <w:color w:val="555555"/>
            <w:sz w:val="23"/>
            <w:szCs w:val="23"/>
            <w:bdr w:val="none" w:sz="0" w:space="0" w:color="auto" w:frame="1"/>
          </w:rPr>
          <w:t>And explain why you like doing it in winter</w:t>
        </w:r>
      </w:ins>
    </w:p>
    <w:p w:rsidR="00EE556D" w:rsidRDefault="00EE556D" w:rsidP="00EE556D">
      <w:pPr>
        <w:pStyle w:val="NormalWeb"/>
        <w:spacing w:before="0" w:beforeAutospacing="0" w:after="0" w:afterAutospacing="0" w:line="360" w:lineRule="atLeast"/>
        <w:textAlignment w:val="baseline"/>
        <w:rPr>
          <w:ins w:id="1225" w:author="Unknown"/>
          <w:rFonts w:ascii="Helvetica" w:hAnsi="Helvetica" w:cs="Helvetica"/>
          <w:color w:val="555555"/>
          <w:sz w:val="23"/>
          <w:szCs w:val="23"/>
          <w:bdr w:val="none" w:sz="0" w:space="0" w:color="auto" w:frame="1"/>
        </w:rPr>
      </w:pPr>
      <w:ins w:id="1226" w:author="Unknown">
        <w:r>
          <w:rPr>
            <w:rFonts w:ascii="Helvetica" w:hAnsi="Helvetica" w:cs="Helvetica"/>
            <w:color w:val="555555"/>
            <w:sz w:val="23"/>
            <w:szCs w:val="23"/>
            <w:bdr w:val="none" w:sz="0" w:space="0" w:color="auto" w:frame="1"/>
          </w:rPr>
          <w:t>Talk about an activity you enjoy doing in your free time.</w:t>
        </w:r>
      </w:ins>
    </w:p>
    <w:p w:rsidR="00EE556D" w:rsidRDefault="00EE556D" w:rsidP="00EE556D">
      <w:pPr>
        <w:pStyle w:val="NormalWeb"/>
        <w:spacing w:before="0" w:beforeAutospacing="0" w:after="0" w:afterAutospacing="0" w:line="360" w:lineRule="atLeast"/>
        <w:textAlignment w:val="baseline"/>
        <w:rPr>
          <w:ins w:id="1227" w:author="Unknown"/>
          <w:rFonts w:ascii="Helvetica" w:hAnsi="Helvetica" w:cs="Helvetica"/>
          <w:color w:val="555555"/>
          <w:sz w:val="23"/>
          <w:szCs w:val="23"/>
          <w:bdr w:val="none" w:sz="0" w:space="0" w:color="auto" w:frame="1"/>
        </w:rPr>
      </w:pPr>
      <w:ins w:id="122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229" w:author="Unknown"/>
          <w:rFonts w:ascii="Helvetica" w:hAnsi="Helvetica" w:cs="Helvetica"/>
          <w:color w:val="555555"/>
          <w:sz w:val="23"/>
          <w:szCs w:val="23"/>
          <w:bdr w:val="none" w:sz="0" w:space="0" w:color="auto" w:frame="1"/>
        </w:rPr>
      </w:pPr>
      <w:proofErr w:type="gramStart"/>
      <w:ins w:id="123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activity is</w:t>
        </w:r>
      </w:ins>
    </w:p>
    <w:p w:rsidR="00EE556D" w:rsidRDefault="00EE556D" w:rsidP="00EE556D">
      <w:pPr>
        <w:pStyle w:val="NormalWeb"/>
        <w:spacing w:before="0" w:beforeAutospacing="0" w:after="0" w:afterAutospacing="0" w:line="360" w:lineRule="atLeast"/>
        <w:textAlignment w:val="baseline"/>
        <w:rPr>
          <w:ins w:id="1231" w:author="Unknown"/>
          <w:rFonts w:ascii="Helvetica" w:hAnsi="Helvetica" w:cs="Helvetica"/>
          <w:color w:val="555555"/>
          <w:sz w:val="23"/>
          <w:szCs w:val="23"/>
          <w:bdr w:val="none" w:sz="0" w:space="0" w:color="auto" w:frame="1"/>
        </w:rPr>
      </w:pPr>
      <w:proofErr w:type="gramStart"/>
      <w:ins w:id="1232"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do it</w:t>
        </w:r>
      </w:ins>
    </w:p>
    <w:p w:rsidR="00EE556D" w:rsidRDefault="00EE556D" w:rsidP="00EE556D">
      <w:pPr>
        <w:pStyle w:val="NormalWeb"/>
        <w:spacing w:before="0" w:beforeAutospacing="0" w:after="0" w:afterAutospacing="0" w:line="360" w:lineRule="atLeast"/>
        <w:textAlignment w:val="baseline"/>
        <w:rPr>
          <w:ins w:id="1233" w:author="Unknown"/>
          <w:rFonts w:ascii="Helvetica" w:hAnsi="Helvetica" w:cs="Helvetica"/>
          <w:color w:val="555555"/>
          <w:sz w:val="23"/>
          <w:szCs w:val="23"/>
          <w:bdr w:val="none" w:sz="0" w:space="0" w:color="auto" w:frame="1"/>
        </w:rPr>
      </w:pPr>
      <w:proofErr w:type="gramStart"/>
      <w:ins w:id="1234"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do it with</w:t>
        </w:r>
      </w:ins>
    </w:p>
    <w:p w:rsidR="00EE556D" w:rsidRDefault="00EE556D" w:rsidP="00EE556D">
      <w:pPr>
        <w:pStyle w:val="NormalWeb"/>
        <w:spacing w:before="0" w:beforeAutospacing="0" w:after="0" w:afterAutospacing="0" w:line="360" w:lineRule="atLeast"/>
        <w:textAlignment w:val="baseline"/>
        <w:rPr>
          <w:ins w:id="1235" w:author="Unknown"/>
          <w:rFonts w:ascii="Helvetica" w:hAnsi="Helvetica" w:cs="Helvetica"/>
          <w:color w:val="555555"/>
          <w:sz w:val="23"/>
          <w:szCs w:val="23"/>
          <w:bdr w:val="none" w:sz="0" w:space="0" w:color="auto" w:frame="1"/>
        </w:rPr>
      </w:pPr>
      <w:ins w:id="1236" w:author="Unknown">
        <w:r>
          <w:rPr>
            <w:rFonts w:ascii="Helvetica" w:hAnsi="Helvetica" w:cs="Helvetica"/>
            <w:color w:val="555555"/>
            <w:sz w:val="23"/>
            <w:szCs w:val="23"/>
            <w:bdr w:val="none" w:sz="0" w:space="0" w:color="auto" w:frame="1"/>
          </w:rPr>
          <w:t>And explain why you choose to do that activity</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237" w:author="Unknown"/>
          <w:rFonts w:ascii="Helvetica" w:hAnsi="Helvetica" w:cs="Helvetica"/>
          <w:b w:val="0"/>
          <w:bCs w:val="0"/>
          <w:color w:val="555555"/>
          <w:sz w:val="28"/>
          <w:szCs w:val="28"/>
          <w:bdr w:val="none" w:sz="0" w:space="0" w:color="auto" w:frame="1"/>
        </w:rPr>
      </w:pPr>
      <w:ins w:id="1238" w:author="Unknown">
        <w:r>
          <w:rPr>
            <w:rFonts w:ascii="Helvetica" w:hAnsi="Helvetica" w:cs="Helvetica"/>
            <w:b w:val="0"/>
            <w:bCs w:val="0"/>
            <w:color w:val="555555"/>
            <w:sz w:val="28"/>
            <w:szCs w:val="28"/>
            <w:bdr w:val="none" w:sz="0" w:space="0" w:color="auto" w:frame="1"/>
          </w:rPr>
          <w:t xml:space="preserve">Television </w:t>
        </w:r>
        <w:proofErr w:type="spellStart"/>
        <w:r>
          <w:rPr>
            <w:rFonts w:ascii="Helvetica" w:hAnsi="Helvetica" w:cs="Helvetica"/>
            <w:b w:val="0"/>
            <w:bCs w:val="0"/>
            <w:color w:val="555555"/>
            <w:sz w:val="28"/>
            <w:szCs w:val="28"/>
            <w:bdr w:val="none" w:sz="0" w:space="0" w:color="auto" w:frame="1"/>
          </w:rPr>
          <w:t>programme</w:t>
        </w:r>
        <w:proofErr w:type="spellEnd"/>
      </w:ins>
    </w:p>
    <w:p w:rsidR="00EE556D" w:rsidRDefault="00EE556D" w:rsidP="00EE556D">
      <w:pPr>
        <w:pStyle w:val="NormalWeb"/>
        <w:spacing w:before="0" w:beforeAutospacing="0" w:after="0" w:afterAutospacing="0" w:line="360" w:lineRule="atLeast"/>
        <w:textAlignment w:val="baseline"/>
        <w:rPr>
          <w:ins w:id="1239" w:author="Unknown"/>
          <w:rFonts w:ascii="Helvetica" w:hAnsi="Helvetica" w:cs="Helvetica"/>
          <w:color w:val="555555"/>
          <w:sz w:val="23"/>
          <w:szCs w:val="23"/>
          <w:bdr w:val="none" w:sz="0" w:space="0" w:color="auto" w:frame="1"/>
        </w:rPr>
      </w:pPr>
      <w:ins w:id="1240" w:author="Unknown">
        <w:r>
          <w:rPr>
            <w:rFonts w:ascii="Helvetica" w:hAnsi="Helvetica" w:cs="Helvetica"/>
            <w:color w:val="555555"/>
            <w:sz w:val="23"/>
            <w:szCs w:val="23"/>
            <w:bdr w:val="none" w:sz="0" w:space="0" w:color="auto" w:frame="1"/>
          </w:rPr>
          <w:t xml:space="preserve">Talk about a television </w:t>
        </w:r>
        <w:proofErr w:type="spellStart"/>
        <w:r>
          <w:rPr>
            <w:rFonts w:ascii="Helvetica" w:hAnsi="Helvetica" w:cs="Helvetica"/>
            <w:color w:val="555555"/>
            <w:sz w:val="23"/>
            <w:szCs w:val="23"/>
            <w:bdr w:val="none" w:sz="0" w:space="0" w:color="auto" w:frame="1"/>
          </w:rPr>
          <w:t>programme</w:t>
        </w:r>
        <w:proofErr w:type="spellEnd"/>
        <w:r>
          <w:rPr>
            <w:rFonts w:ascii="Helvetica" w:hAnsi="Helvetica" w:cs="Helvetica"/>
            <w:color w:val="555555"/>
            <w:sz w:val="23"/>
            <w:szCs w:val="23"/>
            <w:bdr w:val="none" w:sz="0" w:space="0" w:color="auto" w:frame="1"/>
          </w:rPr>
          <w:t xml:space="preserve"> you often watch</w:t>
        </w:r>
      </w:ins>
    </w:p>
    <w:p w:rsidR="00EE556D" w:rsidRDefault="00EE556D" w:rsidP="00EE556D">
      <w:pPr>
        <w:pStyle w:val="NormalWeb"/>
        <w:spacing w:before="0" w:beforeAutospacing="0" w:after="0" w:afterAutospacing="0" w:line="360" w:lineRule="atLeast"/>
        <w:textAlignment w:val="baseline"/>
        <w:rPr>
          <w:ins w:id="1241" w:author="Unknown"/>
          <w:rFonts w:ascii="Helvetica" w:hAnsi="Helvetica" w:cs="Helvetica"/>
          <w:color w:val="555555"/>
          <w:sz w:val="23"/>
          <w:szCs w:val="23"/>
          <w:bdr w:val="none" w:sz="0" w:space="0" w:color="auto" w:frame="1"/>
        </w:rPr>
      </w:pPr>
      <w:ins w:id="124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243" w:author="Unknown"/>
          <w:rFonts w:ascii="Helvetica" w:hAnsi="Helvetica" w:cs="Helvetica"/>
          <w:color w:val="555555"/>
          <w:sz w:val="23"/>
          <w:szCs w:val="23"/>
          <w:bdr w:val="none" w:sz="0" w:space="0" w:color="auto" w:frame="1"/>
        </w:rPr>
      </w:pPr>
      <w:proofErr w:type="gramStart"/>
      <w:ins w:id="124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w:t>
        </w:r>
        <w:proofErr w:type="spellStart"/>
        <w:r>
          <w:rPr>
            <w:rFonts w:ascii="Helvetica" w:hAnsi="Helvetica" w:cs="Helvetica"/>
            <w:color w:val="555555"/>
            <w:sz w:val="23"/>
            <w:szCs w:val="23"/>
            <w:bdr w:val="none" w:sz="0" w:space="0" w:color="auto" w:frame="1"/>
          </w:rPr>
          <w:t>programme</w:t>
        </w:r>
        <w:proofErr w:type="spellEnd"/>
        <w:r>
          <w:rPr>
            <w:rFonts w:ascii="Helvetica" w:hAnsi="Helvetica" w:cs="Helvetica"/>
            <w:color w:val="555555"/>
            <w:sz w:val="23"/>
            <w:szCs w:val="23"/>
            <w:bdr w:val="none" w:sz="0" w:space="0" w:color="auto" w:frame="1"/>
          </w:rPr>
          <w:t xml:space="preserve"> is</w:t>
        </w:r>
      </w:ins>
    </w:p>
    <w:p w:rsidR="00EE556D" w:rsidRDefault="00EE556D" w:rsidP="00EE556D">
      <w:pPr>
        <w:pStyle w:val="NormalWeb"/>
        <w:spacing w:before="0" w:beforeAutospacing="0" w:after="0" w:afterAutospacing="0" w:line="360" w:lineRule="atLeast"/>
        <w:textAlignment w:val="baseline"/>
        <w:rPr>
          <w:ins w:id="1245" w:author="Unknown"/>
          <w:rFonts w:ascii="Helvetica" w:hAnsi="Helvetica" w:cs="Helvetica"/>
          <w:color w:val="555555"/>
          <w:sz w:val="23"/>
          <w:szCs w:val="23"/>
          <w:bdr w:val="none" w:sz="0" w:space="0" w:color="auto" w:frame="1"/>
        </w:rPr>
      </w:pPr>
      <w:proofErr w:type="gramStart"/>
      <w:ins w:id="124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watch it</w:t>
        </w:r>
      </w:ins>
    </w:p>
    <w:p w:rsidR="00EE556D" w:rsidRDefault="00EE556D" w:rsidP="00EE556D">
      <w:pPr>
        <w:pStyle w:val="NormalWeb"/>
        <w:spacing w:before="0" w:beforeAutospacing="0" w:after="0" w:afterAutospacing="0" w:line="360" w:lineRule="atLeast"/>
        <w:textAlignment w:val="baseline"/>
        <w:rPr>
          <w:ins w:id="1247" w:author="Unknown"/>
          <w:rFonts w:ascii="Helvetica" w:hAnsi="Helvetica" w:cs="Helvetica"/>
          <w:color w:val="555555"/>
          <w:sz w:val="23"/>
          <w:szCs w:val="23"/>
          <w:bdr w:val="none" w:sz="0" w:space="0" w:color="auto" w:frame="1"/>
        </w:rPr>
      </w:pPr>
      <w:proofErr w:type="gramStart"/>
      <w:ins w:id="1248"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watch it with</w:t>
        </w:r>
      </w:ins>
    </w:p>
    <w:p w:rsidR="00EE556D" w:rsidRDefault="00EE556D" w:rsidP="00EE556D">
      <w:pPr>
        <w:pStyle w:val="NormalWeb"/>
        <w:spacing w:before="0" w:beforeAutospacing="0" w:after="0" w:afterAutospacing="0" w:line="360" w:lineRule="atLeast"/>
        <w:textAlignment w:val="baseline"/>
        <w:rPr>
          <w:ins w:id="1249" w:author="Unknown"/>
          <w:rFonts w:ascii="Helvetica" w:hAnsi="Helvetica" w:cs="Helvetica"/>
          <w:color w:val="555555"/>
          <w:sz w:val="23"/>
          <w:szCs w:val="23"/>
          <w:bdr w:val="none" w:sz="0" w:space="0" w:color="auto" w:frame="1"/>
        </w:rPr>
      </w:pPr>
      <w:ins w:id="1250" w:author="Unknown">
        <w:r>
          <w:rPr>
            <w:rFonts w:ascii="Helvetica" w:hAnsi="Helvetica" w:cs="Helvetica"/>
            <w:color w:val="555555"/>
            <w:sz w:val="23"/>
            <w:szCs w:val="23"/>
            <w:bdr w:val="none" w:sz="0" w:space="0" w:color="auto" w:frame="1"/>
          </w:rPr>
          <w:t xml:space="preserve">And say why you enjoy watching that television </w:t>
        </w:r>
        <w:proofErr w:type="spellStart"/>
        <w:r>
          <w:rPr>
            <w:rFonts w:ascii="Helvetica" w:hAnsi="Helvetica" w:cs="Helvetica"/>
            <w:color w:val="555555"/>
            <w:sz w:val="23"/>
            <w:szCs w:val="23"/>
            <w:bdr w:val="none" w:sz="0" w:space="0" w:color="auto" w:frame="1"/>
          </w:rPr>
          <w:t>programme</w:t>
        </w:r>
        <w:proofErr w:type="spellEnd"/>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251" w:author="Unknown"/>
          <w:rFonts w:ascii="Helvetica" w:hAnsi="Helvetica" w:cs="Helvetica"/>
          <w:b w:val="0"/>
          <w:bCs w:val="0"/>
          <w:color w:val="555555"/>
          <w:sz w:val="28"/>
          <w:szCs w:val="28"/>
          <w:bdr w:val="none" w:sz="0" w:space="0" w:color="auto" w:frame="1"/>
        </w:rPr>
      </w:pPr>
      <w:ins w:id="1252" w:author="Unknown">
        <w:r>
          <w:rPr>
            <w:rFonts w:ascii="Helvetica" w:hAnsi="Helvetica" w:cs="Helvetica"/>
            <w:b w:val="0"/>
            <w:bCs w:val="0"/>
            <w:color w:val="555555"/>
            <w:sz w:val="28"/>
            <w:szCs w:val="28"/>
            <w:bdr w:val="none" w:sz="0" w:space="0" w:color="auto" w:frame="1"/>
          </w:rPr>
          <w:t>A festival</w:t>
        </w:r>
      </w:ins>
    </w:p>
    <w:p w:rsidR="00EE556D" w:rsidRDefault="00EE556D" w:rsidP="00EE556D">
      <w:pPr>
        <w:pStyle w:val="NormalWeb"/>
        <w:spacing w:before="0" w:beforeAutospacing="0" w:after="0" w:afterAutospacing="0" w:line="360" w:lineRule="atLeast"/>
        <w:textAlignment w:val="baseline"/>
        <w:rPr>
          <w:ins w:id="1253" w:author="Unknown"/>
          <w:rFonts w:ascii="Helvetica" w:hAnsi="Helvetica" w:cs="Helvetica"/>
          <w:color w:val="555555"/>
          <w:sz w:val="23"/>
          <w:szCs w:val="23"/>
          <w:bdr w:val="none" w:sz="0" w:space="0" w:color="auto" w:frame="1"/>
        </w:rPr>
      </w:pPr>
      <w:ins w:id="1254" w:author="Unknown">
        <w:r>
          <w:rPr>
            <w:rFonts w:ascii="Helvetica" w:hAnsi="Helvetica" w:cs="Helvetica"/>
            <w:color w:val="555555"/>
            <w:sz w:val="23"/>
            <w:szCs w:val="23"/>
            <w:bdr w:val="none" w:sz="0" w:space="0" w:color="auto" w:frame="1"/>
          </w:rPr>
          <w:t>Describe a festival in your country</w:t>
        </w:r>
      </w:ins>
    </w:p>
    <w:p w:rsidR="00EE556D" w:rsidRDefault="00EE556D" w:rsidP="00EE556D">
      <w:pPr>
        <w:pStyle w:val="NormalWeb"/>
        <w:spacing w:before="0" w:beforeAutospacing="0" w:after="0" w:afterAutospacing="0" w:line="360" w:lineRule="atLeast"/>
        <w:textAlignment w:val="baseline"/>
        <w:rPr>
          <w:ins w:id="1255" w:author="Unknown"/>
          <w:rFonts w:ascii="Helvetica" w:hAnsi="Helvetica" w:cs="Helvetica"/>
          <w:color w:val="555555"/>
          <w:sz w:val="23"/>
          <w:szCs w:val="23"/>
          <w:bdr w:val="none" w:sz="0" w:space="0" w:color="auto" w:frame="1"/>
        </w:rPr>
      </w:pPr>
      <w:ins w:id="125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257" w:author="Unknown"/>
          <w:rFonts w:ascii="Helvetica" w:hAnsi="Helvetica" w:cs="Helvetica"/>
          <w:color w:val="555555"/>
          <w:sz w:val="23"/>
          <w:szCs w:val="23"/>
          <w:bdr w:val="none" w:sz="0" w:space="0" w:color="auto" w:frame="1"/>
        </w:rPr>
      </w:pPr>
      <w:proofErr w:type="gramStart"/>
      <w:ins w:id="1258"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happens</w:t>
        </w:r>
      </w:ins>
    </w:p>
    <w:p w:rsidR="00EE556D" w:rsidRDefault="00EE556D" w:rsidP="00EE556D">
      <w:pPr>
        <w:pStyle w:val="NormalWeb"/>
        <w:spacing w:before="0" w:beforeAutospacing="0" w:after="0" w:afterAutospacing="0" w:line="360" w:lineRule="atLeast"/>
        <w:textAlignment w:val="baseline"/>
        <w:rPr>
          <w:ins w:id="1259" w:author="Unknown"/>
          <w:rFonts w:ascii="Helvetica" w:hAnsi="Helvetica" w:cs="Helvetica"/>
          <w:color w:val="555555"/>
          <w:sz w:val="23"/>
          <w:szCs w:val="23"/>
          <w:bdr w:val="none" w:sz="0" w:space="0" w:color="auto" w:frame="1"/>
        </w:rPr>
      </w:pPr>
      <w:proofErr w:type="gramStart"/>
      <w:ins w:id="1260"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happens</w:t>
        </w:r>
      </w:ins>
    </w:p>
    <w:p w:rsidR="00EE556D" w:rsidRDefault="00EE556D" w:rsidP="00EE556D">
      <w:pPr>
        <w:pStyle w:val="NormalWeb"/>
        <w:spacing w:before="0" w:beforeAutospacing="0" w:after="0" w:afterAutospacing="0" w:line="360" w:lineRule="atLeast"/>
        <w:textAlignment w:val="baseline"/>
        <w:rPr>
          <w:ins w:id="1261" w:author="Unknown"/>
          <w:rFonts w:ascii="Helvetica" w:hAnsi="Helvetica" w:cs="Helvetica"/>
          <w:color w:val="555555"/>
          <w:sz w:val="23"/>
          <w:szCs w:val="23"/>
          <w:bdr w:val="none" w:sz="0" w:space="0" w:color="auto" w:frame="1"/>
        </w:rPr>
      </w:pPr>
      <w:proofErr w:type="gramStart"/>
      <w:ins w:id="126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people do during it</w:t>
        </w:r>
      </w:ins>
    </w:p>
    <w:p w:rsidR="00EE556D" w:rsidRDefault="00EE556D" w:rsidP="00EE556D">
      <w:pPr>
        <w:pStyle w:val="NormalWeb"/>
        <w:spacing w:before="0" w:beforeAutospacing="0" w:after="0" w:afterAutospacing="0" w:line="360" w:lineRule="atLeast"/>
        <w:textAlignment w:val="baseline"/>
        <w:rPr>
          <w:ins w:id="1263" w:author="Unknown"/>
          <w:rFonts w:ascii="Helvetica" w:hAnsi="Helvetica" w:cs="Helvetica"/>
          <w:color w:val="555555"/>
          <w:sz w:val="23"/>
          <w:szCs w:val="23"/>
          <w:bdr w:val="none" w:sz="0" w:space="0" w:color="auto" w:frame="1"/>
        </w:rPr>
      </w:pPr>
      <w:ins w:id="1264" w:author="Unknown">
        <w:r>
          <w:rPr>
            <w:rFonts w:ascii="Helvetica" w:hAnsi="Helvetica" w:cs="Helvetica"/>
            <w:color w:val="555555"/>
            <w:sz w:val="23"/>
            <w:szCs w:val="23"/>
            <w:bdr w:val="none" w:sz="0" w:space="0" w:color="auto" w:frame="1"/>
          </w:rPr>
          <w:t>And say how important you think that festival is for people in your country</w:t>
        </w:r>
      </w:ins>
    </w:p>
    <w:p w:rsidR="00EE556D" w:rsidRDefault="00EE556D" w:rsidP="00EE556D">
      <w:pPr>
        <w:pStyle w:val="NormalWeb"/>
        <w:spacing w:before="0" w:beforeAutospacing="0" w:after="0" w:afterAutospacing="0" w:line="360" w:lineRule="atLeast"/>
        <w:textAlignment w:val="baseline"/>
        <w:rPr>
          <w:ins w:id="1265" w:author="Unknown"/>
          <w:rFonts w:ascii="Helvetica" w:hAnsi="Helvetica" w:cs="Helvetica"/>
          <w:color w:val="555555"/>
          <w:sz w:val="23"/>
          <w:szCs w:val="23"/>
          <w:bdr w:val="none" w:sz="0" w:space="0" w:color="auto" w:frame="1"/>
        </w:rPr>
      </w:pPr>
      <w:ins w:id="1266" w:author="Unknown">
        <w:r>
          <w:rPr>
            <w:rFonts w:ascii="Helvetica" w:hAnsi="Helvetica" w:cs="Helvetica"/>
            <w:color w:val="555555"/>
            <w:sz w:val="23"/>
            <w:szCs w:val="23"/>
            <w:bdr w:val="none" w:sz="0" w:space="0" w:color="auto" w:frame="1"/>
          </w:rPr>
          <w:t> </w:t>
        </w:r>
      </w:ins>
    </w:p>
    <w:p w:rsidR="00EE556D" w:rsidRDefault="00EE556D" w:rsidP="00EE556D">
      <w:pPr>
        <w:pStyle w:val="Heading4"/>
        <w:spacing w:before="0" w:line="240" w:lineRule="atLeast"/>
        <w:textAlignment w:val="baseline"/>
        <w:rPr>
          <w:ins w:id="1267" w:author="Unknown"/>
          <w:rFonts w:ascii="Helvetica" w:hAnsi="Helvetica" w:cs="Helvetica"/>
          <w:b w:val="0"/>
          <w:bCs w:val="0"/>
          <w:color w:val="555555"/>
          <w:sz w:val="28"/>
          <w:szCs w:val="28"/>
          <w:bdr w:val="none" w:sz="0" w:space="0" w:color="auto" w:frame="1"/>
        </w:rPr>
      </w:pPr>
      <w:ins w:id="1268" w:author="Unknown">
        <w:r>
          <w:rPr>
            <w:rFonts w:ascii="Helvetica" w:hAnsi="Helvetica" w:cs="Helvetica"/>
            <w:b w:val="0"/>
            <w:bCs w:val="0"/>
            <w:color w:val="555555"/>
            <w:sz w:val="28"/>
            <w:szCs w:val="28"/>
            <w:bdr w:val="none" w:sz="0" w:space="0" w:color="auto" w:frame="1"/>
          </w:rPr>
          <w:t>A large company</w:t>
        </w:r>
      </w:ins>
    </w:p>
    <w:p w:rsidR="00EE556D" w:rsidRDefault="00EE556D" w:rsidP="00EE556D">
      <w:pPr>
        <w:pStyle w:val="NormalWeb"/>
        <w:spacing w:before="0" w:beforeAutospacing="0" w:after="0" w:afterAutospacing="0" w:line="360" w:lineRule="atLeast"/>
        <w:textAlignment w:val="baseline"/>
        <w:rPr>
          <w:ins w:id="1269" w:author="Unknown"/>
          <w:rFonts w:ascii="Helvetica" w:hAnsi="Helvetica" w:cs="Helvetica"/>
          <w:color w:val="555555"/>
          <w:sz w:val="23"/>
          <w:szCs w:val="23"/>
          <w:bdr w:val="none" w:sz="0" w:space="0" w:color="auto" w:frame="1"/>
        </w:rPr>
      </w:pPr>
      <w:ins w:id="1270" w:author="Unknown">
        <w:r>
          <w:rPr>
            <w:rFonts w:ascii="Helvetica" w:hAnsi="Helvetica" w:cs="Helvetica"/>
            <w:color w:val="555555"/>
            <w:sz w:val="23"/>
            <w:szCs w:val="23"/>
            <w:bdr w:val="none" w:sz="0" w:space="0" w:color="auto" w:frame="1"/>
          </w:rPr>
          <w:t>Describe a large company that you are interested in</w:t>
        </w:r>
      </w:ins>
    </w:p>
    <w:p w:rsidR="00EE556D" w:rsidRDefault="00EE556D" w:rsidP="00EE556D">
      <w:pPr>
        <w:pStyle w:val="NormalWeb"/>
        <w:spacing w:before="0" w:beforeAutospacing="0" w:after="0" w:afterAutospacing="0" w:line="360" w:lineRule="atLeast"/>
        <w:textAlignment w:val="baseline"/>
        <w:rPr>
          <w:ins w:id="1271" w:author="Unknown"/>
          <w:rFonts w:ascii="Helvetica" w:hAnsi="Helvetica" w:cs="Helvetica"/>
          <w:color w:val="555555"/>
          <w:sz w:val="23"/>
          <w:szCs w:val="23"/>
          <w:bdr w:val="none" w:sz="0" w:space="0" w:color="auto" w:frame="1"/>
        </w:rPr>
      </w:pPr>
      <w:ins w:id="127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273" w:author="Unknown"/>
          <w:rFonts w:ascii="Helvetica" w:hAnsi="Helvetica" w:cs="Helvetica"/>
          <w:color w:val="555555"/>
          <w:sz w:val="23"/>
          <w:szCs w:val="23"/>
          <w:bdr w:val="none" w:sz="0" w:space="0" w:color="auto" w:frame="1"/>
        </w:rPr>
      </w:pPr>
      <w:proofErr w:type="gramStart"/>
      <w:ins w:id="1274" w:author="Unknown">
        <w:r>
          <w:rPr>
            <w:rFonts w:ascii="Helvetica" w:hAnsi="Helvetica" w:cs="Helvetica"/>
            <w:color w:val="555555"/>
            <w:sz w:val="23"/>
            <w:szCs w:val="23"/>
            <w:bdr w:val="none" w:sz="0" w:space="0" w:color="auto" w:frame="1"/>
          </w:rPr>
          <w:lastRenderedPageBreak/>
          <w:t>what</w:t>
        </w:r>
        <w:proofErr w:type="gramEnd"/>
        <w:r>
          <w:rPr>
            <w:rFonts w:ascii="Helvetica" w:hAnsi="Helvetica" w:cs="Helvetica"/>
            <w:color w:val="555555"/>
            <w:sz w:val="23"/>
            <w:szCs w:val="23"/>
            <w:bdr w:val="none" w:sz="0" w:space="0" w:color="auto" w:frame="1"/>
          </w:rPr>
          <w:t xml:space="preserve"> the company is</w:t>
        </w:r>
      </w:ins>
    </w:p>
    <w:p w:rsidR="00EE556D" w:rsidRDefault="00EE556D" w:rsidP="00EE556D">
      <w:pPr>
        <w:pStyle w:val="NormalWeb"/>
        <w:spacing w:before="0" w:beforeAutospacing="0" w:after="0" w:afterAutospacing="0" w:line="360" w:lineRule="atLeast"/>
        <w:textAlignment w:val="baseline"/>
        <w:rPr>
          <w:ins w:id="1275" w:author="Unknown"/>
          <w:rFonts w:ascii="Helvetica" w:hAnsi="Helvetica" w:cs="Helvetica"/>
          <w:color w:val="555555"/>
          <w:sz w:val="23"/>
          <w:szCs w:val="23"/>
          <w:bdr w:val="none" w:sz="0" w:space="0" w:color="auto" w:frame="1"/>
        </w:rPr>
      </w:pPr>
      <w:proofErr w:type="gramStart"/>
      <w:ins w:id="127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you know about it</w:t>
        </w:r>
      </w:ins>
    </w:p>
    <w:p w:rsidR="00EE556D" w:rsidRDefault="00EE556D" w:rsidP="00EE556D">
      <w:pPr>
        <w:pStyle w:val="NormalWeb"/>
        <w:spacing w:before="0" w:beforeAutospacing="0" w:after="0" w:afterAutospacing="0" w:line="360" w:lineRule="atLeast"/>
        <w:textAlignment w:val="baseline"/>
        <w:rPr>
          <w:ins w:id="1277" w:author="Unknown"/>
          <w:rFonts w:ascii="Helvetica" w:hAnsi="Helvetica" w:cs="Helvetica"/>
          <w:color w:val="555555"/>
          <w:sz w:val="23"/>
          <w:szCs w:val="23"/>
          <w:bdr w:val="none" w:sz="0" w:space="0" w:color="auto" w:frame="1"/>
        </w:rPr>
      </w:pPr>
      <w:proofErr w:type="gramStart"/>
      <w:ins w:id="127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does</w:t>
        </w:r>
      </w:ins>
    </w:p>
    <w:p w:rsidR="00EE556D" w:rsidRDefault="00EE556D" w:rsidP="00EE556D">
      <w:pPr>
        <w:pStyle w:val="NormalWeb"/>
        <w:spacing w:before="0" w:beforeAutospacing="0" w:after="0" w:afterAutospacing="0" w:line="360" w:lineRule="atLeast"/>
        <w:textAlignment w:val="baseline"/>
        <w:rPr>
          <w:ins w:id="1279" w:author="Unknown"/>
          <w:rFonts w:ascii="Helvetica" w:hAnsi="Helvetica" w:cs="Helvetica"/>
          <w:color w:val="555555"/>
          <w:sz w:val="23"/>
          <w:szCs w:val="23"/>
          <w:bdr w:val="none" w:sz="0" w:space="0" w:color="auto" w:frame="1"/>
        </w:rPr>
      </w:pPr>
      <w:ins w:id="1280" w:author="Unknown">
        <w:r>
          <w:rPr>
            <w:rFonts w:ascii="Helvetica" w:hAnsi="Helvetica" w:cs="Helvetica"/>
            <w:color w:val="555555"/>
            <w:sz w:val="23"/>
            <w:szCs w:val="23"/>
            <w:bdr w:val="none" w:sz="0" w:space="0" w:color="auto" w:frame="1"/>
          </w:rPr>
          <w:t>And explain why you are so interested in that company</w:t>
        </w:r>
      </w:ins>
    </w:p>
    <w:p w:rsidR="00ED1075" w:rsidRDefault="00ED1075" w:rsidP="00EE556D">
      <w:pPr>
        <w:pStyle w:val="Heading3"/>
        <w:spacing w:before="0" w:beforeAutospacing="0" w:after="0" w:afterAutospacing="0" w:line="240" w:lineRule="atLeast"/>
        <w:textAlignment w:val="baseline"/>
        <w:rPr>
          <w:rFonts w:ascii="Helvetica" w:hAnsi="Helvetica" w:cs="Helvetica"/>
          <w:b w:val="0"/>
          <w:bCs w:val="0"/>
          <w:color w:val="555555"/>
          <w:sz w:val="37"/>
          <w:szCs w:val="37"/>
          <w:bdr w:val="none" w:sz="0" w:space="0" w:color="auto" w:frame="1"/>
        </w:rPr>
      </w:pPr>
    </w:p>
    <w:p w:rsidR="00EE556D" w:rsidRDefault="00EE556D" w:rsidP="00EE556D">
      <w:pPr>
        <w:pStyle w:val="Heading3"/>
        <w:spacing w:before="0" w:beforeAutospacing="0" w:after="0" w:afterAutospacing="0" w:line="240" w:lineRule="atLeast"/>
        <w:textAlignment w:val="baseline"/>
        <w:rPr>
          <w:ins w:id="1281" w:author="Unknown"/>
          <w:rFonts w:ascii="Helvetica" w:hAnsi="Helvetica" w:cs="Helvetica"/>
          <w:b w:val="0"/>
          <w:bCs w:val="0"/>
          <w:color w:val="555555"/>
          <w:sz w:val="37"/>
          <w:szCs w:val="37"/>
          <w:bdr w:val="none" w:sz="0" w:space="0" w:color="auto" w:frame="1"/>
        </w:rPr>
      </w:pPr>
      <w:ins w:id="1282" w:author="Unknown">
        <w:r>
          <w:rPr>
            <w:rFonts w:ascii="Helvetica" w:hAnsi="Helvetica" w:cs="Helvetica"/>
            <w:b w:val="0"/>
            <w:bCs w:val="0"/>
            <w:color w:val="555555"/>
            <w:sz w:val="37"/>
            <w:szCs w:val="37"/>
            <w:bdr w:val="none" w:sz="0" w:space="0" w:color="auto" w:frame="1"/>
          </w:rPr>
          <w:t>Objects</w:t>
        </w:r>
      </w:ins>
    </w:p>
    <w:p w:rsidR="00EE556D" w:rsidRDefault="00EE556D" w:rsidP="00EE556D">
      <w:pPr>
        <w:pStyle w:val="NormalWeb"/>
        <w:spacing w:before="0" w:beforeAutospacing="0" w:after="0" w:afterAutospacing="0" w:line="360" w:lineRule="atLeast"/>
        <w:textAlignment w:val="baseline"/>
        <w:rPr>
          <w:ins w:id="1283" w:author="Unknown"/>
          <w:rFonts w:ascii="Helvetica" w:hAnsi="Helvetica" w:cs="Helvetica"/>
          <w:color w:val="555555"/>
          <w:sz w:val="23"/>
          <w:szCs w:val="23"/>
          <w:bdr w:val="none" w:sz="0" w:space="0" w:color="auto" w:frame="1"/>
        </w:rPr>
      </w:pPr>
      <w:ins w:id="1284" w:author="Unknown">
        <w:r>
          <w:rPr>
            <w:rFonts w:ascii="Helvetica" w:hAnsi="Helvetica" w:cs="Helvetica"/>
            <w:color w:val="555555"/>
            <w:sz w:val="23"/>
            <w:szCs w:val="23"/>
            <w:bdr w:val="none" w:sz="0" w:space="0" w:color="auto" w:frame="1"/>
          </w:rPr>
          <w:t>These sample IELTS speaking topics ask you speak about objects.</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285" w:author="Unknown"/>
          <w:rFonts w:ascii="Helvetica" w:hAnsi="Helvetica" w:cs="Helvetica"/>
          <w:b w:val="0"/>
          <w:bCs w:val="0"/>
          <w:color w:val="555555"/>
          <w:sz w:val="28"/>
          <w:szCs w:val="28"/>
          <w:bdr w:val="none" w:sz="0" w:space="0" w:color="auto" w:frame="1"/>
        </w:rPr>
      </w:pPr>
      <w:ins w:id="1286" w:author="Unknown">
        <w:r>
          <w:rPr>
            <w:rFonts w:ascii="Helvetica" w:hAnsi="Helvetica" w:cs="Helvetica"/>
            <w:b w:val="0"/>
            <w:bCs w:val="0"/>
            <w:color w:val="555555"/>
            <w:sz w:val="28"/>
            <w:szCs w:val="28"/>
            <w:bdr w:val="none" w:sz="0" w:space="0" w:color="auto" w:frame="1"/>
          </w:rPr>
          <w:t>A work of art</w:t>
        </w:r>
      </w:ins>
    </w:p>
    <w:p w:rsidR="00EE556D" w:rsidRDefault="00EE556D" w:rsidP="00EE556D">
      <w:pPr>
        <w:pStyle w:val="NormalWeb"/>
        <w:spacing w:before="0" w:beforeAutospacing="0" w:after="0" w:afterAutospacing="0" w:line="360" w:lineRule="atLeast"/>
        <w:textAlignment w:val="baseline"/>
        <w:rPr>
          <w:ins w:id="1287" w:author="Unknown"/>
          <w:rFonts w:ascii="Helvetica" w:hAnsi="Helvetica" w:cs="Helvetica"/>
          <w:color w:val="555555"/>
          <w:sz w:val="23"/>
          <w:szCs w:val="23"/>
          <w:bdr w:val="none" w:sz="0" w:space="0" w:color="auto" w:frame="1"/>
        </w:rPr>
      </w:pPr>
      <w:ins w:id="1288" w:author="Unknown">
        <w:r>
          <w:rPr>
            <w:rFonts w:ascii="Helvetica" w:hAnsi="Helvetica" w:cs="Helvetica"/>
            <w:color w:val="555555"/>
            <w:sz w:val="23"/>
            <w:szCs w:val="23"/>
            <w:bdr w:val="none" w:sz="0" w:space="0" w:color="auto" w:frame="1"/>
          </w:rPr>
          <w:t>Describe a work of art you admire</w:t>
        </w:r>
      </w:ins>
    </w:p>
    <w:p w:rsidR="00EE556D" w:rsidRDefault="00EE556D" w:rsidP="00EE556D">
      <w:pPr>
        <w:pStyle w:val="NormalWeb"/>
        <w:spacing w:before="0" w:beforeAutospacing="0" w:after="0" w:afterAutospacing="0" w:line="360" w:lineRule="atLeast"/>
        <w:textAlignment w:val="baseline"/>
        <w:rPr>
          <w:ins w:id="1289" w:author="Unknown"/>
          <w:rFonts w:ascii="Helvetica" w:hAnsi="Helvetica" w:cs="Helvetica"/>
          <w:color w:val="555555"/>
          <w:sz w:val="23"/>
          <w:szCs w:val="23"/>
          <w:bdr w:val="none" w:sz="0" w:space="0" w:color="auto" w:frame="1"/>
        </w:rPr>
      </w:pPr>
      <w:proofErr w:type="gramStart"/>
      <w:ins w:id="1290" w:author="Unknown">
        <w:r>
          <w:rPr>
            <w:rFonts w:ascii="Helvetica" w:hAnsi="Helvetica" w:cs="Helvetica"/>
            <w:color w:val="555555"/>
            <w:sz w:val="23"/>
            <w:szCs w:val="23"/>
            <w:bdr w:val="none" w:sz="0" w:space="0" w:color="auto" w:frame="1"/>
          </w:rPr>
          <w:t>you</w:t>
        </w:r>
        <w:proofErr w:type="gramEnd"/>
        <w:r>
          <w:rPr>
            <w:rFonts w:ascii="Helvetica" w:hAnsi="Helvetica" w:cs="Helvetica"/>
            <w:color w:val="555555"/>
            <w:sz w:val="23"/>
            <w:szCs w:val="23"/>
            <w:bdr w:val="none" w:sz="0" w:space="0" w:color="auto" w:frame="1"/>
          </w:rPr>
          <w:t xml:space="preserve"> should say</w:t>
        </w:r>
      </w:ins>
    </w:p>
    <w:p w:rsidR="00EE556D" w:rsidRDefault="00EE556D" w:rsidP="00EE556D">
      <w:pPr>
        <w:pStyle w:val="NormalWeb"/>
        <w:spacing w:before="0" w:beforeAutospacing="0" w:after="0" w:afterAutospacing="0" w:line="360" w:lineRule="atLeast"/>
        <w:textAlignment w:val="baseline"/>
        <w:rPr>
          <w:ins w:id="1291" w:author="Unknown"/>
          <w:rFonts w:ascii="Helvetica" w:hAnsi="Helvetica" w:cs="Helvetica"/>
          <w:color w:val="555555"/>
          <w:sz w:val="23"/>
          <w:szCs w:val="23"/>
          <w:bdr w:val="none" w:sz="0" w:space="0" w:color="auto" w:frame="1"/>
        </w:rPr>
      </w:pPr>
      <w:proofErr w:type="gramStart"/>
      <w:ins w:id="129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work of art is</w:t>
        </w:r>
      </w:ins>
    </w:p>
    <w:p w:rsidR="00EE556D" w:rsidRDefault="00EE556D" w:rsidP="00EE556D">
      <w:pPr>
        <w:pStyle w:val="NormalWeb"/>
        <w:spacing w:before="0" w:beforeAutospacing="0" w:after="0" w:afterAutospacing="0" w:line="360" w:lineRule="atLeast"/>
        <w:textAlignment w:val="baseline"/>
        <w:rPr>
          <w:ins w:id="1293" w:author="Unknown"/>
          <w:rFonts w:ascii="Helvetica" w:hAnsi="Helvetica" w:cs="Helvetica"/>
          <w:color w:val="555555"/>
          <w:sz w:val="23"/>
          <w:szCs w:val="23"/>
          <w:bdr w:val="none" w:sz="0" w:space="0" w:color="auto" w:frame="1"/>
        </w:rPr>
      </w:pPr>
      <w:proofErr w:type="gramStart"/>
      <w:ins w:id="1294"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saw it</w:t>
        </w:r>
      </w:ins>
    </w:p>
    <w:p w:rsidR="00EE556D" w:rsidRDefault="00EE556D" w:rsidP="00EE556D">
      <w:pPr>
        <w:pStyle w:val="NormalWeb"/>
        <w:spacing w:before="0" w:beforeAutospacing="0" w:after="0" w:afterAutospacing="0" w:line="360" w:lineRule="atLeast"/>
        <w:textAlignment w:val="baseline"/>
        <w:rPr>
          <w:ins w:id="1295" w:author="Unknown"/>
          <w:rFonts w:ascii="Helvetica" w:hAnsi="Helvetica" w:cs="Helvetica"/>
          <w:color w:val="555555"/>
          <w:sz w:val="23"/>
          <w:szCs w:val="23"/>
          <w:bdr w:val="none" w:sz="0" w:space="0" w:color="auto" w:frame="1"/>
        </w:rPr>
      </w:pPr>
      <w:proofErr w:type="gramStart"/>
      <w:ins w:id="129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it made you feel</w:t>
        </w:r>
      </w:ins>
    </w:p>
    <w:p w:rsidR="00EE556D" w:rsidRDefault="00EE556D" w:rsidP="00EE556D">
      <w:pPr>
        <w:pStyle w:val="NormalWeb"/>
        <w:spacing w:before="0" w:beforeAutospacing="0" w:after="0" w:afterAutospacing="0" w:line="360" w:lineRule="atLeast"/>
        <w:textAlignment w:val="baseline"/>
        <w:rPr>
          <w:ins w:id="1297" w:author="Unknown"/>
          <w:rFonts w:ascii="Helvetica" w:hAnsi="Helvetica" w:cs="Helvetica"/>
          <w:color w:val="555555"/>
          <w:sz w:val="23"/>
          <w:szCs w:val="23"/>
          <w:bdr w:val="none" w:sz="0" w:space="0" w:color="auto" w:frame="1"/>
        </w:rPr>
      </w:pPr>
      <w:ins w:id="1298" w:author="Unknown">
        <w:r>
          <w:rPr>
            <w:rFonts w:ascii="Helvetica" w:hAnsi="Helvetica" w:cs="Helvetica"/>
            <w:color w:val="555555"/>
            <w:sz w:val="23"/>
            <w:szCs w:val="23"/>
            <w:bdr w:val="none" w:sz="0" w:space="0" w:color="auto" w:frame="1"/>
          </w:rPr>
          <w:t>And explain how important art is in your life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299" w:author="Unknown"/>
          <w:rFonts w:ascii="Helvetica" w:hAnsi="Helvetica" w:cs="Helvetica"/>
          <w:b w:val="0"/>
          <w:bCs w:val="0"/>
          <w:color w:val="555555"/>
          <w:sz w:val="28"/>
          <w:szCs w:val="28"/>
          <w:bdr w:val="none" w:sz="0" w:space="0" w:color="auto" w:frame="1"/>
        </w:rPr>
      </w:pPr>
      <w:ins w:id="1300" w:author="Unknown">
        <w:r>
          <w:rPr>
            <w:rFonts w:ascii="Helvetica" w:hAnsi="Helvetica" w:cs="Helvetica"/>
            <w:b w:val="0"/>
            <w:bCs w:val="0"/>
            <w:color w:val="555555"/>
            <w:sz w:val="28"/>
            <w:szCs w:val="28"/>
            <w:bdr w:val="none" w:sz="0" w:space="0" w:color="auto" w:frame="1"/>
          </w:rPr>
          <w:t>An item of clothing</w:t>
        </w:r>
      </w:ins>
    </w:p>
    <w:p w:rsidR="00EE556D" w:rsidRDefault="00EE556D" w:rsidP="00EE556D">
      <w:pPr>
        <w:pStyle w:val="NormalWeb"/>
        <w:spacing w:before="0" w:beforeAutospacing="0" w:after="0" w:afterAutospacing="0" w:line="360" w:lineRule="atLeast"/>
        <w:textAlignment w:val="baseline"/>
        <w:rPr>
          <w:ins w:id="1301" w:author="Unknown"/>
          <w:rFonts w:ascii="Helvetica" w:hAnsi="Helvetica" w:cs="Helvetica"/>
          <w:color w:val="555555"/>
          <w:sz w:val="23"/>
          <w:szCs w:val="23"/>
          <w:bdr w:val="none" w:sz="0" w:space="0" w:color="auto" w:frame="1"/>
        </w:rPr>
      </w:pPr>
      <w:ins w:id="1302" w:author="Unknown">
        <w:r>
          <w:rPr>
            <w:rFonts w:ascii="Helvetica" w:hAnsi="Helvetica" w:cs="Helvetica"/>
            <w:color w:val="555555"/>
            <w:sz w:val="23"/>
            <w:szCs w:val="23"/>
            <w:bdr w:val="none" w:sz="0" w:space="0" w:color="auto" w:frame="1"/>
          </w:rPr>
          <w:t xml:space="preserve">Describe a </w:t>
        </w:r>
        <w:proofErr w:type="spellStart"/>
        <w:r>
          <w:rPr>
            <w:rFonts w:ascii="Helvetica" w:hAnsi="Helvetica" w:cs="Helvetica"/>
            <w:color w:val="555555"/>
            <w:sz w:val="23"/>
            <w:szCs w:val="23"/>
            <w:bdr w:val="none" w:sz="0" w:space="0" w:color="auto" w:frame="1"/>
          </w:rPr>
          <w:t>favourite</w:t>
        </w:r>
        <w:proofErr w:type="spellEnd"/>
        <w:r>
          <w:rPr>
            <w:rFonts w:ascii="Helvetica" w:hAnsi="Helvetica" w:cs="Helvetica"/>
            <w:color w:val="555555"/>
            <w:sz w:val="23"/>
            <w:szCs w:val="23"/>
            <w:bdr w:val="none" w:sz="0" w:space="0" w:color="auto" w:frame="1"/>
          </w:rPr>
          <w:t xml:space="preserve"> item of clothing</w:t>
        </w:r>
      </w:ins>
    </w:p>
    <w:p w:rsidR="00EE556D" w:rsidRDefault="00EE556D" w:rsidP="00EE556D">
      <w:pPr>
        <w:pStyle w:val="NormalWeb"/>
        <w:spacing w:before="0" w:beforeAutospacing="0" w:after="0" w:afterAutospacing="0" w:line="360" w:lineRule="atLeast"/>
        <w:textAlignment w:val="baseline"/>
        <w:rPr>
          <w:ins w:id="1303" w:author="Unknown"/>
          <w:rFonts w:ascii="Helvetica" w:hAnsi="Helvetica" w:cs="Helvetica"/>
          <w:color w:val="555555"/>
          <w:sz w:val="23"/>
          <w:szCs w:val="23"/>
          <w:bdr w:val="none" w:sz="0" w:space="0" w:color="auto" w:frame="1"/>
        </w:rPr>
      </w:pPr>
      <w:ins w:id="130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05" w:author="Unknown"/>
          <w:rFonts w:ascii="Helvetica" w:hAnsi="Helvetica" w:cs="Helvetica"/>
          <w:color w:val="555555"/>
          <w:sz w:val="23"/>
          <w:szCs w:val="23"/>
          <w:bdr w:val="none" w:sz="0" w:space="0" w:color="auto" w:frame="1"/>
        </w:rPr>
      </w:pPr>
      <w:proofErr w:type="gramStart"/>
      <w:ins w:id="130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307" w:author="Unknown"/>
          <w:rFonts w:ascii="Helvetica" w:hAnsi="Helvetica" w:cs="Helvetica"/>
          <w:color w:val="555555"/>
          <w:sz w:val="23"/>
          <w:szCs w:val="23"/>
          <w:bdr w:val="none" w:sz="0" w:space="0" w:color="auto" w:frame="1"/>
        </w:rPr>
      </w:pPr>
      <w:proofErr w:type="gramStart"/>
      <w:ins w:id="1308"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bought it</w:t>
        </w:r>
      </w:ins>
    </w:p>
    <w:p w:rsidR="00EE556D" w:rsidRDefault="00EE556D" w:rsidP="00EE556D">
      <w:pPr>
        <w:pStyle w:val="NormalWeb"/>
        <w:spacing w:before="0" w:beforeAutospacing="0" w:after="0" w:afterAutospacing="0" w:line="360" w:lineRule="atLeast"/>
        <w:textAlignment w:val="baseline"/>
        <w:rPr>
          <w:ins w:id="1309" w:author="Unknown"/>
          <w:rFonts w:ascii="Helvetica" w:hAnsi="Helvetica" w:cs="Helvetica"/>
          <w:color w:val="555555"/>
          <w:sz w:val="23"/>
          <w:szCs w:val="23"/>
          <w:bdr w:val="none" w:sz="0" w:space="0" w:color="auto" w:frame="1"/>
        </w:rPr>
      </w:pPr>
      <w:proofErr w:type="gramStart"/>
      <w:ins w:id="1310"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you bought it</w:t>
        </w:r>
      </w:ins>
    </w:p>
    <w:p w:rsidR="00EE556D" w:rsidRDefault="00EE556D" w:rsidP="00EE556D">
      <w:pPr>
        <w:pStyle w:val="NormalWeb"/>
        <w:spacing w:before="0" w:beforeAutospacing="0" w:after="0" w:afterAutospacing="0" w:line="360" w:lineRule="atLeast"/>
        <w:textAlignment w:val="baseline"/>
        <w:rPr>
          <w:ins w:id="1311" w:author="Unknown"/>
          <w:rFonts w:ascii="Helvetica" w:hAnsi="Helvetica" w:cs="Helvetica"/>
          <w:color w:val="555555"/>
          <w:sz w:val="23"/>
          <w:szCs w:val="23"/>
          <w:bdr w:val="none" w:sz="0" w:space="0" w:color="auto" w:frame="1"/>
        </w:rPr>
      </w:pPr>
      <w:ins w:id="1312" w:author="Unknown">
        <w:r>
          <w:rPr>
            <w:rFonts w:ascii="Helvetica" w:hAnsi="Helvetica" w:cs="Helvetica"/>
            <w:color w:val="555555"/>
            <w:sz w:val="23"/>
            <w:szCs w:val="23"/>
            <w:bdr w:val="none" w:sz="0" w:space="0" w:color="auto" w:frame="1"/>
          </w:rPr>
          <w:t>And explain why you like it so much</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313" w:author="Unknown"/>
          <w:rFonts w:ascii="Helvetica" w:hAnsi="Helvetica" w:cs="Helvetica"/>
          <w:b w:val="0"/>
          <w:bCs w:val="0"/>
          <w:color w:val="555555"/>
          <w:sz w:val="28"/>
          <w:szCs w:val="28"/>
          <w:bdr w:val="none" w:sz="0" w:space="0" w:color="auto" w:frame="1"/>
        </w:rPr>
      </w:pPr>
      <w:ins w:id="1314" w:author="Unknown">
        <w:r>
          <w:rPr>
            <w:rFonts w:ascii="Helvetica" w:hAnsi="Helvetica" w:cs="Helvetica"/>
            <w:b w:val="0"/>
            <w:bCs w:val="0"/>
            <w:color w:val="555555"/>
            <w:sz w:val="28"/>
            <w:szCs w:val="28"/>
            <w:bdr w:val="none" w:sz="0" w:space="0" w:color="auto" w:frame="1"/>
          </w:rPr>
          <w:t>A photograph</w:t>
        </w:r>
      </w:ins>
    </w:p>
    <w:p w:rsidR="00EE556D" w:rsidRDefault="00EE556D" w:rsidP="00EE556D">
      <w:pPr>
        <w:pStyle w:val="NormalWeb"/>
        <w:spacing w:before="0" w:beforeAutospacing="0" w:after="0" w:afterAutospacing="0" w:line="360" w:lineRule="atLeast"/>
        <w:textAlignment w:val="baseline"/>
        <w:rPr>
          <w:ins w:id="1315" w:author="Unknown"/>
          <w:rFonts w:ascii="Helvetica" w:hAnsi="Helvetica" w:cs="Helvetica"/>
          <w:color w:val="555555"/>
          <w:sz w:val="23"/>
          <w:szCs w:val="23"/>
          <w:bdr w:val="none" w:sz="0" w:space="0" w:color="auto" w:frame="1"/>
        </w:rPr>
      </w:pPr>
      <w:ins w:id="1316" w:author="Unknown">
        <w:r>
          <w:rPr>
            <w:rFonts w:ascii="Helvetica" w:hAnsi="Helvetica" w:cs="Helvetica"/>
            <w:color w:val="555555"/>
            <w:sz w:val="23"/>
            <w:szCs w:val="23"/>
            <w:bdr w:val="none" w:sz="0" w:space="0" w:color="auto" w:frame="1"/>
          </w:rPr>
          <w:t>Talk about a photograph you remember</w:t>
        </w:r>
      </w:ins>
    </w:p>
    <w:p w:rsidR="00EE556D" w:rsidRDefault="00EE556D" w:rsidP="00EE556D">
      <w:pPr>
        <w:pStyle w:val="NormalWeb"/>
        <w:spacing w:before="0" w:beforeAutospacing="0" w:after="0" w:afterAutospacing="0" w:line="360" w:lineRule="atLeast"/>
        <w:textAlignment w:val="baseline"/>
        <w:rPr>
          <w:ins w:id="1317" w:author="Unknown"/>
          <w:rFonts w:ascii="Helvetica" w:hAnsi="Helvetica" w:cs="Helvetica"/>
          <w:color w:val="555555"/>
          <w:sz w:val="23"/>
          <w:szCs w:val="23"/>
          <w:bdr w:val="none" w:sz="0" w:space="0" w:color="auto" w:frame="1"/>
        </w:rPr>
      </w:pPr>
      <w:ins w:id="131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19" w:author="Unknown"/>
          <w:rFonts w:ascii="Helvetica" w:hAnsi="Helvetica" w:cs="Helvetica"/>
          <w:color w:val="555555"/>
          <w:sz w:val="23"/>
          <w:szCs w:val="23"/>
          <w:bdr w:val="none" w:sz="0" w:space="0" w:color="auto" w:frame="1"/>
        </w:rPr>
      </w:pPr>
      <w:proofErr w:type="gramStart"/>
      <w:ins w:id="1320"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it was taken</w:t>
        </w:r>
      </w:ins>
    </w:p>
    <w:p w:rsidR="00EE556D" w:rsidRDefault="00EE556D" w:rsidP="00EE556D">
      <w:pPr>
        <w:pStyle w:val="NormalWeb"/>
        <w:spacing w:before="0" w:beforeAutospacing="0" w:after="0" w:afterAutospacing="0" w:line="360" w:lineRule="atLeast"/>
        <w:textAlignment w:val="baseline"/>
        <w:rPr>
          <w:ins w:id="1321" w:author="Unknown"/>
          <w:rFonts w:ascii="Helvetica" w:hAnsi="Helvetica" w:cs="Helvetica"/>
          <w:color w:val="555555"/>
          <w:sz w:val="23"/>
          <w:szCs w:val="23"/>
          <w:bdr w:val="none" w:sz="0" w:space="0" w:color="auto" w:frame="1"/>
        </w:rPr>
      </w:pPr>
      <w:proofErr w:type="gramStart"/>
      <w:ins w:id="132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took it</w:t>
        </w:r>
      </w:ins>
    </w:p>
    <w:p w:rsidR="00EE556D" w:rsidRDefault="00EE556D" w:rsidP="00EE556D">
      <w:pPr>
        <w:pStyle w:val="NormalWeb"/>
        <w:spacing w:before="0" w:beforeAutospacing="0" w:after="0" w:afterAutospacing="0" w:line="360" w:lineRule="atLeast"/>
        <w:textAlignment w:val="baseline"/>
        <w:rPr>
          <w:ins w:id="1323" w:author="Unknown"/>
          <w:rFonts w:ascii="Helvetica" w:hAnsi="Helvetica" w:cs="Helvetica"/>
          <w:color w:val="555555"/>
          <w:sz w:val="23"/>
          <w:szCs w:val="23"/>
          <w:bdr w:val="none" w:sz="0" w:space="0" w:color="auto" w:frame="1"/>
        </w:rPr>
      </w:pPr>
      <w:proofErr w:type="gramStart"/>
      <w:ins w:id="132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was in the photograph</w:t>
        </w:r>
      </w:ins>
    </w:p>
    <w:p w:rsidR="00EE556D" w:rsidRDefault="00EE556D" w:rsidP="00EE556D">
      <w:pPr>
        <w:pStyle w:val="NormalWeb"/>
        <w:spacing w:before="0" w:beforeAutospacing="0" w:after="0" w:afterAutospacing="0" w:line="360" w:lineRule="atLeast"/>
        <w:textAlignment w:val="baseline"/>
        <w:rPr>
          <w:ins w:id="1325" w:author="Unknown"/>
          <w:rFonts w:ascii="Helvetica" w:hAnsi="Helvetica" w:cs="Helvetica"/>
          <w:color w:val="555555"/>
          <w:sz w:val="23"/>
          <w:szCs w:val="23"/>
          <w:bdr w:val="none" w:sz="0" w:space="0" w:color="auto" w:frame="1"/>
        </w:rPr>
      </w:pPr>
      <w:ins w:id="1326" w:author="Unknown">
        <w:r>
          <w:rPr>
            <w:rFonts w:ascii="Helvetica" w:hAnsi="Helvetica" w:cs="Helvetica"/>
            <w:color w:val="555555"/>
            <w:sz w:val="23"/>
            <w:szCs w:val="23"/>
            <w:bdr w:val="none" w:sz="0" w:space="0" w:color="auto" w:frame="1"/>
          </w:rPr>
          <w:t>And explain why you remember that photograph</w:t>
        </w:r>
      </w:ins>
    </w:p>
    <w:p w:rsidR="00EE556D" w:rsidRDefault="00EE556D" w:rsidP="00EE556D">
      <w:pPr>
        <w:pStyle w:val="NormalWeb"/>
        <w:spacing w:before="0" w:beforeAutospacing="0" w:after="0" w:afterAutospacing="0" w:line="360" w:lineRule="atLeast"/>
        <w:textAlignment w:val="baseline"/>
        <w:rPr>
          <w:ins w:id="1327" w:author="Unknown"/>
          <w:rFonts w:ascii="Helvetica" w:hAnsi="Helvetica" w:cs="Helvetica"/>
          <w:color w:val="555555"/>
          <w:sz w:val="23"/>
          <w:szCs w:val="23"/>
          <w:bdr w:val="none" w:sz="0" w:space="0" w:color="auto" w:frame="1"/>
        </w:rPr>
      </w:pPr>
      <w:ins w:id="1328" w:author="Unknown">
        <w:r>
          <w:rPr>
            <w:rFonts w:ascii="Helvetica" w:hAnsi="Helvetica" w:cs="Helvetica"/>
            <w:color w:val="555555"/>
            <w:sz w:val="23"/>
            <w:szCs w:val="23"/>
            <w:bdr w:val="none" w:sz="0" w:space="0" w:color="auto" w:frame="1"/>
          </w:rPr>
          <w:t> </w:t>
        </w:r>
      </w:ins>
    </w:p>
    <w:p w:rsidR="00EE556D" w:rsidRDefault="00EE556D" w:rsidP="00EE556D">
      <w:pPr>
        <w:pStyle w:val="Heading4"/>
        <w:spacing w:before="0" w:line="240" w:lineRule="atLeast"/>
        <w:textAlignment w:val="baseline"/>
        <w:rPr>
          <w:ins w:id="1329" w:author="Unknown"/>
          <w:rFonts w:ascii="Helvetica" w:hAnsi="Helvetica" w:cs="Helvetica"/>
          <w:b w:val="0"/>
          <w:bCs w:val="0"/>
          <w:color w:val="555555"/>
          <w:sz w:val="28"/>
          <w:szCs w:val="28"/>
          <w:bdr w:val="none" w:sz="0" w:space="0" w:color="auto" w:frame="1"/>
        </w:rPr>
      </w:pPr>
      <w:ins w:id="1330" w:author="Unknown">
        <w:r>
          <w:rPr>
            <w:rFonts w:ascii="Helvetica" w:hAnsi="Helvetica" w:cs="Helvetica"/>
            <w:b w:val="0"/>
            <w:bCs w:val="0"/>
            <w:color w:val="555555"/>
            <w:sz w:val="28"/>
            <w:szCs w:val="28"/>
            <w:bdr w:val="none" w:sz="0" w:space="0" w:color="auto" w:frame="1"/>
          </w:rPr>
          <w:t>A book</w:t>
        </w:r>
      </w:ins>
    </w:p>
    <w:p w:rsidR="00EE556D" w:rsidRDefault="00EE556D" w:rsidP="00EE556D">
      <w:pPr>
        <w:pStyle w:val="NormalWeb"/>
        <w:spacing w:before="0" w:beforeAutospacing="0" w:after="0" w:afterAutospacing="0" w:line="360" w:lineRule="atLeast"/>
        <w:textAlignment w:val="baseline"/>
        <w:rPr>
          <w:ins w:id="1331" w:author="Unknown"/>
          <w:rFonts w:ascii="Helvetica" w:hAnsi="Helvetica" w:cs="Helvetica"/>
          <w:color w:val="555555"/>
          <w:sz w:val="23"/>
          <w:szCs w:val="23"/>
          <w:bdr w:val="none" w:sz="0" w:space="0" w:color="auto" w:frame="1"/>
        </w:rPr>
      </w:pPr>
      <w:ins w:id="1332" w:author="Unknown">
        <w:r>
          <w:rPr>
            <w:rFonts w:ascii="Helvetica" w:hAnsi="Helvetica" w:cs="Helvetica"/>
            <w:color w:val="555555"/>
            <w:sz w:val="23"/>
            <w:szCs w:val="23"/>
            <w:bdr w:val="none" w:sz="0" w:space="0" w:color="auto" w:frame="1"/>
          </w:rPr>
          <w:t>Talk about a book you have been reading</w:t>
        </w:r>
      </w:ins>
    </w:p>
    <w:p w:rsidR="00EE556D" w:rsidRDefault="00EE556D" w:rsidP="00EE556D">
      <w:pPr>
        <w:pStyle w:val="NormalWeb"/>
        <w:spacing w:before="0" w:beforeAutospacing="0" w:after="0" w:afterAutospacing="0" w:line="360" w:lineRule="atLeast"/>
        <w:textAlignment w:val="baseline"/>
        <w:rPr>
          <w:ins w:id="1333" w:author="Unknown"/>
          <w:rFonts w:ascii="Helvetica" w:hAnsi="Helvetica" w:cs="Helvetica"/>
          <w:color w:val="555555"/>
          <w:sz w:val="23"/>
          <w:szCs w:val="23"/>
          <w:bdr w:val="none" w:sz="0" w:space="0" w:color="auto" w:frame="1"/>
        </w:rPr>
      </w:pPr>
      <w:ins w:id="133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35" w:author="Unknown"/>
          <w:rFonts w:ascii="Helvetica" w:hAnsi="Helvetica" w:cs="Helvetica"/>
          <w:color w:val="555555"/>
          <w:sz w:val="23"/>
          <w:szCs w:val="23"/>
          <w:bdr w:val="none" w:sz="0" w:space="0" w:color="auto" w:frame="1"/>
        </w:rPr>
      </w:pPr>
      <w:proofErr w:type="gramStart"/>
      <w:ins w:id="133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book is</w:t>
        </w:r>
      </w:ins>
    </w:p>
    <w:p w:rsidR="00EE556D" w:rsidRDefault="00EE556D" w:rsidP="00EE556D">
      <w:pPr>
        <w:pStyle w:val="NormalWeb"/>
        <w:spacing w:before="0" w:beforeAutospacing="0" w:after="0" w:afterAutospacing="0" w:line="360" w:lineRule="atLeast"/>
        <w:textAlignment w:val="baseline"/>
        <w:rPr>
          <w:ins w:id="1337" w:author="Unknown"/>
          <w:rFonts w:ascii="Helvetica" w:hAnsi="Helvetica" w:cs="Helvetica"/>
          <w:color w:val="555555"/>
          <w:sz w:val="23"/>
          <w:szCs w:val="23"/>
          <w:bdr w:val="none" w:sz="0" w:space="0" w:color="auto" w:frame="1"/>
        </w:rPr>
      </w:pPr>
      <w:proofErr w:type="gramStart"/>
      <w:ins w:id="1338"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read it</w:t>
        </w:r>
      </w:ins>
    </w:p>
    <w:p w:rsidR="00EE556D" w:rsidRDefault="00EE556D" w:rsidP="00EE556D">
      <w:pPr>
        <w:pStyle w:val="NormalWeb"/>
        <w:spacing w:before="0" w:beforeAutospacing="0" w:after="0" w:afterAutospacing="0" w:line="360" w:lineRule="atLeast"/>
        <w:textAlignment w:val="baseline"/>
        <w:rPr>
          <w:ins w:id="1339" w:author="Unknown"/>
          <w:rFonts w:ascii="Helvetica" w:hAnsi="Helvetica" w:cs="Helvetica"/>
          <w:color w:val="555555"/>
          <w:sz w:val="23"/>
          <w:szCs w:val="23"/>
          <w:bdr w:val="none" w:sz="0" w:space="0" w:color="auto" w:frame="1"/>
        </w:rPr>
      </w:pPr>
      <w:proofErr w:type="gramStart"/>
      <w:ins w:id="1340"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long you have been reading it</w:t>
        </w:r>
      </w:ins>
    </w:p>
    <w:p w:rsidR="00EE556D" w:rsidRDefault="00EE556D" w:rsidP="00EE556D">
      <w:pPr>
        <w:pStyle w:val="NormalWeb"/>
        <w:spacing w:before="0" w:beforeAutospacing="0" w:after="0" w:afterAutospacing="0" w:line="360" w:lineRule="atLeast"/>
        <w:textAlignment w:val="baseline"/>
        <w:rPr>
          <w:ins w:id="1341" w:author="Unknown"/>
          <w:rFonts w:ascii="Helvetica" w:hAnsi="Helvetica" w:cs="Helvetica"/>
          <w:color w:val="555555"/>
          <w:sz w:val="23"/>
          <w:szCs w:val="23"/>
          <w:bdr w:val="none" w:sz="0" w:space="0" w:color="auto" w:frame="1"/>
        </w:rPr>
      </w:pPr>
      <w:ins w:id="1342" w:author="Unknown">
        <w:r>
          <w:rPr>
            <w:rFonts w:ascii="Helvetica" w:hAnsi="Helvetica" w:cs="Helvetica"/>
            <w:color w:val="555555"/>
            <w:sz w:val="23"/>
            <w:szCs w:val="23"/>
            <w:bdr w:val="none" w:sz="0" w:space="0" w:color="auto" w:frame="1"/>
          </w:rPr>
          <w:t>And say why you enjoy reading it</w:t>
        </w:r>
      </w:ins>
    </w:p>
    <w:p w:rsidR="00EE556D" w:rsidRDefault="00EE556D" w:rsidP="00EE556D">
      <w:pPr>
        <w:pStyle w:val="NormalWeb"/>
        <w:spacing w:before="0" w:beforeAutospacing="0" w:after="0" w:afterAutospacing="0" w:line="360" w:lineRule="atLeast"/>
        <w:textAlignment w:val="baseline"/>
        <w:rPr>
          <w:ins w:id="1343" w:author="Unknown"/>
          <w:rFonts w:ascii="Helvetica" w:hAnsi="Helvetica" w:cs="Helvetica"/>
          <w:color w:val="555555"/>
          <w:sz w:val="23"/>
          <w:szCs w:val="23"/>
          <w:bdr w:val="none" w:sz="0" w:space="0" w:color="auto" w:frame="1"/>
        </w:rPr>
      </w:pPr>
      <w:ins w:id="1344" w:author="Unknown">
        <w:r>
          <w:rPr>
            <w:rStyle w:val="Strong"/>
            <w:rFonts w:ascii="Helvetica" w:hAnsi="Helvetica" w:cs="Helvetica"/>
            <w:color w:val="0000FF"/>
            <w:sz w:val="23"/>
            <w:szCs w:val="23"/>
            <w:bdr w:val="none" w:sz="0" w:space="0" w:color="auto" w:frame="1"/>
          </w:rPr>
          <w:fldChar w:fldCharType="begin"/>
        </w:r>
        <w:r>
          <w:rPr>
            <w:rStyle w:val="Strong"/>
            <w:rFonts w:ascii="Helvetica" w:hAnsi="Helvetica" w:cs="Helvetica"/>
            <w:color w:val="0000FF"/>
            <w:sz w:val="23"/>
            <w:szCs w:val="23"/>
            <w:bdr w:val="none" w:sz="0" w:space="0" w:color="auto" w:frame="1"/>
          </w:rPr>
          <w:instrText xml:space="preserve"> HYPERLINK "http://www.dcielts.com/talk-about-a-book/" </w:instrText>
        </w:r>
        <w:r>
          <w:rPr>
            <w:rStyle w:val="Strong"/>
            <w:rFonts w:ascii="Helvetica" w:hAnsi="Helvetica" w:cs="Helvetica"/>
            <w:color w:val="0000FF"/>
            <w:sz w:val="23"/>
            <w:szCs w:val="23"/>
            <w:bdr w:val="none" w:sz="0" w:space="0" w:color="auto" w:frame="1"/>
          </w:rPr>
          <w:fldChar w:fldCharType="separate"/>
        </w:r>
        <w:r>
          <w:rPr>
            <w:rStyle w:val="Hyperlink"/>
            <w:rFonts w:ascii="Helvetica" w:hAnsi="Helvetica" w:cs="Helvetica"/>
            <w:sz w:val="23"/>
            <w:szCs w:val="23"/>
            <w:bdr w:val="none" w:sz="0" w:space="0" w:color="auto" w:frame="1"/>
          </w:rPr>
          <w:t>Sample answer</w:t>
        </w:r>
        <w:r>
          <w:rPr>
            <w:rStyle w:val="Strong"/>
            <w:rFonts w:ascii="Helvetica" w:hAnsi="Helvetica" w:cs="Helvetica"/>
            <w:color w:val="0000FF"/>
            <w:sz w:val="23"/>
            <w:szCs w:val="23"/>
            <w:bdr w:val="none" w:sz="0" w:space="0" w:color="auto" w:frame="1"/>
          </w:rPr>
          <w:fldChar w:fldCharType="end"/>
        </w:r>
        <w:r>
          <w:rPr>
            <w:rStyle w:val="Strong"/>
            <w:rFonts w:ascii="Helvetica" w:hAnsi="Helvetica" w:cs="Helvetica"/>
            <w:color w:val="0000FF"/>
            <w:sz w:val="23"/>
            <w:szCs w:val="23"/>
            <w:bdr w:val="none" w:sz="0" w:space="0" w:color="auto" w:frame="1"/>
          </w:rPr>
          <w:t> – book</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345" w:author="Unknown"/>
          <w:rFonts w:ascii="Helvetica" w:hAnsi="Helvetica" w:cs="Helvetica"/>
          <w:b w:val="0"/>
          <w:bCs w:val="0"/>
          <w:color w:val="555555"/>
          <w:sz w:val="28"/>
          <w:szCs w:val="28"/>
          <w:bdr w:val="none" w:sz="0" w:space="0" w:color="auto" w:frame="1"/>
        </w:rPr>
      </w:pPr>
      <w:ins w:id="1346" w:author="Unknown">
        <w:r>
          <w:rPr>
            <w:rFonts w:ascii="Helvetica" w:hAnsi="Helvetica" w:cs="Helvetica"/>
            <w:b w:val="0"/>
            <w:bCs w:val="0"/>
            <w:color w:val="555555"/>
            <w:sz w:val="28"/>
            <w:szCs w:val="28"/>
            <w:bdr w:val="none" w:sz="0" w:space="0" w:color="auto" w:frame="1"/>
          </w:rPr>
          <w:t>Newspaper or magazine</w:t>
        </w:r>
      </w:ins>
    </w:p>
    <w:p w:rsidR="00EE556D" w:rsidRDefault="00EE556D" w:rsidP="00EE556D">
      <w:pPr>
        <w:pStyle w:val="NormalWeb"/>
        <w:spacing w:before="0" w:beforeAutospacing="0" w:after="0" w:afterAutospacing="0" w:line="360" w:lineRule="atLeast"/>
        <w:textAlignment w:val="baseline"/>
        <w:rPr>
          <w:ins w:id="1347" w:author="Unknown"/>
          <w:rFonts w:ascii="Helvetica" w:hAnsi="Helvetica" w:cs="Helvetica"/>
          <w:color w:val="555555"/>
          <w:sz w:val="23"/>
          <w:szCs w:val="23"/>
          <w:bdr w:val="none" w:sz="0" w:space="0" w:color="auto" w:frame="1"/>
        </w:rPr>
      </w:pPr>
      <w:ins w:id="1348" w:author="Unknown">
        <w:r>
          <w:rPr>
            <w:rFonts w:ascii="Helvetica" w:hAnsi="Helvetica" w:cs="Helvetica"/>
            <w:color w:val="555555"/>
            <w:sz w:val="23"/>
            <w:szCs w:val="23"/>
            <w:bdr w:val="none" w:sz="0" w:space="0" w:color="auto" w:frame="1"/>
          </w:rPr>
          <w:t>Talk about a newspaper or magazine you sometimes read</w:t>
        </w:r>
      </w:ins>
    </w:p>
    <w:p w:rsidR="00EE556D" w:rsidRDefault="00EE556D" w:rsidP="00EE556D">
      <w:pPr>
        <w:pStyle w:val="NormalWeb"/>
        <w:spacing w:before="0" w:beforeAutospacing="0" w:after="0" w:afterAutospacing="0" w:line="360" w:lineRule="atLeast"/>
        <w:textAlignment w:val="baseline"/>
        <w:rPr>
          <w:ins w:id="1349" w:author="Unknown"/>
          <w:rFonts w:ascii="Helvetica" w:hAnsi="Helvetica" w:cs="Helvetica"/>
          <w:color w:val="555555"/>
          <w:sz w:val="23"/>
          <w:szCs w:val="23"/>
          <w:bdr w:val="none" w:sz="0" w:space="0" w:color="auto" w:frame="1"/>
        </w:rPr>
      </w:pPr>
      <w:ins w:id="1350"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51" w:author="Unknown"/>
          <w:rFonts w:ascii="Helvetica" w:hAnsi="Helvetica" w:cs="Helvetica"/>
          <w:color w:val="555555"/>
          <w:sz w:val="23"/>
          <w:szCs w:val="23"/>
          <w:bdr w:val="none" w:sz="0" w:space="0" w:color="auto" w:frame="1"/>
        </w:rPr>
      </w:pPr>
      <w:proofErr w:type="gramStart"/>
      <w:ins w:id="135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newspaper or magazine is</w:t>
        </w:r>
      </w:ins>
    </w:p>
    <w:p w:rsidR="00EE556D" w:rsidRDefault="00EE556D" w:rsidP="00EE556D">
      <w:pPr>
        <w:pStyle w:val="NormalWeb"/>
        <w:spacing w:before="0" w:beforeAutospacing="0" w:after="0" w:afterAutospacing="0" w:line="360" w:lineRule="atLeast"/>
        <w:textAlignment w:val="baseline"/>
        <w:rPr>
          <w:ins w:id="1353" w:author="Unknown"/>
          <w:rFonts w:ascii="Helvetica" w:hAnsi="Helvetica" w:cs="Helvetica"/>
          <w:color w:val="555555"/>
          <w:sz w:val="23"/>
          <w:szCs w:val="23"/>
          <w:bdr w:val="none" w:sz="0" w:space="0" w:color="auto" w:frame="1"/>
        </w:rPr>
      </w:pPr>
      <w:proofErr w:type="gramStart"/>
      <w:ins w:id="135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contains</w:t>
        </w:r>
      </w:ins>
    </w:p>
    <w:p w:rsidR="00EE556D" w:rsidRDefault="00EE556D" w:rsidP="00EE556D">
      <w:pPr>
        <w:pStyle w:val="NormalWeb"/>
        <w:spacing w:before="0" w:beforeAutospacing="0" w:after="0" w:afterAutospacing="0" w:line="360" w:lineRule="atLeast"/>
        <w:textAlignment w:val="baseline"/>
        <w:rPr>
          <w:ins w:id="1355" w:author="Unknown"/>
          <w:rFonts w:ascii="Helvetica" w:hAnsi="Helvetica" w:cs="Helvetica"/>
          <w:color w:val="555555"/>
          <w:sz w:val="23"/>
          <w:szCs w:val="23"/>
          <w:bdr w:val="none" w:sz="0" w:space="0" w:color="auto" w:frame="1"/>
        </w:rPr>
      </w:pPr>
      <w:proofErr w:type="gramStart"/>
      <w:ins w:id="1356"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read it</w:t>
        </w:r>
      </w:ins>
    </w:p>
    <w:p w:rsidR="00EE556D" w:rsidRDefault="00EE556D" w:rsidP="00EE556D">
      <w:pPr>
        <w:pStyle w:val="NormalWeb"/>
        <w:spacing w:before="0" w:beforeAutospacing="0" w:after="0" w:afterAutospacing="0" w:line="360" w:lineRule="atLeast"/>
        <w:textAlignment w:val="baseline"/>
        <w:rPr>
          <w:ins w:id="1357" w:author="Unknown"/>
          <w:rFonts w:ascii="Helvetica" w:hAnsi="Helvetica" w:cs="Helvetica"/>
          <w:color w:val="555555"/>
          <w:sz w:val="23"/>
          <w:szCs w:val="23"/>
          <w:bdr w:val="none" w:sz="0" w:space="0" w:color="auto" w:frame="1"/>
        </w:rPr>
      </w:pPr>
      <w:ins w:id="1358" w:author="Unknown">
        <w:r>
          <w:rPr>
            <w:rFonts w:ascii="Helvetica" w:hAnsi="Helvetica" w:cs="Helvetica"/>
            <w:color w:val="555555"/>
            <w:sz w:val="23"/>
            <w:szCs w:val="23"/>
            <w:bdr w:val="none" w:sz="0" w:space="0" w:color="auto" w:frame="1"/>
          </w:rPr>
          <w:t>And say what you learn from reading that newspaper or magazine</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359" w:author="Unknown"/>
          <w:rFonts w:ascii="Helvetica" w:hAnsi="Helvetica" w:cs="Helvetica"/>
          <w:b w:val="0"/>
          <w:bCs w:val="0"/>
          <w:color w:val="555555"/>
          <w:sz w:val="28"/>
          <w:szCs w:val="28"/>
          <w:bdr w:val="none" w:sz="0" w:space="0" w:color="auto" w:frame="1"/>
        </w:rPr>
      </w:pPr>
      <w:ins w:id="1360" w:author="Unknown">
        <w:r>
          <w:rPr>
            <w:rFonts w:ascii="Helvetica" w:hAnsi="Helvetica" w:cs="Helvetica"/>
            <w:b w:val="0"/>
            <w:bCs w:val="0"/>
            <w:color w:val="555555"/>
            <w:sz w:val="28"/>
            <w:szCs w:val="28"/>
            <w:bdr w:val="none" w:sz="0" w:space="0" w:color="auto" w:frame="1"/>
          </w:rPr>
          <w:t>Something old</w:t>
        </w:r>
      </w:ins>
    </w:p>
    <w:p w:rsidR="00EE556D" w:rsidRDefault="00EE556D" w:rsidP="00EE556D">
      <w:pPr>
        <w:pStyle w:val="NormalWeb"/>
        <w:spacing w:before="0" w:beforeAutospacing="0" w:after="0" w:afterAutospacing="0" w:line="360" w:lineRule="atLeast"/>
        <w:textAlignment w:val="baseline"/>
        <w:rPr>
          <w:ins w:id="1361" w:author="Unknown"/>
          <w:rFonts w:ascii="Helvetica" w:hAnsi="Helvetica" w:cs="Helvetica"/>
          <w:color w:val="555555"/>
          <w:sz w:val="23"/>
          <w:szCs w:val="23"/>
          <w:bdr w:val="none" w:sz="0" w:space="0" w:color="auto" w:frame="1"/>
        </w:rPr>
      </w:pPr>
      <w:ins w:id="1362" w:author="Unknown">
        <w:r>
          <w:rPr>
            <w:rFonts w:ascii="Helvetica" w:hAnsi="Helvetica" w:cs="Helvetica"/>
            <w:color w:val="555555"/>
            <w:sz w:val="23"/>
            <w:szCs w:val="23"/>
            <w:bdr w:val="none" w:sz="0" w:space="0" w:color="auto" w:frame="1"/>
          </w:rPr>
          <w:t>Describe something old you have kept</w:t>
        </w:r>
      </w:ins>
    </w:p>
    <w:p w:rsidR="00EE556D" w:rsidRDefault="00EE556D" w:rsidP="00EE556D">
      <w:pPr>
        <w:pStyle w:val="NormalWeb"/>
        <w:spacing w:before="0" w:beforeAutospacing="0" w:after="0" w:afterAutospacing="0" w:line="360" w:lineRule="atLeast"/>
        <w:textAlignment w:val="baseline"/>
        <w:rPr>
          <w:ins w:id="1363" w:author="Unknown"/>
          <w:rFonts w:ascii="Helvetica" w:hAnsi="Helvetica" w:cs="Helvetica"/>
          <w:color w:val="555555"/>
          <w:sz w:val="23"/>
          <w:szCs w:val="23"/>
          <w:bdr w:val="none" w:sz="0" w:space="0" w:color="auto" w:frame="1"/>
        </w:rPr>
      </w:pPr>
      <w:ins w:id="136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65" w:author="Unknown"/>
          <w:rFonts w:ascii="Helvetica" w:hAnsi="Helvetica" w:cs="Helvetica"/>
          <w:color w:val="555555"/>
          <w:sz w:val="23"/>
          <w:szCs w:val="23"/>
          <w:bdr w:val="none" w:sz="0" w:space="0" w:color="auto" w:frame="1"/>
        </w:rPr>
      </w:pPr>
      <w:proofErr w:type="gramStart"/>
      <w:ins w:id="1366" w:author="Unknown">
        <w:r>
          <w:rPr>
            <w:rFonts w:ascii="Helvetica" w:hAnsi="Helvetica" w:cs="Helvetica"/>
            <w:color w:val="555555"/>
            <w:sz w:val="23"/>
            <w:szCs w:val="23"/>
            <w:bdr w:val="none" w:sz="0" w:space="0" w:color="auto" w:frame="1"/>
          </w:rPr>
          <w:lastRenderedPageBreak/>
          <w:t>what</w:t>
        </w:r>
        <w:proofErr w:type="gramEnd"/>
        <w:r>
          <w:rPr>
            <w:rFonts w:ascii="Helvetica" w:hAnsi="Helvetica" w:cs="Helvetica"/>
            <w:color w:val="555555"/>
            <w:sz w:val="23"/>
            <w:szCs w:val="23"/>
            <w:bdr w:val="none" w:sz="0" w:space="0" w:color="auto" w:frame="1"/>
          </w:rPr>
          <w:t xml:space="preserve"> the object is</w:t>
        </w:r>
      </w:ins>
    </w:p>
    <w:p w:rsidR="00EE556D" w:rsidRDefault="00EE556D" w:rsidP="00EE556D">
      <w:pPr>
        <w:pStyle w:val="NormalWeb"/>
        <w:spacing w:before="0" w:beforeAutospacing="0" w:after="0" w:afterAutospacing="0" w:line="360" w:lineRule="atLeast"/>
        <w:textAlignment w:val="baseline"/>
        <w:rPr>
          <w:ins w:id="1367" w:author="Unknown"/>
          <w:rFonts w:ascii="Helvetica" w:hAnsi="Helvetica" w:cs="Helvetica"/>
          <w:color w:val="555555"/>
          <w:sz w:val="23"/>
          <w:szCs w:val="23"/>
          <w:bdr w:val="none" w:sz="0" w:space="0" w:color="auto" w:frame="1"/>
        </w:rPr>
      </w:pPr>
      <w:proofErr w:type="gramStart"/>
      <w:ins w:id="1368"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 kept</w:t>
        </w:r>
      </w:ins>
    </w:p>
    <w:p w:rsidR="00EE556D" w:rsidRDefault="00EE556D" w:rsidP="00EE556D">
      <w:pPr>
        <w:pStyle w:val="NormalWeb"/>
        <w:spacing w:before="0" w:beforeAutospacing="0" w:after="0" w:afterAutospacing="0" w:line="360" w:lineRule="atLeast"/>
        <w:textAlignment w:val="baseline"/>
        <w:rPr>
          <w:ins w:id="1369" w:author="Unknown"/>
          <w:rFonts w:ascii="Helvetica" w:hAnsi="Helvetica" w:cs="Helvetica"/>
          <w:color w:val="555555"/>
          <w:sz w:val="23"/>
          <w:szCs w:val="23"/>
          <w:bdr w:val="none" w:sz="0" w:space="0" w:color="auto" w:frame="1"/>
        </w:rPr>
      </w:pPr>
      <w:proofErr w:type="gramStart"/>
      <w:ins w:id="1370"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use it</w:t>
        </w:r>
      </w:ins>
    </w:p>
    <w:p w:rsidR="00EE556D" w:rsidRDefault="00EE556D" w:rsidP="00EE556D">
      <w:pPr>
        <w:pStyle w:val="NormalWeb"/>
        <w:spacing w:before="0" w:beforeAutospacing="0" w:after="0" w:afterAutospacing="0" w:line="360" w:lineRule="atLeast"/>
        <w:textAlignment w:val="baseline"/>
        <w:rPr>
          <w:ins w:id="1371" w:author="Unknown"/>
          <w:rFonts w:ascii="Helvetica" w:hAnsi="Helvetica" w:cs="Helvetica"/>
          <w:color w:val="555555"/>
          <w:sz w:val="23"/>
          <w:szCs w:val="23"/>
          <w:bdr w:val="none" w:sz="0" w:space="0" w:color="auto" w:frame="1"/>
        </w:rPr>
      </w:pPr>
      <w:ins w:id="1372" w:author="Unknown">
        <w:r>
          <w:rPr>
            <w:rFonts w:ascii="Helvetica" w:hAnsi="Helvetica" w:cs="Helvetica"/>
            <w:color w:val="555555"/>
            <w:sz w:val="23"/>
            <w:szCs w:val="23"/>
            <w:bdr w:val="none" w:sz="0" w:space="0" w:color="auto" w:frame="1"/>
          </w:rPr>
          <w:t>And say why you decided to keep its</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373" w:author="Unknown"/>
          <w:rFonts w:ascii="Helvetica" w:hAnsi="Helvetica" w:cs="Helvetica"/>
          <w:b w:val="0"/>
          <w:bCs w:val="0"/>
          <w:color w:val="555555"/>
          <w:sz w:val="28"/>
          <w:szCs w:val="28"/>
          <w:bdr w:val="none" w:sz="0" w:space="0" w:color="auto" w:frame="1"/>
        </w:rPr>
      </w:pPr>
      <w:ins w:id="1374" w:author="Unknown">
        <w:r>
          <w:rPr>
            <w:rFonts w:ascii="Helvetica" w:hAnsi="Helvetica" w:cs="Helvetica"/>
            <w:b w:val="0"/>
            <w:bCs w:val="0"/>
            <w:color w:val="555555"/>
            <w:sz w:val="28"/>
            <w:szCs w:val="28"/>
            <w:bdr w:val="none" w:sz="0" w:space="0" w:color="auto" w:frame="1"/>
          </w:rPr>
          <w:t>An item of furniture</w:t>
        </w:r>
      </w:ins>
    </w:p>
    <w:p w:rsidR="00EE556D" w:rsidRDefault="00EE556D" w:rsidP="00EE556D">
      <w:pPr>
        <w:pStyle w:val="NormalWeb"/>
        <w:spacing w:before="0" w:beforeAutospacing="0" w:after="0" w:afterAutospacing="0" w:line="360" w:lineRule="atLeast"/>
        <w:textAlignment w:val="baseline"/>
        <w:rPr>
          <w:ins w:id="1375" w:author="Unknown"/>
          <w:rFonts w:ascii="Helvetica" w:hAnsi="Helvetica" w:cs="Helvetica"/>
          <w:color w:val="555555"/>
          <w:sz w:val="23"/>
          <w:szCs w:val="23"/>
          <w:bdr w:val="none" w:sz="0" w:space="0" w:color="auto" w:frame="1"/>
        </w:rPr>
      </w:pPr>
      <w:ins w:id="1376" w:author="Unknown">
        <w:r>
          <w:rPr>
            <w:rFonts w:ascii="Helvetica" w:hAnsi="Helvetica" w:cs="Helvetica"/>
            <w:color w:val="555555"/>
            <w:sz w:val="23"/>
            <w:szCs w:val="23"/>
            <w:bdr w:val="none" w:sz="0" w:space="0" w:color="auto" w:frame="1"/>
          </w:rPr>
          <w:t xml:space="preserve">Describe your </w:t>
        </w:r>
        <w:proofErr w:type="spellStart"/>
        <w:r>
          <w:rPr>
            <w:rFonts w:ascii="Helvetica" w:hAnsi="Helvetica" w:cs="Helvetica"/>
            <w:color w:val="555555"/>
            <w:sz w:val="23"/>
            <w:szCs w:val="23"/>
            <w:bdr w:val="none" w:sz="0" w:space="0" w:color="auto" w:frame="1"/>
          </w:rPr>
          <w:t>favourite</w:t>
        </w:r>
        <w:proofErr w:type="spellEnd"/>
        <w:r>
          <w:rPr>
            <w:rFonts w:ascii="Helvetica" w:hAnsi="Helvetica" w:cs="Helvetica"/>
            <w:color w:val="555555"/>
            <w:sz w:val="23"/>
            <w:szCs w:val="23"/>
            <w:bdr w:val="none" w:sz="0" w:space="0" w:color="auto" w:frame="1"/>
          </w:rPr>
          <w:t xml:space="preserve"> item of furniture</w:t>
        </w:r>
      </w:ins>
    </w:p>
    <w:p w:rsidR="00EE556D" w:rsidRDefault="00EE556D" w:rsidP="00EE556D">
      <w:pPr>
        <w:pStyle w:val="NormalWeb"/>
        <w:spacing w:before="0" w:beforeAutospacing="0" w:after="0" w:afterAutospacing="0" w:line="360" w:lineRule="atLeast"/>
        <w:textAlignment w:val="baseline"/>
        <w:rPr>
          <w:ins w:id="1377" w:author="Unknown"/>
          <w:rFonts w:ascii="Helvetica" w:hAnsi="Helvetica" w:cs="Helvetica"/>
          <w:color w:val="555555"/>
          <w:sz w:val="23"/>
          <w:szCs w:val="23"/>
          <w:bdr w:val="none" w:sz="0" w:space="0" w:color="auto" w:frame="1"/>
        </w:rPr>
      </w:pPr>
      <w:ins w:id="137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79" w:author="Unknown"/>
          <w:rFonts w:ascii="Helvetica" w:hAnsi="Helvetica" w:cs="Helvetica"/>
          <w:color w:val="555555"/>
          <w:sz w:val="23"/>
          <w:szCs w:val="23"/>
          <w:bdr w:val="none" w:sz="0" w:space="0" w:color="auto" w:frame="1"/>
        </w:rPr>
      </w:pPr>
      <w:proofErr w:type="gramStart"/>
      <w:ins w:id="138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 and looks like</w:t>
        </w:r>
      </w:ins>
    </w:p>
    <w:p w:rsidR="00EE556D" w:rsidRDefault="00EE556D" w:rsidP="00EE556D">
      <w:pPr>
        <w:pStyle w:val="NormalWeb"/>
        <w:spacing w:before="0" w:beforeAutospacing="0" w:after="0" w:afterAutospacing="0" w:line="360" w:lineRule="atLeast"/>
        <w:textAlignment w:val="baseline"/>
        <w:rPr>
          <w:ins w:id="1381" w:author="Unknown"/>
          <w:rFonts w:ascii="Helvetica" w:hAnsi="Helvetica" w:cs="Helvetica"/>
          <w:color w:val="555555"/>
          <w:sz w:val="23"/>
          <w:szCs w:val="23"/>
          <w:bdr w:val="none" w:sz="0" w:space="0" w:color="auto" w:frame="1"/>
        </w:rPr>
      </w:pPr>
      <w:proofErr w:type="gramStart"/>
      <w:ins w:id="1382"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383" w:author="Unknown"/>
          <w:rFonts w:ascii="Helvetica" w:hAnsi="Helvetica" w:cs="Helvetica"/>
          <w:color w:val="555555"/>
          <w:sz w:val="23"/>
          <w:szCs w:val="23"/>
          <w:bdr w:val="none" w:sz="0" w:space="0" w:color="auto" w:frame="1"/>
        </w:rPr>
      </w:pPr>
      <w:proofErr w:type="gramStart"/>
      <w:ins w:id="1384"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long you have had it</w:t>
        </w:r>
      </w:ins>
    </w:p>
    <w:p w:rsidR="00EE556D" w:rsidRDefault="00EE556D" w:rsidP="00EE556D">
      <w:pPr>
        <w:pStyle w:val="NormalWeb"/>
        <w:spacing w:before="0" w:beforeAutospacing="0" w:after="0" w:afterAutospacing="0" w:line="360" w:lineRule="atLeast"/>
        <w:textAlignment w:val="baseline"/>
        <w:rPr>
          <w:ins w:id="1385" w:author="Unknown"/>
          <w:rFonts w:ascii="Helvetica" w:hAnsi="Helvetica" w:cs="Helvetica"/>
          <w:color w:val="555555"/>
          <w:sz w:val="23"/>
          <w:szCs w:val="23"/>
          <w:bdr w:val="none" w:sz="0" w:space="0" w:color="auto" w:frame="1"/>
        </w:rPr>
      </w:pPr>
      <w:ins w:id="1386" w:author="Unknown">
        <w:r>
          <w:rPr>
            <w:rFonts w:ascii="Helvetica" w:hAnsi="Helvetica" w:cs="Helvetica"/>
            <w:color w:val="555555"/>
            <w:sz w:val="23"/>
            <w:szCs w:val="23"/>
            <w:bdr w:val="none" w:sz="0" w:space="0" w:color="auto" w:frame="1"/>
          </w:rPr>
          <w:t>And explain why you like it so much</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387" w:author="Unknown"/>
          <w:rFonts w:ascii="Helvetica" w:hAnsi="Helvetica" w:cs="Helvetica"/>
          <w:b w:val="0"/>
          <w:bCs w:val="0"/>
          <w:color w:val="555555"/>
          <w:sz w:val="28"/>
          <w:szCs w:val="28"/>
          <w:bdr w:val="none" w:sz="0" w:space="0" w:color="auto" w:frame="1"/>
        </w:rPr>
      </w:pPr>
      <w:ins w:id="1388" w:author="Unknown">
        <w:r>
          <w:rPr>
            <w:rFonts w:ascii="Helvetica" w:hAnsi="Helvetica" w:cs="Helvetica"/>
            <w:b w:val="0"/>
            <w:bCs w:val="0"/>
            <w:color w:val="555555"/>
            <w:sz w:val="28"/>
            <w:szCs w:val="28"/>
            <w:bdr w:val="none" w:sz="0" w:space="0" w:color="auto" w:frame="1"/>
          </w:rPr>
          <w:t>Something you lost</w:t>
        </w:r>
      </w:ins>
    </w:p>
    <w:p w:rsidR="00EE556D" w:rsidRDefault="00EE556D" w:rsidP="00EE556D">
      <w:pPr>
        <w:pStyle w:val="NormalWeb"/>
        <w:spacing w:before="0" w:beforeAutospacing="0" w:after="0" w:afterAutospacing="0" w:line="360" w:lineRule="atLeast"/>
        <w:textAlignment w:val="baseline"/>
        <w:rPr>
          <w:ins w:id="1389" w:author="Unknown"/>
          <w:rFonts w:ascii="Helvetica" w:hAnsi="Helvetica" w:cs="Helvetica"/>
          <w:color w:val="555555"/>
          <w:sz w:val="23"/>
          <w:szCs w:val="23"/>
          <w:bdr w:val="none" w:sz="0" w:space="0" w:color="auto" w:frame="1"/>
        </w:rPr>
      </w:pPr>
      <w:ins w:id="1390" w:author="Unknown">
        <w:r>
          <w:rPr>
            <w:rFonts w:ascii="Helvetica" w:hAnsi="Helvetica" w:cs="Helvetica"/>
            <w:color w:val="555555"/>
            <w:sz w:val="23"/>
            <w:szCs w:val="23"/>
            <w:bdr w:val="none" w:sz="0" w:space="0" w:color="auto" w:frame="1"/>
          </w:rPr>
          <w:t>Talk about something you once lost</w:t>
        </w:r>
      </w:ins>
    </w:p>
    <w:p w:rsidR="00EE556D" w:rsidRDefault="00EE556D" w:rsidP="00EE556D">
      <w:pPr>
        <w:pStyle w:val="NormalWeb"/>
        <w:spacing w:before="0" w:beforeAutospacing="0" w:after="0" w:afterAutospacing="0" w:line="360" w:lineRule="atLeast"/>
        <w:textAlignment w:val="baseline"/>
        <w:rPr>
          <w:ins w:id="1391" w:author="Unknown"/>
          <w:rFonts w:ascii="Helvetica" w:hAnsi="Helvetica" w:cs="Helvetica"/>
          <w:color w:val="555555"/>
          <w:sz w:val="23"/>
          <w:szCs w:val="23"/>
          <w:bdr w:val="none" w:sz="0" w:space="0" w:color="auto" w:frame="1"/>
        </w:rPr>
      </w:pPr>
      <w:ins w:id="1392"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393" w:author="Unknown"/>
          <w:rFonts w:ascii="Helvetica" w:hAnsi="Helvetica" w:cs="Helvetica"/>
          <w:color w:val="555555"/>
          <w:sz w:val="23"/>
          <w:szCs w:val="23"/>
          <w:bdr w:val="none" w:sz="0" w:space="0" w:color="auto" w:frame="1"/>
        </w:rPr>
      </w:pPr>
      <w:proofErr w:type="gramStart"/>
      <w:ins w:id="1394"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395" w:author="Unknown"/>
          <w:rFonts w:ascii="Helvetica" w:hAnsi="Helvetica" w:cs="Helvetica"/>
          <w:color w:val="555555"/>
          <w:sz w:val="23"/>
          <w:szCs w:val="23"/>
          <w:bdr w:val="none" w:sz="0" w:space="0" w:color="auto" w:frame="1"/>
        </w:rPr>
      </w:pPr>
      <w:proofErr w:type="gramStart"/>
      <w:ins w:id="1396"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lost it</w:t>
        </w:r>
      </w:ins>
    </w:p>
    <w:p w:rsidR="00EE556D" w:rsidRDefault="00EE556D" w:rsidP="00EE556D">
      <w:pPr>
        <w:pStyle w:val="NormalWeb"/>
        <w:spacing w:before="0" w:beforeAutospacing="0" w:after="0" w:afterAutospacing="0" w:line="360" w:lineRule="atLeast"/>
        <w:textAlignment w:val="baseline"/>
        <w:rPr>
          <w:ins w:id="1397" w:author="Unknown"/>
          <w:rFonts w:ascii="Helvetica" w:hAnsi="Helvetica" w:cs="Helvetica"/>
          <w:color w:val="555555"/>
          <w:sz w:val="23"/>
          <w:szCs w:val="23"/>
          <w:bdr w:val="none" w:sz="0" w:space="0" w:color="auto" w:frame="1"/>
        </w:rPr>
      </w:pPr>
      <w:proofErr w:type="gramStart"/>
      <w:ins w:id="139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you did to find it</w:t>
        </w:r>
      </w:ins>
    </w:p>
    <w:p w:rsidR="00EE556D" w:rsidRDefault="00EE556D" w:rsidP="00EE556D">
      <w:pPr>
        <w:pStyle w:val="NormalWeb"/>
        <w:spacing w:before="0" w:beforeAutospacing="0" w:after="0" w:afterAutospacing="0" w:line="360" w:lineRule="atLeast"/>
        <w:textAlignment w:val="baseline"/>
        <w:rPr>
          <w:ins w:id="1399" w:author="Unknown"/>
          <w:rFonts w:ascii="Helvetica" w:hAnsi="Helvetica" w:cs="Helvetica"/>
          <w:color w:val="555555"/>
          <w:sz w:val="23"/>
          <w:szCs w:val="23"/>
          <w:bdr w:val="none" w:sz="0" w:space="0" w:color="auto" w:frame="1"/>
        </w:rPr>
      </w:pPr>
      <w:ins w:id="1400" w:author="Unknown">
        <w:r>
          <w:rPr>
            <w:rFonts w:ascii="Helvetica" w:hAnsi="Helvetica" w:cs="Helvetica"/>
            <w:color w:val="555555"/>
            <w:sz w:val="23"/>
            <w:szCs w:val="23"/>
            <w:bdr w:val="none" w:sz="0" w:space="0" w:color="auto" w:frame="1"/>
          </w:rPr>
          <w:t>And say how important the loss was to you</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401" w:author="Unknown"/>
          <w:rFonts w:ascii="Helvetica" w:hAnsi="Helvetica" w:cs="Helvetica"/>
          <w:b w:val="0"/>
          <w:bCs w:val="0"/>
          <w:color w:val="555555"/>
          <w:sz w:val="28"/>
          <w:szCs w:val="28"/>
          <w:bdr w:val="none" w:sz="0" w:space="0" w:color="auto" w:frame="1"/>
        </w:rPr>
      </w:pPr>
      <w:ins w:id="1402" w:author="Unknown">
        <w:r>
          <w:rPr>
            <w:rFonts w:ascii="Helvetica" w:hAnsi="Helvetica" w:cs="Helvetica"/>
            <w:b w:val="0"/>
            <w:bCs w:val="0"/>
            <w:color w:val="555555"/>
            <w:sz w:val="28"/>
            <w:szCs w:val="28"/>
            <w:bdr w:val="none" w:sz="0" w:space="0" w:color="auto" w:frame="1"/>
          </w:rPr>
          <w:t>Something borrowed</w:t>
        </w:r>
      </w:ins>
    </w:p>
    <w:p w:rsidR="00EE556D" w:rsidRDefault="00EE556D" w:rsidP="00EE556D">
      <w:pPr>
        <w:pStyle w:val="NormalWeb"/>
        <w:spacing w:before="0" w:beforeAutospacing="0" w:after="0" w:afterAutospacing="0" w:line="360" w:lineRule="atLeast"/>
        <w:textAlignment w:val="baseline"/>
        <w:rPr>
          <w:ins w:id="1403" w:author="Unknown"/>
          <w:rFonts w:ascii="Helvetica" w:hAnsi="Helvetica" w:cs="Helvetica"/>
          <w:color w:val="555555"/>
          <w:sz w:val="23"/>
          <w:szCs w:val="23"/>
          <w:bdr w:val="none" w:sz="0" w:space="0" w:color="auto" w:frame="1"/>
        </w:rPr>
      </w:pPr>
      <w:ins w:id="1404" w:author="Unknown">
        <w:r>
          <w:rPr>
            <w:rFonts w:ascii="Helvetica" w:hAnsi="Helvetica" w:cs="Helvetica"/>
            <w:color w:val="555555"/>
            <w:sz w:val="23"/>
            <w:szCs w:val="23"/>
            <w:bdr w:val="none" w:sz="0" w:space="0" w:color="auto" w:frame="1"/>
          </w:rPr>
          <w:t>Talk about something you once shared with someone else</w:t>
        </w:r>
      </w:ins>
    </w:p>
    <w:p w:rsidR="00EE556D" w:rsidRDefault="00EE556D" w:rsidP="00EE556D">
      <w:pPr>
        <w:pStyle w:val="NormalWeb"/>
        <w:spacing w:before="0" w:beforeAutospacing="0" w:after="0" w:afterAutospacing="0" w:line="360" w:lineRule="atLeast"/>
        <w:textAlignment w:val="baseline"/>
        <w:rPr>
          <w:ins w:id="1405" w:author="Unknown"/>
          <w:rFonts w:ascii="Helvetica" w:hAnsi="Helvetica" w:cs="Helvetica"/>
          <w:color w:val="555555"/>
          <w:sz w:val="23"/>
          <w:szCs w:val="23"/>
          <w:bdr w:val="none" w:sz="0" w:space="0" w:color="auto" w:frame="1"/>
        </w:rPr>
      </w:pPr>
      <w:ins w:id="1406"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407" w:author="Unknown"/>
          <w:rFonts w:ascii="Helvetica" w:hAnsi="Helvetica" w:cs="Helvetica"/>
          <w:color w:val="555555"/>
          <w:sz w:val="23"/>
          <w:szCs w:val="23"/>
          <w:bdr w:val="none" w:sz="0" w:space="0" w:color="auto" w:frame="1"/>
        </w:rPr>
      </w:pPr>
      <w:proofErr w:type="gramStart"/>
      <w:ins w:id="1408"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was</w:t>
        </w:r>
      </w:ins>
    </w:p>
    <w:p w:rsidR="00EE556D" w:rsidRDefault="00EE556D" w:rsidP="00EE556D">
      <w:pPr>
        <w:pStyle w:val="NormalWeb"/>
        <w:spacing w:before="0" w:beforeAutospacing="0" w:after="0" w:afterAutospacing="0" w:line="360" w:lineRule="atLeast"/>
        <w:textAlignment w:val="baseline"/>
        <w:rPr>
          <w:ins w:id="1409" w:author="Unknown"/>
          <w:rFonts w:ascii="Helvetica" w:hAnsi="Helvetica" w:cs="Helvetica"/>
          <w:color w:val="555555"/>
          <w:sz w:val="23"/>
          <w:szCs w:val="23"/>
          <w:bdr w:val="none" w:sz="0" w:space="0" w:color="auto" w:frame="1"/>
        </w:rPr>
      </w:pPr>
      <w:proofErr w:type="gramStart"/>
      <w:ins w:id="1410"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shared it</w:t>
        </w:r>
      </w:ins>
    </w:p>
    <w:p w:rsidR="00EE556D" w:rsidRDefault="00EE556D" w:rsidP="00EE556D">
      <w:pPr>
        <w:pStyle w:val="NormalWeb"/>
        <w:spacing w:before="0" w:beforeAutospacing="0" w:after="0" w:afterAutospacing="0" w:line="360" w:lineRule="atLeast"/>
        <w:textAlignment w:val="baseline"/>
        <w:rPr>
          <w:ins w:id="1411" w:author="Unknown"/>
          <w:rFonts w:ascii="Helvetica" w:hAnsi="Helvetica" w:cs="Helvetica"/>
          <w:color w:val="555555"/>
          <w:sz w:val="23"/>
          <w:szCs w:val="23"/>
          <w:bdr w:val="none" w:sz="0" w:space="0" w:color="auto" w:frame="1"/>
        </w:rPr>
      </w:pPr>
      <w:proofErr w:type="gramStart"/>
      <w:ins w:id="1412"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shared it with</w:t>
        </w:r>
      </w:ins>
    </w:p>
    <w:p w:rsidR="00EE556D" w:rsidRDefault="00EE556D" w:rsidP="00EE556D">
      <w:pPr>
        <w:pStyle w:val="NormalWeb"/>
        <w:spacing w:before="0" w:beforeAutospacing="0" w:after="0" w:afterAutospacing="0" w:line="360" w:lineRule="atLeast"/>
        <w:textAlignment w:val="baseline"/>
        <w:rPr>
          <w:ins w:id="1413" w:author="Unknown"/>
          <w:rFonts w:ascii="Helvetica" w:hAnsi="Helvetica" w:cs="Helvetica"/>
          <w:color w:val="555555"/>
          <w:sz w:val="23"/>
          <w:szCs w:val="23"/>
          <w:bdr w:val="none" w:sz="0" w:space="0" w:color="auto" w:frame="1"/>
        </w:rPr>
      </w:pPr>
      <w:ins w:id="1414" w:author="Unknown">
        <w:r>
          <w:rPr>
            <w:rFonts w:ascii="Helvetica" w:hAnsi="Helvetica" w:cs="Helvetica"/>
            <w:color w:val="555555"/>
            <w:sz w:val="23"/>
            <w:szCs w:val="23"/>
            <w:bdr w:val="none" w:sz="0" w:space="0" w:color="auto" w:frame="1"/>
          </w:rPr>
          <w:t>And say why you decided to share it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415" w:author="Unknown"/>
          <w:rFonts w:ascii="Helvetica" w:hAnsi="Helvetica" w:cs="Helvetica"/>
          <w:b w:val="0"/>
          <w:bCs w:val="0"/>
          <w:color w:val="555555"/>
          <w:sz w:val="28"/>
          <w:szCs w:val="28"/>
          <w:bdr w:val="none" w:sz="0" w:space="0" w:color="auto" w:frame="1"/>
        </w:rPr>
      </w:pPr>
      <w:ins w:id="1416" w:author="Unknown">
        <w:r>
          <w:rPr>
            <w:rFonts w:ascii="Helvetica" w:hAnsi="Helvetica" w:cs="Helvetica"/>
            <w:b w:val="0"/>
            <w:bCs w:val="0"/>
            <w:color w:val="555555"/>
            <w:sz w:val="28"/>
            <w:szCs w:val="28"/>
            <w:bdr w:val="none" w:sz="0" w:space="0" w:color="auto" w:frame="1"/>
          </w:rPr>
          <w:t>A means of transport</w:t>
        </w:r>
      </w:ins>
    </w:p>
    <w:p w:rsidR="00EE556D" w:rsidRDefault="00EE556D" w:rsidP="00EE556D">
      <w:pPr>
        <w:pStyle w:val="NormalWeb"/>
        <w:spacing w:before="0" w:beforeAutospacing="0" w:after="0" w:afterAutospacing="0" w:line="360" w:lineRule="atLeast"/>
        <w:textAlignment w:val="baseline"/>
        <w:rPr>
          <w:ins w:id="1417" w:author="Unknown"/>
          <w:rFonts w:ascii="Helvetica" w:hAnsi="Helvetica" w:cs="Helvetica"/>
          <w:color w:val="555555"/>
          <w:sz w:val="23"/>
          <w:szCs w:val="23"/>
          <w:bdr w:val="none" w:sz="0" w:space="0" w:color="auto" w:frame="1"/>
        </w:rPr>
      </w:pPr>
      <w:ins w:id="1418" w:author="Unknown">
        <w:r>
          <w:rPr>
            <w:rFonts w:ascii="Helvetica" w:hAnsi="Helvetica" w:cs="Helvetica"/>
            <w:color w:val="555555"/>
            <w:sz w:val="23"/>
            <w:szCs w:val="23"/>
            <w:bdr w:val="none" w:sz="0" w:space="0" w:color="auto" w:frame="1"/>
          </w:rPr>
          <w:t>Describe a means of transport you regularly use</w:t>
        </w:r>
      </w:ins>
    </w:p>
    <w:p w:rsidR="00EE556D" w:rsidRDefault="00EE556D" w:rsidP="00EE556D">
      <w:pPr>
        <w:pStyle w:val="NormalWeb"/>
        <w:spacing w:before="0" w:beforeAutospacing="0" w:after="0" w:afterAutospacing="0" w:line="360" w:lineRule="atLeast"/>
        <w:textAlignment w:val="baseline"/>
        <w:rPr>
          <w:ins w:id="1419" w:author="Unknown"/>
          <w:rFonts w:ascii="Helvetica" w:hAnsi="Helvetica" w:cs="Helvetica"/>
          <w:color w:val="555555"/>
          <w:sz w:val="23"/>
          <w:szCs w:val="23"/>
          <w:bdr w:val="none" w:sz="0" w:space="0" w:color="auto" w:frame="1"/>
        </w:rPr>
      </w:pPr>
      <w:ins w:id="1420" w:author="Unknown">
        <w:r>
          <w:rPr>
            <w:rFonts w:ascii="Helvetica" w:hAnsi="Helvetica" w:cs="Helvetica"/>
            <w:color w:val="555555"/>
            <w:sz w:val="23"/>
            <w:szCs w:val="23"/>
            <w:bdr w:val="none" w:sz="0" w:space="0" w:color="auto" w:frame="1"/>
          </w:rPr>
          <w:t>You could say</w:t>
        </w:r>
      </w:ins>
    </w:p>
    <w:p w:rsidR="00EE556D" w:rsidRDefault="00EE556D" w:rsidP="00EE556D">
      <w:pPr>
        <w:pStyle w:val="NormalWeb"/>
        <w:spacing w:before="0" w:beforeAutospacing="0" w:after="0" w:afterAutospacing="0" w:line="360" w:lineRule="atLeast"/>
        <w:textAlignment w:val="baseline"/>
        <w:rPr>
          <w:ins w:id="1421" w:author="Unknown"/>
          <w:rFonts w:ascii="Helvetica" w:hAnsi="Helvetica" w:cs="Helvetica"/>
          <w:color w:val="555555"/>
          <w:sz w:val="23"/>
          <w:szCs w:val="23"/>
          <w:bdr w:val="none" w:sz="0" w:space="0" w:color="auto" w:frame="1"/>
        </w:rPr>
      </w:pPr>
      <w:proofErr w:type="gramStart"/>
      <w:ins w:id="1422"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it is</w:t>
        </w:r>
      </w:ins>
    </w:p>
    <w:p w:rsidR="00EE556D" w:rsidRDefault="00EE556D" w:rsidP="00EE556D">
      <w:pPr>
        <w:pStyle w:val="NormalWeb"/>
        <w:spacing w:before="0" w:beforeAutospacing="0" w:after="0" w:afterAutospacing="0" w:line="360" w:lineRule="atLeast"/>
        <w:textAlignment w:val="baseline"/>
        <w:rPr>
          <w:ins w:id="1423" w:author="Unknown"/>
          <w:rFonts w:ascii="Helvetica" w:hAnsi="Helvetica" w:cs="Helvetica"/>
          <w:color w:val="555555"/>
          <w:sz w:val="23"/>
          <w:szCs w:val="23"/>
          <w:bdr w:val="none" w:sz="0" w:space="0" w:color="auto" w:frame="1"/>
        </w:rPr>
      </w:pPr>
      <w:proofErr w:type="gramStart"/>
      <w:ins w:id="1424" w:author="Unknown">
        <w:r>
          <w:rPr>
            <w:rFonts w:ascii="Helvetica" w:hAnsi="Helvetica" w:cs="Helvetica"/>
            <w:color w:val="555555"/>
            <w:sz w:val="23"/>
            <w:szCs w:val="23"/>
            <w:bdr w:val="none" w:sz="0" w:space="0" w:color="auto" w:frame="1"/>
          </w:rPr>
          <w:t>how</w:t>
        </w:r>
        <w:proofErr w:type="gramEnd"/>
        <w:r>
          <w:rPr>
            <w:rFonts w:ascii="Helvetica" w:hAnsi="Helvetica" w:cs="Helvetica"/>
            <w:color w:val="555555"/>
            <w:sz w:val="23"/>
            <w:szCs w:val="23"/>
            <w:bdr w:val="none" w:sz="0" w:space="0" w:color="auto" w:frame="1"/>
          </w:rPr>
          <w:t xml:space="preserve"> often you use it</w:t>
        </w:r>
      </w:ins>
    </w:p>
    <w:p w:rsidR="00EE556D" w:rsidRDefault="00EE556D" w:rsidP="00EE556D">
      <w:pPr>
        <w:pStyle w:val="NormalWeb"/>
        <w:spacing w:before="0" w:beforeAutospacing="0" w:after="0" w:afterAutospacing="0" w:line="360" w:lineRule="atLeast"/>
        <w:textAlignment w:val="baseline"/>
        <w:rPr>
          <w:ins w:id="1425" w:author="Unknown"/>
          <w:rFonts w:ascii="Helvetica" w:hAnsi="Helvetica" w:cs="Helvetica"/>
          <w:color w:val="555555"/>
          <w:sz w:val="23"/>
          <w:szCs w:val="23"/>
          <w:bdr w:val="none" w:sz="0" w:space="0" w:color="auto" w:frame="1"/>
        </w:rPr>
      </w:pPr>
      <w:proofErr w:type="gramStart"/>
      <w:ins w:id="1426"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else uses it</w:t>
        </w:r>
      </w:ins>
    </w:p>
    <w:p w:rsidR="00EE556D" w:rsidRDefault="00EE556D" w:rsidP="00EE556D">
      <w:pPr>
        <w:pStyle w:val="NormalWeb"/>
        <w:spacing w:before="0" w:beforeAutospacing="0" w:after="0" w:afterAutospacing="0" w:line="360" w:lineRule="atLeast"/>
        <w:textAlignment w:val="baseline"/>
        <w:rPr>
          <w:ins w:id="1427" w:author="Unknown"/>
          <w:rFonts w:ascii="Helvetica" w:hAnsi="Helvetica" w:cs="Helvetica"/>
          <w:color w:val="555555"/>
          <w:sz w:val="23"/>
          <w:szCs w:val="23"/>
          <w:bdr w:val="none" w:sz="0" w:space="0" w:color="auto" w:frame="1"/>
        </w:rPr>
      </w:pPr>
      <w:ins w:id="1428" w:author="Unknown">
        <w:r>
          <w:rPr>
            <w:rFonts w:ascii="Helvetica" w:hAnsi="Helvetica" w:cs="Helvetica"/>
            <w:color w:val="555555"/>
            <w:sz w:val="23"/>
            <w:szCs w:val="23"/>
            <w:bdr w:val="none" w:sz="0" w:space="0" w:color="auto" w:frame="1"/>
          </w:rPr>
          <w:t>And explain why you choose that means of transport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429" w:author="Unknown"/>
          <w:rFonts w:ascii="Helvetica" w:hAnsi="Helvetica" w:cs="Helvetica"/>
          <w:b w:val="0"/>
          <w:bCs w:val="0"/>
          <w:color w:val="555555"/>
          <w:sz w:val="28"/>
          <w:szCs w:val="28"/>
          <w:bdr w:val="none" w:sz="0" w:space="0" w:color="auto" w:frame="1"/>
        </w:rPr>
      </w:pPr>
      <w:ins w:id="1430" w:author="Unknown">
        <w:r>
          <w:rPr>
            <w:rFonts w:ascii="Helvetica" w:hAnsi="Helvetica" w:cs="Helvetica"/>
            <w:b w:val="0"/>
            <w:bCs w:val="0"/>
            <w:color w:val="555555"/>
            <w:sz w:val="28"/>
            <w:szCs w:val="28"/>
            <w:bdr w:val="none" w:sz="0" w:space="0" w:color="auto" w:frame="1"/>
          </w:rPr>
          <w:t>A present</w:t>
        </w:r>
      </w:ins>
    </w:p>
    <w:p w:rsidR="00EE556D" w:rsidRDefault="00EE556D" w:rsidP="00EE556D">
      <w:pPr>
        <w:pStyle w:val="NormalWeb"/>
        <w:spacing w:before="0" w:beforeAutospacing="0" w:after="0" w:afterAutospacing="0" w:line="360" w:lineRule="atLeast"/>
        <w:textAlignment w:val="baseline"/>
        <w:rPr>
          <w:ins w:id="1431" w:author="Unknown"/>
          <w:rFonts w:ascii="Helvetica" w:hAnsi="Helvetica" w:cs="Helvetica"/>
          <w:color w:val="555555"/>
          <w:sz w:val="23"/>
          <w:szCs w:val="23"/>
          <w:bdr w:val="none" w:sz="0" w:space="0" w:color="auto" w:frame="1"/>
        </w:rPr>
      </w:pPr>
      <w:ins w:id="1432" w:author="Unknown">
        <w:r>
          <w:rPr>
            <w:rFonts w:ascii="Helvetica" w:hAnsi="Helvetica" w:cs="Helvetica"/>
            <w:color w:val="555555"/>
            <w:sz w:val="23"/>
            <w:szCs w:val="23"/>
            <w:bdr w:val="none" w:sz="0" w:space="0" w:color="auto" w:frame="1"/>
          </w:rPr>
          <w:t xml:space="preserve">Talk about a present you have </w:t>
        </w:r>
        <w:proofErr w:type="spellStart"/>
        <w:r>
          <w:rPr>
            <w:rFonts w:ascii="Helvetica" w:hAnsi="Helvetica" w:cs="Helvetica"/>
            <w:color w:val="555555"/>
            <w:sz w:val="23"/>
            <w:szCs w:val="23"/>
            <w:bdr w:val="none" w:sz="0" w:space="0" w:color="auto" w:frame="1"/>
          </w:rPr>
          <w:t>bough</w:t>
        </w:r>
        <w:proofErr w:type="spellEnd"/>
        <w:r>
          <w:rPr>
            <w:rFonts w:ascii="Helvetica" w:hAnsi="Helvetica" w:cs="Helvetica"/>
            <w:color w:val="555555"/>
            <w:sz w:val="23"/>
            <w:szCs w:val="23"/>
            <w:bdr w:val="none" w:sz="0" w:space="0" w:color="auto" w:frame="1"/>
          </w:rPr>
          <w:t xml:space="preserve"> recently</w:t>
        </w:r>
      </w:ins>
    </w:p>
    <w:p w:rsidR="00EE556D" w:rsidRDefault="00EE556D" w:rsidP="00EE556D">
      <w:pPr>
        <w:pStyle w:val="NormalWeb"/>
        <w:spacing w:before="0" w:beforeAutospacing="0" w:after="0" w:afterAutospacing="0" w:line="360" w:lineRule="atLeast"/>
        <w:textAlignment w:val="baseline"/>
        <w:rPr>
          <w:ins w:id="1433" w:author="Unknown"/>
          <w:rFonts w:ascii="Helvetica" w:hAnsi="Helvetica" w:cs="Helvetica"/>
          <w:color w:val="555555"/>
          <w:sz w:val="23"/>
          <w:szCs w:val="23"/>
          <w:bdr w:val="none" w:sz="0" w:space="0" w:color="auto" w:frame="1"/>
        </w:rPr>
      </w:pPr>
      <w:ins w:id="1434"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435" w:author="Unknown"/>
          <w:rFonts w:ascii="Helvetica" w:hAnsi="Helvetica" w:cs="Helvetica"/>
          <w:color w:val="555555"/>
          <w:sz w:val="23"/>
          <w:szCs w:val="23"/>
          <w:bdr w:val="none" w:sz="0" w:space="0" w:color="auto" w:frame="1"/>
        </w:rPr>
      </w:pPr>
      <w:proofErr w:type="gramStart"/>
      <w:ins w:id="1436"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present was</w:t>
        </w:r>
      </w:ins>
    </w:p>
    <w:p w:rsidR="00EE556D" w:rsidRDefault="00EE556D" w:rsidP="00EE556D">
      <w:pPr>
        <w:pStyle w:val="NormalWeb"/>
        <w:spacing w:before="0" w:beforeAutospacing="0" w:after="0" w:afterAutospacing="0" w:line="360" w:lineRule="atLeast"/>
        <w:textAlignment w:val="baseline"/>
        <w:rPr>
          <w:ins w:id="1437" w:author="Unknown"/>
          <w:rFonts w:ascii="Helvetica" w:hAnsi="Helvetica" w:cs="Helvetica"/>
          <w:color w:val="555555"/>
          <w:sz w:val="23"/>
          <w:szCs w:val="23"/>
          <w:bdr w:val="none" w:sz="0" w:space="0" w:color="auto" w:frame="1"/>
        </w:rPr>
      </w:pPr>
      <w:proofErr w:type="gramStart"/>
      <w:ins w:id="1438" w:author="Unknown">
        <w:r>
          <w:rPr>
            <w:rFonts w:ascii="Helvetica" w:hAnsi="Helvetica" w:cs="Helvetica"/>
            <w:color w:val="555555"/>
            <w:sz w:val="23"/>
            <w:szCs w:val="23"/>
            <w:bdr w:val="none" w:sz="0" w:space="0" w:color="auto" w:frame="1"/>
          </w:rPr>
          <w:t>who</w:t>
        </w:r>
        <w:proofErr w:type="gramEnd"/>
        <w:r>
          <w:rPr>
            <w:rFonts w:ascii="Helvetica" w:hAnsi="Helvetica" w:cs="Helvetica"/>
            <w:color w:val="555555"/>
            <w:sz w:val="23"/>
            <w:szCs w:val="23"/>
            <w:bdr w:val="none" w:sz="0" w:space="0" w:color="auto" w:frame="1"/>
          </w:rPr>
          <w:t xml:space="preserve"> you bought it for</w:t>
        </w:r>
      </w:ins>
    </w:p>
    <w:p w:rsidR="00EE556D" w:rsidRDefault="00EE556D" w:rsidP="00EE556D">
      <w:pPr>
        <w:pStyle w:val="NormalWeb"/>
        <w:spacing w:before="0" w:beforeAutospacing="0" w:after="0" w:afterAutospacing="0" w:line="360" w:lineRule="atLeast"/>
        <w:textAlignment w:val="baseline"/>
        <w:rPr>
          <w:ins w:id="1439" w:author="Unknown"/>
          <w:rFonts w:ascii="Helvetica" w:hAnsi="Helvetica" w:cs="Helvetica"/>
          <w:color w:val="555555"/>
          <w:sz w:val="23"/>
          <w:szCs w:val="23"/>
          <w:bdr w:val="none" w:sz="0" w:space="0" w:color="auto" w:frame="1"/>
        </w:rPr>
      </w:pPr>
      <w:proofErr w:type="gramStart"/>
      <w:ins w:id="1440" w:author="Unknown">
        <w:r>
          <w:rPr>
            <w:rFonts w:ascii="Helvetica" w:hAnsi="Helvetica" w:cs="Helvetica"/>
            <w:color w:val="555555"/>
            <w:sz w:val="23"/>
            <w:szCs w:val="23"/>
            <w:bdr w:val="none" w:sz="0" w:space="0" w:color="auto" w:frame="1"/>
          </w:rPr>
          <w:t>where</w:t>
        </w:r>
        <w:proofErr w:type="gramEnd"/>
        <w:r>
          <w:rPr>
            <w:rFonts w:ascii="Helvetica" w:hAnsi="Helvetica" w:cs="Helvetica"/>
            <w:color w:val="555555"/>
            <w:sz w:val="23"/>
            <w:szCs w:val="23"/>
            <w:bdr w:val="none" w:sz="0" w:space="0" w:color="auto" w:frame="1"/>
          </w:rPr>
          <w:t xml:space="preserve"> you </w:t>
        </w:r>
        <w:proofErr w:type="spellStart"/>
        <w:r>
          <w:rPr>
            <w:rFonts w:ascii="Helvetica" w:hAnsi="Helvetica" w:cs="Helvetica"/>
            <w:color w:val="555555"/>
            <w:sz w:val="23"/>
            <w:szCs w:val="23"/>
            <w:bdr w:val="none" w:sz="0" w:space="0" w:color="auto" w:frame="1"/>
          </w:rPr>
          <w:t>bough</w:t>
        </w:r>
        <w:proofErr w:type="spellEnd"/>
        <w:r>
          <w:rPr>
            <w:rFonts w:ascii="Helvetica" w:hAnsi="Helvetica" w:cs="Helvetica"/>
            <w:color w:val="555555"/>
            <w:sz w:val="23"/>
            <w:szCs w:val="23"/>
            <w:bdr w:val="none" w:sz="0" w:space="0" w:color="auto" w:frame="1"/>
          </w:rPr>
          <w:t xml:space="preserve"> </w:t>
        </w:r>
        <w:proofErr w:type="spellStart"/>
        <w:r>
          <w:rPr>
            <w:rFonts w:ascii="Helvetica" w:hAnsi="Helvetica" w:cs="Helvetica"/>
            <w:color w:val="555555"/>
            <w:sz w:val="23"/>
            <w:szCs w:val="23"/>
            <w:bdr w:val="none" w:sz="0" w:space="0" w:color="auto" w:frame="1"/>
          </w:rPr>
          <w:t>ti</w:t>
        </w:r>
        <w:proofErr w:type="spellEnd"/>
      </w:ins>
    </w:p>
    <w:p w:rsidR="00EE556D" w:rsidRDefault="00EE556D" w:rsidP="00EE556D">
      <w:pPr>
        <w:pStyle w:val="NormalWeb"/>
        <w:spacing w:before="0" w:beforeAutospacing="0" w:after="0" w:afterAutospacing="0" w:line="360" w:lineRule="atLeast"/>
        <w:textAlignment w:val="baseline"/>
        <w:rPr>
          <w:ins w:id="1441" w:author="Unknown"/>
          <w:rFonts w:ascii="Helvetica" w:hAnsi="Helvetica" w:cs="Helvetica"/>
          <w:color w:val="555555"/>
          <w:sz w:val="23"/>
          <w:szCs w:val="23"/>
          <w:bdr w:val="none" w:sz="0" w:space="0" w:color="auto" w:frame="1"/>
        </w:rPr>
      </w:pPr>
      <w:ins w:id="1442" w:author="Unknown">
        <w:r>
          <w:rPr>
            <w:rFonts w:ascii="Helvetica" w:hAnsi="Helvetica" w:cs="Helvetica"/>
            <w:color w:val="555555"/>
            <w:sz w:val="23"/>
            <w:szCs w:val="23"/>
            <w:bdr w:val="none" w:sz="0" w:space="0" w:color="auto" w:frame="1"/>
          </w:rPr>
          <w:t>And say why you chose that present</w:t>
        </w:r>
      </w:ins>
    </w:p>
    <w:p w:rsidR="00ED1075" w:rsidRDefault="00ED1075" w:rsidP="00EE556D">
      <w:pPr>
        <w:pStyle w:val="Heading4"/>
        <w:spacing w:before="0" w:line="240" w:lineRule="atLeast"/>
        <w:textAlignment w:val="baseline"/>
        <w:rPr>
          <w:rFonts w:ascii="Helvetica" w:hAnsi="Helvetica" w:cs="Helvetica"/>
          <w:b w:val="0"/>
          <w:bCs w:val="0"/>
          <w:color w:val="555555"/>
          <w:sz w:val="28"/>
          <w:szCs w:val="28"/>
          <w:bdr w:val="none" w:sz="0" w:space="0" w:color="auto" w:frame="1"/>
        </w:rPr>
      </w:pPr>
    </w:p>
    <w:p w:rsidR="00EE556D" w:rsidRDefault="00EE556D" w:rsidP="00EE556D">
      <w:pPr>
        <w:pStyle w:val="Heading4"/>
        <w:spacing w:before="0" w:line="240" w:lineRule="atLeast"/>
        <w:textAlignment w:val="baseline"/>
        <w:rPr>
          <w:ins w:id="1443" w:author="Unknown"/>
          <w:rFonts w:ascii="Helvetica" w:hAnsi="Helvetica" w:cs="Helvetica"/>
          <w:b w:val="0"/>
          <w:bCs w:val="0"/>
          <w:color w:val="555555"/>
          <w:sz w:val="28"/>
          <w:szCs w:val="28"/>
          <w:bdr w:val="none" w:sz="0" w:space="0" w:color="auto" w:frame="1"/>
        </w:rPr>
      </w:pPr>
      <w:ins w:id="1444" w:author="Unknown">
        <w:r>
          <w:rPr>
            <w:rFonts w:ascii="Helvetica" w:hAnsi="Helvetica" w:cs="Helvetica"/>
            <w:b w:val="0"/>
            <w:bCs w:val="0"/>
            <w:color w:val="555555"/>
            <w:sz w:val="28"/>
            <w:szCs w:val="28"/>
            <w:bdr w:val="none" w:sz="0" w:space="0" w:color="auto" w:frame="1"/>
          </w:rPr>
          <w:t>A souvenir</w:t>
        </w:r>
      </w:ins>
    </w:p>
    <w:p w:rsidR="00EE556D" w:rsidRDefault="00EE556D" w:rsidP="00EE556D">
      <w:pPr>
        <w:pStyle w:val="NormalWeb"/>
        <w:spacing w:before="0" w:beforeAutospacing="0" w:after="0" w:afterAutospacing="0" w:line="360" w:lineRule="atLeast"/>
        <w:textAlignment w:val="baseline"/>
        <w:rPr>
          <w:ins w:id="1445" w:author="Unknown"/>
          <w:rFonts w:ascii="Helvetica" w:hAnsi="Helvetica" w:cs="Helvetica"/>
          <w:color w:val="555555"/>
          <w:sz w:val="23"/>
          <w:szCs w:val="23"/>
          <w:bdr w:val="none" w:sz="0" w:space="0" w:color="auto" w:frame="1"/>
        </w:rPr>
      </w:pPr>
      <w:ins w:id="1446" w:author="Unknown">
        <w:r>
          <w:rPr>
            <w:rFonts w:ascii="Helvetica" w:hAnsi="Helvetica" w:cs="Helvetica"/>
            <w:color w:val="555555"/>
            <w:sz w:val="23"/>
            <w:szCs w:val="23"/>
            <w:bdr w:val="none" w:sz="0" w:space="0" w:color="auto" w:frame="1"/>
          </w:rPr>
          <w:t>Talk about a souvenir you have bought</w:t>
        </w:r>
      </w:ins>
    </w:p>
    <w:p w:rsidR="00EE556D" w:rsidRDefault="00EE556D" w:rsidP="00EE556D">
      <w:pPr>
        <w:pStyle w:val="NormalWeb"/>
        <w:spacing w:before="0" w:beforeAutospacing="0" w:after="0" w:afterAutospacing="0" w:line="360" w:lineRule="atLeast"/>
        <w:textAlignment w:val="baseline"/>
        <w:rPr>
          <w:ins w:id="1447" w:author="Unknown"/>
          <w:rFonts w:ascii="Helvetica" w:hAnsi="Helvetica" w:cs="Helvetica"/>
          <w:color w:val="555555"/>
          <w:sz w:val="23"/>
          <w:szCs w:val="23"/>
          <w:bdr w:val="none" w:sz="0" w:space="0" w:color="auto" w:frame="1"/>
        </w:rPr>
      </w:pPr>
      <w:ins w:id="1448" w:author="Unknown">
        <w:r>
          <w:rPr>
            <w:rFonts w:ascii="Helvetica" w:hAnsi="Helvetica" w:cs="Helvetica"/>
            <w:color w:val="555555"/>
            <w:sz w:val="23"/>
            <w:szCs w:val="23"/>
            <w:bdr w:val="none" w:sz="0" w:space="0" w:color="auto" w:frame="1"/>
          </w:rPr>
          <w:t>You should say</w:t>
        </w:r>
      </w:ins>
    </w:p>
    <w:p w:rsidR="00EE556D" w:rsidRDefault="00EE556D" w:rsidP="00EE556D">
      <w:pPr>
        <w:pStyle w:val="NormalWeb"/>
        <w:spacing w:before="0" w:beforeAutospacing="0" w:after="0" w:afterAutospacing="0" w:line="360" w:lineRule="atLeast"/>
        <w:textAlignment w:val="baseline"/>
        <w:rPr>
          <w:ins w:id="1449" w:author="Unknown"/>
          <w:rFonts w:ascii="Helvetica" w:hAnsi="Helvetica" w:cs="Helvetica"/>
          <w:color w:val="555555"/>
          <w:sz w:val="23"/>
          <w:szCs w:val="23"/>
          <w:bdr w:val="none" w:sz="0" w:space="0" w:color="auto" w:frame="1"/>
        </w:rPr>
      </w:pPr>
      <w:proofErr w:type="gramStart"/>
      <w:ins w:id="1450" w:author="Unknown">
        <w:r>
          <w:rPr>
            <w:rFonts w:ascii="Helvetica" w:hAnsi="Helvetica" w:cs="Helvetica"/>
            <w:color w:val="555555"/>
            <w:sz w:val="23"/>
            <w:szCs w:val="23"/>
            <w:bdr w:val="none" w:sz="0" w:space="0" w:color="auto" w:frame="1"/>
          </w:rPr>
          <w:t>what</w:t>
        </w:r>
        <w:proofErr w:type="gramEnd"/>
        <w:r>
          <w:rPr>
            <w:rFonts w:ascii="Helvetica" w:hAnsi="Helvetica" w:cs="Helvetica"/>
            <w:color w:val="555555"/>
            <w:sz w:val="23"/>
            <w:szCs w:val="23"/>
            <w:bdr w:val="none" w:sz="0" w:space="0" w:color="auto" w:frame="1"/>
          </w:rPr>
          <w:t xml:space="preserve"> the souvenir is</w:t>
        </w:r>
      </w:ins>
    </w:p>
    <w:p w:rsidR="00EE556D" w:rsidRDefault="00EE556D" w:rsidP="00EE556D">
      <w:pPr>
        <w:pStyle w:val="NormalWeb"/>
        <w:spacing w:before="0" w:beforeAutospacing="0" w:after="0" w:afterAutospacing="0" w:line="360" w:lineRule="atLeast"/>
        <w:textAlignment w:val="baseline"/>
        <w:rPr>
          <w:ins w:id="1451" w:author="Unknown"/>
          <w:rFonts w:ascii="Helvetica" w:hAnsi="Helvetica" w:cs="Helvetica"/>
          <w:color w:val="555555"/>
          <w:sz w:val="23"/>
          <w:szCs w:val="23"/>
          <w:bdr w:val="none" w:sz="0" w:space="0" w:color="auto" w:frame="1"/>
        </w:rPr>
      </w:pPr>
      <w:proofErr w:type="gramStart"/>
      <w:ins w:id="1452" w:author="Unknown">
        <w:r>
          <w:rPr>
            <w:rFonts w:ascii="Helvetica" w:hAnsi="Helvetica" w:cs="Helvetica"/>
            <w:color w:val="555555"/>
            <w:sz w:val="23"/>
            <w:szCs w:val="23"/>
            <w:bdr w:val="none" w:sz="0" w:space="0" w:color="auto" w:frame="1"/>
          </w:rPr>
          <w:t>when</w:t>
        </w:r>
        <w:proofErr w:type="gramEnd"/>
        <w:r>
          <w:rPr>
            <w:rFonts w:ascii="Helvetica" w:hAnsi="Helvetica" w:cs="Helvetica"/>
            <w:color w:val="555555"/>
            <w:sz w:val="23"/>
            <w:szCs w:val="23"/>
            <w:bdr w:val="none" w:sz="0" w:space="0" w:color="auto" w:frame="1"/>
          </w:rPr>
          <w:t xml:space="preserve"> you bought it</w:t>
        </w:r>
      </w:ins>
    </w:p>
    <w:p w:rsidR="00EE556D" w:rsidRDefault="00EE556D" w:rsidP="00EE556D">
      <w:pPr>
        <w:pStyle w:val="NormalWeb"/>
        <w:spacing w:before="0" w:beforeAutospacing="0" w:after="0" w:afterAutospacing="0" w:line="360" w:lineRule="atLeast"/>
        <w:textAlignment w:val="baseline"/>
        <w:rPr>
          <w:ins w:id="1453" w:author="Unknown"/>
          <w:rFonts w:ascii="Helvetica" w:hAnsi="Helvetica" w:cs="Helvetica"/>
          <w:color w:val="555555"/>
          <w:sz w:val="23"/>
          <w:szCs w:val="23"/>
          <w:bdr w:val="none" w:sz="0" w:space="0" w:color="auto" w:frame="1"/>
        </w:rPr>
      </w:pPr>
      <w:proofErr w:type="gramStart"/>
      <w:ins w:id="1454" w:author="Unknown">
        <w:r>
          <w:rPr>
            <w:rFonts w:ascii="Helvetica" w:hAnsi="Helvetica" w:cs="Helvetica"/>
            <w:color w:val="555555"/>
            <w:sz w:val="23"/>
            <w:szCs w:val="23"/>
            <w:bdr w:val="none" w:sz="0" w:space="0" w:color="auto" w:frame="1"/>
          </w:rPr>
          <w:t>why</w:t>
        </w:r>
        <w:proofErr w:type="gramEnd"/>
        <w:r>
          <w:rPr>
            <w:rFonts w:ascii="Helvetica" w:hAnsi="Helvetica" w:cs="Helvetica"/>
            <w:color w:val="555555"/>
            <w:sz w:val="23"/>
            <w:szCs w:val="23"/>
            <w:bdr w:val="none" w:sz="0" w:space="0" w:color="auto" w:frame="1"/>
          </w:rPr>
          <w:t xml:space="preserve"> you bought it</w:t>
        </w:r>
      </w:ins>
    </w:p>
    <w:p w:rsidR="00EE556D" w:rsidRDefault="00EE556D" w:rsidP="00EE556D">
      <w:pPr>
        <w:pStyle w:val="NormalWeb"/>
        <w:spacing w:before="0" w:beforeAutospacing="0" w:after="0" w:afterAutospacing="0" w:line="360" w:lineRule="atLeast"/>
        <w:textAlignment w:val="baseline"/>
        <w:rPr>
          <w:ins w:id="1455" w:author="Unknown"/>
          <w:rFonts w:ascii="Helvetica" w:hAnsi="Helvetica" w:cs="Helvetica"/>
          <w:color w:val="555555"/>
          <w:sz w:val="23"/>
          <w:szCs w:val="23"/>
          <w:bdr w:val="none" w:sz="0" w:space="0" w:color="auto" w:frame="1"/>
        </w:rPr>
      </w:pPr>
      <w:ins w:id="1456" w:author="Unknown">
        <w:r>
          <w:rPr>
            <w:rFonts w:ascii="Helvetica" w:hAnsi="Helvetica" w:cs="Helvetica"/>
            <w:color w:val="555555"/>
            <w:sz w:val="23"/>
            <w:szCs w:val="23"/>
            <w:bdr w:val="none" w:sz="0" w:space="0" w:color="auto" w:frame="1"/>
          </w:rPr>
          <w:t>And say what memories that souvenir has for you</w:t>
        </w:r>
      </w:ins>
    </w:p>
    <w:p w:rsidR="00ED1075" w:rsidRDefault="00ED1075" w:rsidP="00EE556D">
      <w:pPr>
        <w:pStyle w:val="Heading3"/>
        <w:spacing w:before="0" w:beforeAutospacing="0" w:after="0" w:afterAutospacing="0" w:line="288" w:lineRule="atLeast"/>
        <w:textAlignment w:val="baseline"/>
        <w:rPr>
          <w:rFonts w:ascii="Helvetica" w:hAnsi="Helvetica" w:cs="Helvetica"/>
          <w:b w:val="0"/>
          <w:bCs w:val="0"/>
          <w:color w:val="333333"/>
          <w:sz w:val="32"/>
          <w:szCs w:val="32"/>
          <w:bdr w:val="none" w:sz="0" w:space="0" w:color="auto" w:frame="1"/>
        </w:rPr>
      </w:pPr>
    </w:p>
    <w:sectPr w:rsidR="00ED1075" w:rsidSect="00F764F1">
      <w:pgSz w:w="12240" w:h="20160" w:code="5"/>
      <w:pgMar w:top="1008" w:right="1008"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FC1"/>
    <w:multiLevelType w:val="multilevel"/>
    <w:tmpl w:val="586E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B6C36"/>
    <w:multiLevelType w:val="multilevel"/>
    <w:tmpl w:val="2CA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3288F"/>
    <w:multiLevelType w:val="multilevel"/>
    <w:tmpl w:val="4DC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E04E4"/>
    <w:multiLevelType w:val="multilevel"/>
    <w:tmpl w:val="8C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E4A03"/>
    <w:multiLevelType w:val="multilevel"/>
    <w:tmpl w:val="486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B1645"/>
    <w:multiLevelType w:val="multilevel"/>
    <w:tmpl w:val="FC7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31CB4"/>
    <w:multiLevelType w:val="multilevel"/>
    <w:tmpl w:val="9FB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E4676F"/>
    <w:multiLevelType w:val="multilevel"/>
    <w:tmpl w:val="9E98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056F2"/>
    <w:multiLevelType w:val="multilevel"/>
    <w:tmpl w:val="93E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E13B86"/>
    <w:multiLevelType w:val="multilevel"/>
    <w:tmpl w:val="AC6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5252AC"/>
    <w:multiLevelType w:val="multilevel"/>
    <w:tmpl w:val="C76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34152"/>
    <w:multiLevelType w:val="multilevel"/>
    <w:tmpl w:val="75F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6D1BE7"/>
    <w:multiLevelType w:val="multilevel"/>
    <w:tmpl w:val="2A38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740742"/>
    <w:multiLevelType w:val="multilevel"/>
    <w:tmpl w:val="59F4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373376"/>
    <w:multiLevelType w:val="multilevel"/>
    <w:tmpl w:val="F0F2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252AAE"/>
    <w:multiLevelType w:val="multilevel"/>
    <w:tmpl w:val="015E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7E4AF4"/>
    <w:multiLevelType w:val="multilevel"/>
    <w:tmpl w:val="626C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741AE8"/>
    <w:multiLevelType w:val="multilevel"/>
    <w:tmpl w:val="FD6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442F07"/>
    <w:multiLevelType w:val="multilevel"/>
    <w:tmpl w:val="C00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B76985"/>
    <w:multiLevelType w:val="multilevel"/>
    <w:tmpl w:val="AA8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21B7D"/>
    <w:multiLevelType w:val="multilevel"/>
    <w:tmpl w:val="A29C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6152DB"/>
    <w:multiLevelType w:val="multilevel"/>
    <w:tmpl w:val="D49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7E2B6E"/>
    <w:multiLevelType w:val="multilevel"/>
    <w:tmpl w:val="946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A34068"/>
    <w:multiLevelType w:val="multilevel"/>
    <w:tmpl w:val="1A1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E2019"/>
    <w:multiLevelType w:val="multilevel"/>
    <w:tmpl w:val="25A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921364"/>
    <w:multiLevelType w:val="multilevel"/>
    <w:tmpl w:val="3CE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6C4F6F"/>
    <w:multiLevelType w:val="multilevel"/>
    <w:tmpl w:val="37E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F36825"/>
    <w:multiLevelType w:val="multilevel"/>
    <w:tmpl w:val="34C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115FBB"/>
    <w:multiLevelType w:val="multilevel"/>
    <w:tmpl w:val="C8D8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2B0563"/>
    <w:multiLevelType w:val="multilevel"/>
    <w:tmpl w:val="A77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D544EA"/>
    <w:multiLevelType w:val="multilevel"/>
    <w:tmpl w:val="35A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6F2BB8"/>
    <w:multiLevelType w:val="multilevel"/>
    <w:tmpl w:val="BBA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4839E8"/>
    <w:multiLevelType w:val="multilevel"/>
    <w:tmpl w:val="8BB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7E2250"/>
    <w:multiLevelType w:val="multilevel"/>
    <w:tmpl w:val="F92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180244"/>
    <w:multiLevelType w:val="multilevel"/>
    <w:tmpl w:val="277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4581C"/>
    <w:multiLevelType w:val="multilevel"/>
    <w:tmpl w:val="DF38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8A5E81"/>
    <w:multiLevelType w:val="multilevel"/>
    <w:tmpl w:val="6970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19151C"/>
    <w:multiLevelType w:val="multilevel"/>
    <w:tmpl w:val="18C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236585"/>
    <w:multiLevelType w:val="hybridMultilevel"/>
    <w:tmpl w:val="FEB0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A251E"/>
    <w:multiLevelType w:val="multilevel"/>
    <w:tmpl w:val="5204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0C366F"/>
    <w:multiLevelType w:val="multilevel"/>
    <w:tmpl w:val="D9A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1965CC"/>
    <w:multiLevelType w:val="multilevel"/>
    <w:tmpl w:val="161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B4E03"/>
    <w:multiLevelType w:val="multilevel"/>
    <w:tmpl w:val="FE2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CD11F9"/>
    <w:multiLevelType w:val="multilevel"/>
    <w:tmpl w:val="592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DC6E6D"/>
    <w:multiLevelType w:val="multilevel"/>
    <w:tmpl w:val="1A3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4753ED"/>
    <w:multiLevelType w:val="multilevel"/>
    <w:tmpl w:val="FBC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0"/>
  </w:num>
  <w:num w:numId="3">
    <w:abstractNumId w:val="37"/>
  </w:num>
  <w:num w:numId="4">
    <w:abstractNumId w:val="44"/>
  </w:num>
  <w:num w:numId="5">
    <w:abstractNumId w:val="42"/>
  </w:num>
  <w:num w:numId="6">
    <w:abstractNumId w:val="29"/>
  </w:num>
  <w:num w:numId="7">
    <w:abstractNumId w:val="8"/>
  </w:num>
  <w:num w:numId="8">
    <w:abstractNumId w:val="13"/>
  </w:num>
  <w:num w:numId="9">
    <w:abstractNumId w:val="33"/>
  </w:num>
  <w:num w:numId="10">
    <w:abstractNumId w:val="30"/>
  </w:num>
  <w:num w:numId="11">
    <w:abstractNumId w:val="22"/>
  </w:num>
  <w:num w:numId="12">
    <w:abstractNumId w:val="27"/>
  </w:num>
  <w:num w:numId="13">
    <w:abstractNumId w:val="34"/>
  </w:num>
  <w:num w:numId="14">
    <w:abstractNumId w:val="43"/>
  </w:num>
  <w:num w:numId="15">
    <w:abstractNumId w:val="25"/>
  </w:num>
  <w:num w:numId="16">
    <w:abstractNumId w:val="17"/>
  </w:num>
  <w:num w:numId="17">
    <w:abstractNumId w:val="2"/>
  </w:num>
  <w:num w:numId="18">
    <w:abstractNumId w:val="14"/>
  </w:num>
  <w:num w:numId="19">
    <w:abstractNumId w:val="32"/>
  </w:num>
  <w:num w:numId="20">
    <w:abstractNumId w:val="4"/>
  </w:num>
  <w:num w:numId="21">
    <w:abstractNumId w:val="12"/>
  </w:num>
  <w:num w:numId="22">
    <w:abstractNumId w:val="16"/>
  </w:num>
  <w:num w:numId="23">
    <w:abstractNumId w:val="11"/>
  </w:num>
  <w:num w:numId="24">
    <w:abstractNumId w:val="31"/>
  </w:num>
  <w:num w:numId="25">
    <w:abstractNumId w:val="6"/>
  </w:num>
  <w:num w:numId="26">
    <w:abstractNumId w:val="19"/>
  </w:num>
  <w:num w:numId="27">
    <w:abstractNumId w:val="0"/>
  </w:num>
  <w:num w:numId="28">
    <w:abstractNumId w:val="41"/>
  </w:num>
  <w:num w:numId="29">
    <w:abstractNumId w:val="5"/>
  </w:num>
  <w:num w:numId="30">
    <w:abstractNumId w:val="26"/>
  </w:num>
  <w:num w:numId="31">
    <w:abstractNumId w:val="20"/>
  </w:num>
  <w:num w:numId="32">
    <w:abstractNumId w:val="9"/>
  </w:num>
  <w:num w:numId="33">
    <w:abstractNumId w:val="7"/>
  </w:num>
  <w:num w:numId="34">
    <w:abstractNumId w:val="18"/>
  </w:num>
  <w:num w:numId="35">
    <w:abstractNumId w:val="45"/>
  </w:num>
  <w:num w:numId="36">
    <w:abstractNumId w:val="23"/>
  </w:num>
  <w:num w:numId="37">
    <w:abstractNumId w:val="35"/>
  </w:num>
  <w:num w:numId="38">
    <w:abstractNumId w:val="15"/>
  </w:num>
  <w:num w:numId="39">
    <w:abstractNumId w:val="36"/>
  </w:num>
  <w:num w:numId="40">
    <w:abstractNumId w:val="28"/>
  </w:num>
  <w:num w:numId="41">
    <w:abstractNumId w:val="24"/>
  </w:num>
  <w:num w:numId="42">
    <w:abstractNumId w:val="1"/>
  </w:num>
  <w:num w:numId="43">
    <w:abstractNumId w:val="39"/>
  </w:num>
  <w:num w:numId="44">
    <w:abstractNumId w:val="3"/>
  </w:num>
  <w:num w:numId="45">
    <w:abstractNumId w:val="21"/>
  </w:num>
  <w:num w:numId="46">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2C7"/>
    <w:rsid w:val="002E273A"/>
    <w:rsid w:val="00403626"/>
    <w:rsid w:val="00463A4D"/>
    <w:rsid w:val="006460A7"/>
    <w:rsid w:val="00657717"/>
    <w:rsid w:val="006D0125"/>
    <w:rsid w:val="00843715"/>
    <w:rsid w:val="00852A17"/>
    <w:rsid w:val="009361E2"/>
    <w:rsid w:val="009626B4"/>
    <w:rsid w:val="00A217E1"/>
    <w:rsid w:val="00A55BC2"/>
    <w:rsid w:val="00C552C7"/>
    <w:rsid w:val="00E47B74"/>
    <w:rsid w:val="00ED1075"/>
    <w:rsid w:val="00EE556D"/>
    <w:rsid w:val="00F7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3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3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E5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626"/>
    <w:rPr>
      <w:rFonts w:ascii="Times New Roman" w:eastAsia="Times New Roman" w:hAnsi="Times New Roman" w:cs="Times New Roman"/>
      <w:b/>
      <w:bCs/>
      <w:sz w:val="27"/>
      <w:szCs w:val="27"/>
    </w:rPr>
  </w:style>
  <w:style w:type="paragraph" w:styleId="NormalWeb">
    <w:name w:val="Normal (Web)"/>
    <w:basedOn w:val="Normal"/>
    <w:uiPriority w:val="99"/>
    <w:unhideWhenUsed/>
    <w:rsid w:val="00403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437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3715"/>
    <w:rPr>
      <w:b/>
      <w:bCs/>
    </w:rPr>
  </w:style>
  <w:style w:type="character" w:styleId="Hyperlink">
    <w:name w:val="Hyperlink"/>
    <w:basedOn w:val="DefaultParagraphFont"/>
    <w:uiPriority w:val="99"/>
    <w:semiHidden/>
    <w:unhideWhenUsed/>
    <w:rsid w:val="00843715"/>
    <w:rPr>
      <w:color w:val="0000FF"/>
      <w:u w:val="single"/>
    </w:rPr>
  </w:style>
  <w:style w:type="character" w:customStyle="1" w:styleId="apple-converted-space">
    <w:name w:val="apple-converted-space"/>
    <w:basedOn w:val="DefaultParagraphFont"/>
    <w:rsid w:val="00843715"/>
  </w:style>
  <w:style w:type="character" w:customStyle="1" w:styleId="Heading4Char">
    <w:name w:val="Heading 4 Char"/>
    <w:basedOn w:val="DefaultParagraphFont"/>
    <w:link w:val="Heading4"/>
    <w:uiPriority w:val="9"/>
    <w:rsid w:val="00EE556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E556D"/>
    <w:rPr>
      <w:color w:val="800080"/>
      <w:u w:val="single"/>
    </w:rPr>
  </w:style>
  <w:style w:type="character" w:styleId="Emphasis">
    <w:name w:val="Emphasis"/>
    <w:basedOn w:val="DefaultParagraphFont"/>
    <w:uiPriority w:val="20"/>
    <w:qFormat/>
    <w:rsid w:val="00EE556D"/>
    <w:rPr>
      <w:i/>
      <w:iCs/>
    </w:rPr>
  </w:style>
  <w:style w:type="character" w:customStyle="1" w:styleId="name">
    <w:name w:val="name"/>
    <w:basedOn w:val="DefaultParagraphFont"/>
    <w:rsid w:val="00EE556D"/>
  </w:style>
  <w:style w:type="character" w:customStyle="1" w:styleId="Date1">
    <w:name w:val="Date1"/>
    <w:basedOn w:val="DefaultParagraphFont"/>
    <w:rsid w:val="00EE556D"/>
  </w:style>
  <w:style w:type="character" w:customStyle="1" w:styleId="perma">
    <w:name w:val="perma"/>
    <w:basedOn w:val="DefaultParagraphFont"/>
    <w:rsid w:val="00EE556D"/>
  </w:style>
  <w:style w:type="character" w:customStyle="1" w:styleId="edit">
    <w:name w:val="edit"/>
    <w:basedOn w:val="DefaultParagraphFont"/>
    <w:rsid w:val="00EE556D"/>
  </w:style>
  <w:style w:type="character" w:customStyle="1" w:styleId="author">
    <w:name w:val="author"/>
    <w:basedOn w:val="DefaultParagraphFont"/>
    <w:rsid w:val="00EE556D"/>
  </w:style>
  <w:style w:type="character" w:customStyle="1" w:styleId="pingcontent">
    <w:name w:val="pingcontent"/>
    <w:basedOn w:val="DefaultParagraphFont"/>
    <w:rsid w:val="00EE556D"/>
  </w:style>
  <w:style w:type="paragraph" w:styleId="z-TopofForm">
    <w:name w:val="HTML Top of Form"/>
    <w:basedOn w:val="Normal"/>
    <w:next w:val="Normal"/>
    <w:link w:val="z-TopofFormChar"/>
    <w:hidden/>
    <w:uiPriority w:val="99"/>
    <w:semiHidden/>
    <w:unhideWhenUsed/>
    <w:rsid w:val="00EE55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556D"/>
    <w:rPr>
      <w:rFonts w:ascii="Arial" w:eastAsia="Times New Roman" w:hAnsi="Arial" w:cs="Arial"/>
      <w:vanish/>
      <w:sz w:val="16"/>
      <w:szCs w:val="16"/>
    </w:rPr>
  </w:style>
  <w:style w:type="paragraph" w:customStyle="1" w:styleId="comment-form-comment">
    <w:name w:val="comment-form-comment"/>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E55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556D"/>
    <w:rPr>
      <w:rFonts w:ascii="Arial" w:eastAsia="Times New Roman" w:hAnsi="Arial" w:cs="Arial"/>
      <w:vanish/>
      <w:sz w:val="16"/>
      <w:szCs w:val="16"/>
    </w:rPr>
  </w:style>
  <w:style w:type="character" w:customStyle="1" w:styleId="meta">
    <w:name w:val="meta"/>
    <w:basedOn w:val="DefaultParagraphFont"/>
    <w:rsid w:val="00EE556D"/>
  </w:style>
  <w:style w:type="character" w:customStyle="1" w:styleId="wpml-ls-native">
    <w:name w:val="wpml-ls-native"/>
    <w:basedOn w:val="DefaultParagraphFont"/>
    <w:rsid w:val="00EE556D"/>
  </w:style>
  <w:style w:type="character" w:customStyle="1" w:styleId="share-button-counter">
    <w:name w:val="share-button-counter"/>
    <w:basedOn w:val="DefaultParagraphFont"/>
    <w:rsid w:val="00EE556D"/>
  </w:style>
  <w:style w:type="paragraph" w:styleId="BalloonText">
    <w:name w:val="Balloon Text"/>
    <w:basedOn w:val="Normal"/>
    <w:link w:val="BalloonTextChar"/>
    <w:uiPriority w:val="99"/>
    <w:semiHidden/>
    <w:unhideWhenUsed/>
    <w:rsid w:val="00EE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6D"/>
    <w:rPr>
      <w:rFonts w:ascii="Tahoma" w:hAnsi="Tahoma" w:cs="Tahoma"/>
      <w:sz w:val="16"/>
      <w:szCs w:val="16"/>
    </w:rPr>
  </w:style>
  <w:style w:type="paragraph" w:styleId="ListParagraph">
    <w:name w:val="List Paragraph"/>
    <w:basedOn w:val="Normal"/>
    <w:uiPriority w:val="34"/>
    <w:qFormat/>
    <w:rsid w:val="00F764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3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36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E5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3626"/>
    <w:rPr>
      <w:rFonts w:ascii="Times New Roman" w:eastAsia="Times New Roman" w:hAnsi="Times New Roman" w:cs="Times New Roman"/>
      <w:b/>
      <w:bCs/>
      <w:sz w:val="27"/>
      <w:szCs w:val="27"/>
    </w:rPr>
  </w:style>
  <w:style w:type="paragraph" w:styleId="NormalWeb">
    <w:name w:val="Normal (Web)"/>
    <w:basedOn w:val="Normal"/>
    <w:uiPriority w:val="99"/>
    <w:unhideWhenUsed/>
    <w:rsid w:val="004036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4371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3715"/>
    <w:rPr>
      <w:b/>
      <w:bCs/>
    </w:rPr>
  </w:style>
  <w:style w:type="character" w:styleId="Hyperlink">
    <w:name w:val="Hyperlink"/>
    <w:basedOn w:val="DefaultParagraphFont"/>
    <w:uiPriority w:val="99"/>
    <w:semiHidden/>
    <w:unhideWhenUsed/>
    <w:rsid w:val="00843715"/>
    <w:rPr>
      <w:color w:val="0000FF"/>
      <w:u w:val="single"/>
    </w:rPr>
  </w:style>
  <w:style w:type="character" w:customStyle="1" w:styleId="apple-converted-space">
    <w:name w:val="apple-converted-space"/>
    <w:basedOn w:val="DefaultParagraphFont"/>
    <w:rsid w:val="00843715"/>
  </w:style>
  <w:style w:type="character" w:customStyle="1" w:styleId="Heading4Char">
    <w:name w:val="Heading 4 Char"/>
    <w:basedOn w:val="DefaultParagraphFont"/>
    <w:link w:val="Heading4"/>
    <w:uiPriority w:val="9"/>
    <w:rsid w:val="00EE556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E556D"/>
    <w:rPr>
      <w:color w:val="800080"/>
      <w:u w:val="single"/>
    </w:rPr>
  </w:style>
  <w:style w:type="character" w:styleId="Emphasis">
    <w:name w:val="Emphasis"/>
    <w:basedOn w:val="DefaultParagraphFont"/>
    <w:uiPriority w:val="20"/>
    <w:qFormat/>
    <w:rsid w:val="00EE556D"/>
    <w:rPr>
      <w:i/>
      <w:iCs/>
    </w:rPr>
  </w:style>
  <w:style w:type="character" w:customStyle="1" w:styleId="name">
    <w:name w:val="name"/>
    <w:basedOn w:val="DefaultParagraphFont"/>
    <w:rsid w:val="00EE556D"/>
  </w:style>
  <w:style w:type="character" w:customStyle="1" w:styleId="Date1">
    <w:name w:val="Date1"/>
    <w:basedOn w:val="DefaultParagraphFont"/>
    <w:rsid w:val="00EE556D"/>
  </w:style>
  <w:style w:type="character" w:customStyle="1" w:styleId="perma">
    <w:name w:val="perma"/>
    <w:basedOn w:val="DefaultParagraphFont"/>
    <w:rsid w:val="00EE556D"/>
  </w:style>
  <w:style w:type="character" w:customStyle="1" w:styleId="edit">
    <w:name w:val="edit"/>
    <w:basedOn w:val="DefaultParagraphFont"/>
    <w:rsid w:val="00EE556D"/>
  </w:style>
  <w:style w:type="character" w:customStyle="1" w:styleId="author">
    <w:name w:val="author"/>
    <w:basedOn w:val="DefaultParagraphFont"/>
    <w:rsid w:val="00EE556D"/>
  </w:style>
  <w:style w:type="character" w:customStyle="1" w:styleId="pingcontent">
    <w:name w:val="pingcontent"/>
    <w:basedOn w:val="DefaultParagraphFont"/>
    <w:rsid w:val="00EE556D"/>
  </w:style>
  <w:style w:type="paragraph" w:styleId="z-TopofForm">
    <w:name w:val="HTML Top of Form"/>
    <w:basedOn w:val="Normal"/>
    <w:next w:val="Normal"/>
    <w:link w:val="z-TopofFormChar"/>
    <w:hidden/>
    <w:uiPriority w:val="99"/>
    <w:semiHidden/>
    <w:unhideWhenUsed/>
    <w:rsid w:val="00EE55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556D"/>
    <w:rPr>
      <w:rFonts w:ascii="Arial" w:eastAsia="Times New Roman" w:hAnsi="Arial" w:cs="Arial"/>
      <w:vanish/>
      <w:sz w:val="16"/>
      <w:szCs w:val="16"/>
    </w:rPr>
  </w:style>
  <w:style w:type="paragraph" w:customStyle="1" w:styleId="comment-form-comment">
    <w:name w:val="comment-form-comment"/>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EE556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E55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556D"/>
    <w:rPr>
      <w:rFonts w:ascii="Arial" w:eastAsia="Times New Roman" w:hAnsi="Arial" w:cs="Arial"/>
      <w:vanish/>
      <w:sz w:val="16"/>
      <w:szCs w:val="16"/>
    </w:rPr>
  </w:style>
  <w:style w:type="character" w:customStyle="1" w:styleId="meta">
    <w:name w:val="meta"/>
    <w:basedOn w:val="DefaultParagraphFont"/>
    <w:rsid w:val="00EE556D"/>
  </w:style>
  <w:style w:type="character" w:customStyle="1" w:styleId="wpml-ls-native">
    <w:name w:val="wpml-ls-native"/>
    <w:basedOn w:val="DefaultParagraphFont"/>
    <w:rsid w:val="00EE556D"/>
  </w:style>
  <w:style w:type="character" w:customStyle="1" w:styleId="share-button-counter">
    <w:name w:val="share-button-counter"/>
    <w:basedOn w:val="DefaultParagraphFont"/>
    <w:rsid w:val="00EE556D"/>
  </w:style>
  <w:style w:type="paragraph" w:styleId="BalloonText">
    <w:name w:val="Balloon Text"/>
    <w:basedOn w:val="Normal"/>
    <w:link w:val="BalloonTextChar"/>
    <w:uiPriority w:val="99"/>
    <w:semiHidden/>
    <w:unhideWhenUsed/>
    <w:rsid w:val="00EE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6D"/>
    <w:rPr>
      <w:rFonts w:ascii="Tahoma" w:hAnsi="Tahoma" w:cs="Tahoma"/>
      <w:sz w:val="16"/>
      <w:szCs w:val="16"/>
    </w:rPr>
  </w:style>
  <w:style w:type="paragraph" w:styleId="ListParagraph">
    <w:name w:val="List Paragraph"/>
    <w:basedOn w:val="Normal"/>
    <w:uiPriority w:val="34"/>
    <w:qFormat/>
    <w:rsid w:val="00F76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7200">
      <w:bodyDiv w:val="1"/>
      <w:marLeft w:val="0"/>
      <w:marRight w:val="0"/>
      <w:marTop w:val="0"/>
      <w:marBottom w:val="0"/>
      <w:divBdr>
        <w:top w:val="none" w:sz="0" w:space="0" w:color="auto"/>
        <w:left w:val="none" w:sz="0" w:space="0" w:color="auto"/>
        <w:bottom w:val="none" w:sz="0" w:space="0" w:color="auto"/>
        <w:right w:val="none" w:sz="0" w:space="0" w:color="auto"/>
      </w:divBdr>
    </w:div>
    <w:div w:id="660474476">
      <w:bodyDiv w:val="1"/>
      <w:marLeft w:val="0"/>
      <w:marRight w:val="0"/>
      <w:marTop w:val="0"/>
      <w:marBottom w:val="0"/>
      <w:divBdr>
        <w:top w:val="none" w:sz="0" w:space="0" w:color="auto"/>
        <w:left w:val="none" w:sz="0" w:space="0" w:color="auto"/>
        <w:bottom w:val="none" w:sz="0" w:space="0" w:color="auto"/>
        <w:right w:val="none" w:sz="0" w:space="0" w:color="auto"/>
      </w:divBdr>
      <w:divsChild>
        <w:div w:id="761025046">
          <w:marLeft w:val="0"/>
          <w:marRight w:val="0"/>
          <w:marTop w:val="0"/>
          <w:marBottom w:val="0"/>
          <w:divBdr>
            <w:top w:val="none" w:sz="0" w:space="0" w:color="auto"/>
            <w:left w:val="none" w:sz="0" w:space="0" w:color="auto"/>
            <w:bottom w:val="none" w:sz="0" w:space="0" w:color="auto"/>
            <w:right w:val="none" w:sz="0" w:space="0" w:color="auto"/>
          </w:divBdr>
        </w:div>
        <w:div w:id="937249662">
          <w:marLeft w:val="0"/>
          <w:marRight w:val="0"/>
          <w:marTop w:val="0"/>
          <w:marBottom w:val="0"/>
          <w:divBdr>
            <w:top w:val="none" w:sz="0" w:space="0" w:color="auto"/>
            <w:left w:val="none" w:sz="0" w:space="0" w:color="auto"/>
            <w:bottom w:val="none" w:sz="0" w:space="0" w:color="auto"/>
            <w:right w:val="none" w:sz="0" w:space="0" w:color="auto"/>
          </w:divBdr>
        </w:div>
        <w:div w:id="1314603594">
          <w:marLeft w:val="0"/>
          <w:marRight w:val="0"/>
          <w:marTop w:val="0"/>
          <w:marBottom w:val="0"/>
          <w:divBdr>
            <w:top w:val="none" w:sz="0" w:space="0" w:color="auto"/>
            <w:left w:val="none" w:sz="0" w:space="0" w:color="auto"/>
            <w:bottom w:val="none" w:sz="0" w:space="0" w:color="auto"/>
            <w:right w:val="none" w:sz="0" w:space="0" w:color="auto"/>
          </w:divBdr>
        </w:div>
        <w:div w:id="520507836">
          <w:marLeft w:val="0"/>
          <w:marRight w:val="0"/>
          <w:marTop w:val="0"/>
          <w:marBottom w:val="0"/>
          <w:divBdr>
            <w:top w:val="none" w:sz="0" w:space="0" w:color="auto"/>
            <w:left w:val="none" w:sz="0" w:space="0" w:color="auto"/>
            <w:bottom w:val="none" w:sz="0" w:space="0" w:color="auto"/>
            <w:right w:val="none" w:sz="0" w:space="0" w:color="auto"/>
          </w:divBdr>
        </w:div>
        <w:div w:id="1148397442">
          <w:marLeft w:val="0"/>
          <w:marRight w:val="0"/>
          <w:marTop w:val="0"/>
          <w:marBottom w:val="0"/>
          <w:divBdr>
            <w:top w:val="none" w:sz="0" w:space="0" w:color="auto"/>
            <w:left w:val="none" w:sz="0" w:space="0" w:color="auto"/>
            <w:bottom w:val="none" w:sz="0" w:space="0" w:color="auto"/>
            <w:right w:val="none" w:sz="0" w:space="0" w:color="auto"/>
          </w:divBdr>
        </w:div>
        <w:div w:id="786194025">
          <w:marLeft w:val="0"/>
          <w:marRight w:val="0"/>
          <w:marTop w:val="0"/>
          <w:marBottom w:val="0"/>
          <w:divBdr>
            <w:top w:val="none" w:sz="0" w:space="0" w:color="auto"/>
            <w:left w:val="none" w:sz="0" w:space="0" w:color="auto"/>
            <w:bottom w:val="none" w:sz="0" w:space="0" w:color="auto"/>
            <w:right w:val="none" w:sz="0" w:space="0" w:color="auto"/>
          </w:divBdr>
        </w:div>
        <w:div w:id="92164544">
          <w:marLeft w:val="0"/>
          <w:marRight w:val="0"/>
          <w:marTop w:val="0"/>
          <w:marBottom w:val="0"/>
          <w:divBdr>
            <w:top w:val="none" w:sz="0" w:space="0" w:color="auto"/>
            <w:left w:val="none" w:sz="0" w:space="0" w:color="auto"/>
            <w:bottom w:val="none" w:sz="0" w:space="0" w:color="auto"/>
            <w:right w:val="none" w:sz="0" w:space="0" w:color="auto"/>
          </w:divBdr>
        </w:div>
        <w:div w:id="1094285708">
          <w:marLeft w:val="0"/>
          <w:marRight w:val="0"/>
          <w:marTop w:val="0"/>
          <w:marBottom w:val="0"/>
          <w:divBdr>
            <w:top w:val="none" w:sz="0" w:space="0" w:color="auto"/>
            <w:left w:val="none" w:sz="0" w:space="0" w:color="auto"/>
            <w:bottom w:val="none" w:sz="0" w:space="0" w:color="auto"/>
            <w:right w:val="none" w:sz="0" w:space="0" w:color="auto"/>
          </w:divBdr>
        </w:div>
        <w:div w:id="731778079">
          <w:marLeft w:val="0"/>
          <w:marRight w:val="0"/>
          <w:marTop w:val="0"/>
          <w:marBottom w:val="0"/>
          <w:divBdr>
            <w:top w:val="none" w:sz="0" w:space="0" w:color="auto"/>
            <w:left w:val="none" w:sz="0" w:space="0" w:color="auto"/>
            <w:bottom w:val="none" w:sz="0" w:space="0" w:color="auto"/>
            <w:right w:val="none" w:sz="0" w:space="0" w:color="auto"/>
          </w:divBdr>
        </w:div>
        <w:div w:id="445731618">
          <w:marLeft w:val="0"/>
          <w:marRight w:val="0"/>
          <w:marTop w:val="0"/>
          <w:marBottom w:val="0"/>
          <w:divBdr>
            <w:top w:val="none" w:sz="0" w:space="0" w:color="auto"/>
            <w:left w:val="none" w:sz="0" w:space="0" w:color="auto"/>
            <w:bottom w:val="none" w:sz="0" w:space="0" w:color="auto"/>
            <w:right w:val="none" w:sz="0" w:space="0" w:color="auto"/>
          </w:divBdr>
        </w:div>
        <w:div w:id="1834881354">
          <w:marLeft w:val="0"/>
          <w:marRight w:val="0"/>
          <w:marTop w:val="0"/>
          <w:marBottom w:val="0"/>
          <w:divBdr>
            <w:top w:val="none" w:sz="0" w:space="0" w:color="auto"/>
            <w:left w:val="none" w:sz="0" w:space="0" w:color="auto"/>
            <w:bottom w:val="none" w:sz="0" w:space="0" w:color="auto"/>
            <w:right w:val="none" w:sz="0" w:space="0" w:color="auto"/>
          </w:divBdr>
        </w:div>
        <w:div w:id="1162967732">
          <w:marLeft w:val="0"/>
          <w:marRight w:val="0"/>
          <w:marTop w:val="0"/>
          <w:marBottom w:val="0"/>
          <w:divBdr>
            <w:top w:val="none" w:sz="0" w:space="0" w:color="auto"/>
            <w:left w:val="none" w:sz="0" w:space="0" w:color="auto"/>
            <w:bottom w:val="none" w:sz="0" w:space="0" w:color="auto"/>
            <w:right w:val="none" w:sz="0" w:space="0" w:color="auto"/>
          </w:divBdr>
        </w:div>
        <w:div w:id="1715620768">
          <w:marLeft w:val="0"/>
          <w:marRight w:val="0"/>
          <w:marTop w:val="0"/>
          <w:marBottom w:val="0"/>
          <w:divBdr>
            <w:top w:val="none" w:sz="0" w:space="0" w:color="auto"/>
            <w:left w:val="none" w:sz="0" w:space="0" w:color="auto"/>
            <w:bottom w:val="none" w:sz="0" w:space="0" w:color="auto"/>
            <w:right w:val="none" w:sz="0" w:space="0" w:color="auto"/>
          </w:divBdr>
        </w:div>
        <w:div w:id="1359816699">
          <w:marLeft w:val="0"/>
          <w:marRight w:val="0"/>
          <w:marTop w:val="0"/>
          <w:marBottom w:val="0"/>
          <w:divBdr>
            <w:top w:val="none" w:sz="0" w:space="0" w:color="auto"/>
            <w:left w:val="none" w:sz="0" w:space="0" w:color="auto"/>
            <w:bottom w:val="none" w:sz="0" w:space="0" w:color="auto"/>
            <w:right w:val="none" w:sz="0" w:space="0" w:color="auto"/>
          </w:divBdr>
        </w:div>
        <w:div w:id="1343237848">
          <w:marLeft w:val="0"/>
          <w:marRight w:val="0"/>
          <w:marTop w:val="0"/>
          <w:marBottom w:val="0"/>
          <w:divBdr>
            <w:top w:val="none" w:sz="0" w:space="0" w:color="auto"/>
            <w:left w:val="none" w:sz="0" w:space="0" w:color="auto"/>
            <w:bottom w:val="none" w:sz="0" w:space="0" w:color="auto"/>
            <w:right w:val="none" w:sz="0" w:space="0" w:color="auto"/>
          </w:divBdr>
        </w:div>
        <w:div w:id="1005745625">
          <w:marLeft w:val="0"/>
          <w:marRight w:val="0"/>
          <w:marTop w:val="0"/>
          <w:marBottom w:val="0"/>
          <w:divBdr>
            <w:top w:val="none" w:sz="0" w:space="0" w:color="auto"/>
            <w:left w:val="none" w:sz="0" w:space="0" w:color="auto"/>
            <w:bottom w:val="none" w:sz="0" w:space="0" w:color="auto"/>
            <w:right w:val="none" w:sz="0" w:space="0" w:color="auto"/>
          </w:divBdr>
        </w:div>
        <w:div w:id="585384161">
          <w:marLeft w:val="0"/>
          <w:marRight w:val="0"/>
          <w:marTop w:val="0"/>
          <w:marBottom w:val="0"/>
          <w:divBdr>
            <w:top w:val="none" w:sz="0" w:space="0" w:color="auto"/>
            <w:left w:val="none" w:sz="0" w:space="0" w:color="auto"/>
            <w:bottom w:val="none" w:sz="0" w:space="0" w:color="auto"/>
            <w:right w:val="none" w:sz="0" w:space="0" w:color="auto"/>
          </w:divBdr>
        </w:div>
        <w:div w:id="535041271">
          <w:marLeft w:val="0"/>
          <w:marRight w:val="0"/>
          <w:marTop w:val="0"/>
          <w:marBottom w:val="0"/>
          <w:divBdr>
            <w:top w:val="none" w:sz="0" w:space="0" w:color="auto"/>
            <w:left w:val="none" w:sz="0" w:space="0" w:color="auto"/>
            <w:bottom w:val="none" w:sz="0" w:space="0" w:color="auto"/>
            <w:right w:val="none" w:sz="0" w:space="0" w:color="auto"/>
          </w:divBdr>
        </w:div>
        <w:div w:id="1146165501">
          <w:marLeft w:val="0"/>
          <w:marRight w:val="0"/>
          <w:marTop w:val="0"/>
          <w:marBottom w:val="0"/>
          <w:divBdr>
            <w:top w:val="none" w:sz="0" w:space="0" w:color="auto"/>
            <w:left w:val="none" w:sz="0" w:space="0" w:color="auto"/>
            <w:bottom w:val="none" w:sz="0" w:space="0" w:color="auto"/>
            <w:right w:val="none" w:sz="0" w:space="0" w:color="auto"/>
          </w:divBdr>
        </w:div>
        <w:div w:id="889272183">
          <w:marLeft w:val="0"/>
          <w:marRight w:val="0"/>
          <w:marTop w:val="0"/>
          <w:marBottom w:val="0"/>
          <w:divBdr>
            <w:top w:val="none" w:sz="0" w:space="0" w:color="auto"/>
            <w:left w:val="none" w:sz="0" w:space="0" w:color="auto"/>
            <w:bottom w:val="none" w:sz="0" w:space="0" w:color="auto"/>
            <w:right w:val="none" w:sz="0" w:space="0" w:color="auto"/>
          </w:divBdr>
        </w:div>
        <w:div w:id="1609043396">
          <w:marLeft w:val="0"/>
          <w:marRight w:val="0"/>
          <w:marTop w:val="0"/>
          <w:marBottom w:val="0"/>
          <w:divBdr>
            <w:top w:val="none" w:sz="0" w:space="0" w:color="auto"/>
            <w:left w:val="none" w:sz="0" w:space="0" w:color="auto"/>
            <w:bottom w:val="none" w:sz="0" w:space="0" w:color="auto"/>
            <w:right w:val="none" w:sz="0" w:space="0" w:color="auto"/>
          </w:divBdr>
        </w:div>
        <w:div w:id="301422102">
          <w:marLeft w:val="0"/>
          <w:marRight w:val="0"/>
          <w:marTop w:val="0"/>
          <w:marBottom w:val="0"/>
          <w:divBdr>
            <w:top w:val="none" w:sz="0" w:space="0" w:color="auto"/>
            <w:left w:val="none" w:sz="0" w:space="0" w:color="auto"/>
            <w:bottom w:val="none" w:sz="0" w:space="0" w:color="auto"/>
            <w:right w:val="none" w:sz="0" w:space="0" w:color="auto"/>
          </w:divBdr>
        </w:div>
        <w:div w:id="754211522">
          <w:marLeft w:val="0"/>
          <w:marRight w:val="0"/>
          <w:marTop w:val="0"/>
          <w:marBottom w:val="0"/>
          <w:divBdr>
            <w:top w:val="none" w:sz="0" w:space="0" w:color="auto"/>
            <w:left w:val="none" w:sz="0" w:space="0" w:color="auto"/>
            <w:bottom w:val="none" w:sz="0" w:space="0" w:color="auto"/>
            <w:right w:val="none" w:sz="0" w:space="0" w:color="auto"/>
          </w:divBdr>
        </w:div>
        <w:div w:id="1634678624">
          <w:marLeft w:val="0"/>
          <w:marRight w:val="0"/>
          <w:marTop w:val="0"/>
          <w:marBottom w:val="0"/>
          <w:divBdr>
            <w:top w:val="none" w:sz="0" w:space="0" w:color="auto"/>
            <w:left w:val="none" w:sz="0" w:space="0" w:color="auto"/>
            <w:bottom w:val="none" w:sz="0" w:space="0" w:color="auto"/>
            <w:right w:val="none" w:sz="0" w:space="0" w:color="auto"/>
          </w:divBdr>
        </w:div>
        <w:div w:id="14968558">
          <w:marLeft w:val="0"/>
          <w:marRight w:val="0"/>
          <w:marTop w:val="0"/>
          <w:marBottom w:val="0"/>
          <w:divBdr>
            <w:top w:val="none" w:sz="0" w:space="0" w:color="auto"/>
            <w:left w:val="none" w:sz="0" w:space="0" w:color="auto"/>
            <w:bottom w:val="none" w:sz="0" w:space="0" w:color="auto"/>
            <w:right w:val="none" w:sz="0" w:space="0" w:color="auto"/>
          </w:divBdr>
        </w:div>
        <w:div w:id="1527479117">
          <w:marLeft w:val="0"/>
          <w:marRight w:val="0"/>
          <w:marTop w:val="0"/>
          <w:marBottom w:val="0"/>
          <w:divBdr>
            <w:top w:val="none" w:sz="0" w:space="0" w:color="auto"/>
            <w:left w:val="none" w:sz="0" w:space="0" w:color="auto"/>
            <w:bottom w:val="none" w:sz="0" w:space="0" w:color="auto"/>
            <w:right w:val="none" w:sz="0" w:space="0" w:color="auto"/>
          </w:divBdr>
        </w:div>
        <w:div w:id="1485320551">
          <w:marLeft w:val="0"/>
          <w:marRight w:val="0"/>
          <w:marTop w:val="0"/>
          <w:marBottom w:val="0"/>
          <w:divBdr>
            <w:top w:val="none" w:sz="0" w:space="0" w:color="auto"/>
            <w:left w:val="none" w:sz="0" w:space="0" w:color="auto"/>
            <w:bottom w:val="none" w:sz="0" w:space="0" w:color="auto"/>
            <w:right w:val="none" w:sz="0" w:space="0" w:color="auto"/>
          </w:divBdr>
        </w:div>
        <w:div w:id="1675061732">
          <w:marLeft w:val="0"/>
          <w:marRight w:val="0"/>
          <w:marTop w:val="0"/>
          <w:marBottom w:val="0"/>
          <w:divBdr>
            <w:top w:val="none" w:sz="0" w:space="0" w:color="auto"/>
            <w:left w:val="none" w:sz="0" w:space="0" w:color="auto"/>
            <w:bottom w:val="none" w:sz="0" w:space="0" w:color="auto"/>
            <w:right w:val="none" w:sz="0" w:space="0" w:color="auto"/>
          </w:divBdr>
        </w:div>
        <w:div w:id="2007321483">
          <w:marLeft w:val="0"/>
          <w:marRight w:val="0"/>
          <w:marTop w:val="0"/>
          <w:marBottom w:val="0"/>
          <w:divBdr>
            <w:top w:val="none" w:sz="0" w:space="0" w:color="auto"/>
            <w:left w:val="none" w:sz="0" w:space="0" w:color="auto"/>
            <w:bottom w:val="none" w:sz="0" w:space="0" w:color="auto"/>
            <w:right w:val="none" w:sz="0" w:space="0" w:color="auto"/>
          </w:divBdr>
        </w:div>
        <w:div w:id="1106464777">
          <w:marLeft w:val="0"/>
          <w:marRight w:val="0"/>
          <w:marTop w:val="0"/>
          <w:marBottom w:val="0"/>
          <w:divBdr>
            <w:top w:val="none" w:sz="0" w:space="0" w:color="auto"/>
            <w:left w:val="none" w:sz="0" w:space="0" w:color="auto"/>
            <w:bottom w:val="none" w:sz="0" w:space="0" w:color="auto"/>
            <w:right w:val="none" w:sz="0" w:space="0" w:color="auto"/>
          </w:divBdr>
        </w:div>
        <w:div w:id="257640678">
          <w:marLeft w:val="0"/>
          <w:marRight w:val="0"/>
          <w:marTop w:val="0"/>
          <w:marBottom w:val="0"/>
          <w:divBdr>
            <w:top w:val="none" w:sz="0" w:space="0" w:color="auto"/>
            <w:left w:val="none" w:sz="0" w:space="0" w:color="auto"/>
            <w:bottom w:val="none" w:sz="0" w:space="0" w:color="auto"/>
            <w:right w:val="none" w:sz="0" w:space="0" w:color="auto"/>
          </w:divBdr>
        </w:div>
        <w:div w:id="1051272233">
          <w:marLeft w:val="0"/>
          <w:marRight w:val="0"/>
          <w:marTop w:val="0"/>
          <w:marBottom w:val="0"/>
          <w:divBdr>
            <w:top w:val="none" w:sz="0" w:space="0" w:color="auto"/>
            <w:left w:val="none" w:sz="0" w:space="0" w:color="auto"/>
            <w:bottom w:val="none" w:sz="0" w:space="0" w:color="auto"/>
            <w:right w:val="none" w:sz="0" w:space="0" w:color="auto"/>
          </w:divBdr>
        </w:div>
        <w:div w:id="1493910800">
          <w:marLeft w:val="0"/>
          <w:marRight w:val="0"/>
          <w:marTop w:val="0"/>
          <w:marBottom w:val="0"/>
          <w:divBdr>
            <w:top w:val="none" w:sz="0" w:space="0" w:color="auto"/>
            <w:left w:val="none" w:sz="0" w:space="0" w:color="auto"/>
            <w:bottom w:val="none" w:sz="0" w:space="0" w:color="auto"/>
            <w:right w:val="none" w:sz="0" w:space="0" w:color="auto"/>
          </w:divBdr>
        </w:div>
        <w:div w:id="347104906">
          <w:marLeft w:val="0"/>
          <w:marRight w:val="0"/>
          <w:marTop w:val="0"/>
          <w:marBottom w:val="0"/>
          <w:divBdr>
            <w:top w:val="none" w:sz="0" w:space="0" w:color="auto"/>
            <w:left w:val="none" w:sz="0" w:space="0" w:color="auto"/>
            <w:bottom w:val="none" w:sz="0" w:space="0" w:color="auto"/>
            <w:right w:val="none" w:sz="0" w:space="0" w:color="auto"/>
          </w:divBdr>
        </w:div>
        <w:div w:id="1905944080">
          <w:marLeft w:val="0"/>
          <w:marRight w:val="0"/>
          <w:marTop w:val="0"/>
          <w:marBottom w:val="0"/>
          <w:divBdr>
            <w:top w:val="none" w:sz="0" w:space="0" w:color="auto"/>
            <w:left w:val="none" w:sz="0" w:space="0" w:color="auto"/>
            <w:bottom w:val="none" w:sz="0" w:space="0" w:color="auto"/>
            <w:right w:val="none" w:sz="0" w:space="0" w:color="auto"/>
          </w:divBdr>
        </w:div>
        <w:div w:id="451366792">
          <w:marLeft w:val="0"/>
          <w:marRight w:val="0"/>
          <w:marTop w:val="0"/>
          <w:marBottom w:val="0"/>
          <w:divBdr>
            <w:top w:val="none" w:sz="0" w:space="0" w:color="auto"/>
            <w:left w:val="none" w:sz="0" w:space="0" w:color="auto"/>
            <w:bottom w:val="none" w:sz="0" w:space="0" w:color="auto"/>
            <w:right w:val="none" w:sz="0" w:space="0" w:color="auto"/>
          </w:divBdr>
        </w:div>
        <w:div w:id="1085957767">
          <w:marLeft w:val="0"/>
          <w:marRight w:val="0"/>
          <w:marTop w:val="0"/>
          <w:marBottom w:val="0"/>
          <w:divBdr>
            <w:top w:val="none" w:sz="0" w:space="0" w:color="auto"/>
            <w:left w:val="none" w:sz="0" w:space="0" w:color="auto"/>
            <w:bottom w:val="none" w:sz="0" w:space="0" w:color="auto"/>
            <w:right w:val="none" w:sz="0" w:space="0" w:color="auto"/>
          </w:divBdr>
        </w:div>
        <w:div w:id="22290734">
          <w:marLeft w:val="0"/>
          <w:marRight w:val="0"/>
          <w:marTop w:val="0"/>
          <w:marBottom w:val="0"/>
          <w:divBdr>
            <w:top w:val="none" w:sz="0" w:space="0" w:color="auto"/>
            <w:left w:val="none" w:sz="0" w:space="0" w:color="auto"/>
            <w:bottom w:val="none" w:sz="0" w:space="0" w:color="auto"/>
            <w:right w:val="none" w:sz="0" w:space="0" w:color="auto"/>
          </w:divBdr>
        </w:div>
        <w:div w:id="2045788331">
          <w:marLeft w:val="0"/>
          <w:marRight w:val="0"/>
          <w:marTop w:val="0"/>
          <w:marBottom w:val="0"/>
          <w:divBdr>
            <w:top w:val="none" w:sz="0" w:space="0" w:color="auto"/>
            <w:left w:val="none" w:sz="0" w:space="0" w:color="auto"/>
            <w:bottom w:val="none" w:sz="0" w:space="0" w:color="auto"/>
            <w:right w:val="none" w:sz="0" w:space="0" w:color="auto"/>
          </w:divBdr>
        </w:div>
        <w:div w:id="59644382">
          <w:marLeft w:val="0"/>
          <w:marRight w:val="0"/>
          <w:marTop w:val="0"/>
          <w:marBottom w:val="0"/>
          <w:divBdr>
            <w:top w:val="none" w:sz="0" w:space="0" w:color="auto"/>
            <w:left w:val="none" w:sz="0" w:space="0" w:color="auto"/>
            <w:bottom w:val="none" w:sz="0" w:space="0" w:color="auto"/>
            <w:right w:val="none" w:sz="0" w:space="0" w:color="auto"/>
          </w:divBdr>
        </w:div>
        <w:div w:id="1749882762">
          <w:marLeft w:val="0"/>
          <w:marRight w:val="0"/>
          <w:marTop w:val="0"/>
          <w:marBottom w:val="0"/>
          <w:divBdr>
            <w:top w:val="none" w:sz="0" w:space="0" w:color="auto"/>
            <w:left w:val="none" w:sz="0" w:space="0" w:color="auto"/>
            <w:bottom w:val="none" w:sz="0" w:space="0" w:color="auto"/>
            <w:right w:val="none" w:sz="0" w:space="0" w:color="auto"/>
          </w:divBdr>
        </w:div>
        <w:div w:id="130297061">
          <w:marLeft w:val="0"/>
          <w:marRight w:val="0"/>
          <w:marTop w:val="0"/>
          <w:marBottom w:val="0"/>
          <w:divBdr>
            <w:top w:val="none" w:sz="0" w:space="0" w:color="auto"/>
            <w:left w:val="none" w:sz="0" w:space="0" w:color="auto"/>
            <w:bottom w:val="none" w:sz="0" w:space="0" w:color="auto"/>
            <w:right w:val="none" w:sz="0" w:space="0" w:color="auto"/>
          </w:divBdr>
        </w:div>
        <w:div w:id="1391920964">
          <w:marLeft w:val="0"/>
          <w:marRight w:val="0"/>
          <w:marTop w:val="0"/>
          <w:marBottom w:val="0"/>
          <w:divBdr>
            <w:top w:val="none" w:sz="0" w:space="0" w:color="auto"/>
            <w:left w:val="none" w:sz="0" w:space="0" w:color="auto"/>
            <w:bottom w:val="none" w:sz="0" w:space="0" w:color="auto"/>
            <w:right w:val="none" w:sz="0" w:space="0" w:color="auto"/>
          </w:divBdr>
        </w:div>
        <w:div w:id="1125854223">
          <w:marLeft w:val="0"/>
          <w:marRight w:val="0"/>
          <w:marTop w:val="0"/>
          <w:marBottom w:val="0"/>
          <w:divBdr>
            <w:top w:val="none" w:sz="0" w:space="0" w:color="auto"/>
            <w:left w:val="none" w:sz="0" w:space="0" w:color="auto"/>
            <w:bottom w:val="none" w:sz="0" w:space="0" w:color="auto"/>
            <w:right w:val="none" w:sz="0" w:space="0" w:color="auto"/>
          </w:divBdr>
        </w:div>
        <w:div w:id="1316564959">
          <w:marLeft w:val="0"/>
          <w:marRight w:val="0"/>
          <w:marTop w:val="0"/>
          <w:marBottom w:val="0"/>
          <w:divBdr>
            <w:top w:val="none" w:sz="0" w:space="0" w:color="auto"/>
            <w:left w:val="none" w:sz="0" w:space="0" w:color="auto"/>
            <w:bottom w:val="none" w:sz="0" w:space="0" w:color="auto"/>
            <w:right w:val="none" w:sz="0" w:space="0" w:color="auto"/>
          </w:divBdr>
        </w:div>
        <w:div w:id="88821651">
          <w:marLeft w:val="0"/>
          <w:marRight w:val="0"/>
          <w:marTop w:val="0"/>
          <w:marBottom w:val="0"/>
          <w:divBdr>
            <w:top w:val="none" w:sz="0" w:space="0" w:color="auto"/>
            <w:left w:val="none" w:sz="0" w:space="0" w:color="auto"/>
            <w:bottom w:val="none" w:sz="0" w:space="0" w:color="auto"/>
            <w:right w:val="none" w:sz="0" w:space="0" w:color="auto"/>
          </w:divBdr>
        </w:div>
        <w:div w:id="1532106783">
          <w:marLeft w:val="0"/>
          <w:marRight w:val="0"/>
          <w:marTop w:val="0"/>
          <w:marBottom w:val="0"/>
          <w:divBdr>
            <w:top w:val="none" w:sz="0" w:space="0" w:color="auto"/>
            <w:left w:val="none" w:sz="0" w:space="0" w:color="auto"/>
            <w:bottom w:val="none" w:sz="0" w:space="0" w:color="auto"/>
            <w:right w:val="none" w:sz="0" w:space="0" w:color="auto"/>
          </w:divBdr>
        </w:div>
        <w:div w:id="1558739060">
          <w:marLeft w:val="0"/>
          <w:marRight w:val="0"/>
          <w:marTop w:val="0"/>
          <w:marBottom w:val="0"/>
          <w:divBdr>
            <w:top w:val="none" w:sz="0" w:space="0" w:color="auto"/>
            <w:left w:val="none" w:sz="0" w:space="0" w:color="auto"/>
            <w:bottom w:val="none" w:sz="0" w:space="0" w:color="auto"/>
            <w:right w:val="none" w:sz="0" w:space="0" w:color="auto"/>
          </w:divBdr>
        </w:div>
        <w:div w:id="784078082">
          <w:marLeft w:val="0"/>
          <w:marRight w:val="0"/>
          <w:marTop w:val="0"/>
          <w:marBottom w:val="0"/>
          <w:divBdr>
            <w:top w:val="none" w:sz="0" w:space="0" w:color="auto"/>
            <w:left w:val="none" w:sz="0" w:space="0" w:color="auto"/>
            <w:bottom w:val="none" w:sz="0" w:space="0" w:color="auto"/>
            <w:right w:val="none" w:sz="0" w:space="0" w:color="auto"/>
          </w:divBdr>
        </w:div>
        <w:div w:id="1982735505">
          <w:marLeft w:val="0"/>
          <w:marRight w:val="0"/>
          <w:marTop w:val="0"/>
          <w:marBottom w:val="0"/>
          <w:divBdr>
            <w:top w:val="none" w:sz="0" w:space="0" w:color="auto"/>
            <w:left w:val="none" w:sz="0" w:space="0" w:color="auto"/>
            <w:bottom w:val="none" w:sz="0" w:space="0" w:color="auto"/>
            <w:right w:val="none" w:sz="0" w:space="0" w:color="auto"/>
          </w:divBdr>
        </w:div>
        <w:div w:id="1944917658">
          <w:marLeft w:val="0"/>
          <w:marRight w:val="0"/>
          <w:marTop w:val="0"/>
          <w:marBottom w:val="0"/>
          <w:divBdr>
            <w:top w:val="none" w:sz="0" w:space="0" w:color="auto"/>
            <w:left w:val="none" w:sz="0" w:space="0" w:color="auto"/>
            <w:bottom w:val="none" w:sz="0" w:space="0" w:color="auto"/>
            <w:right w:val="none" w:sz="0" w:space="0" w:color="auto"/>
          </w:divBdr>
        </w:div>
        <w:div w:id="664213071">
          <w:marLeft w:val="0"/>
          <w:marRight w:val="0"/>
          <w:marTop w:val="0"/>
          <w:marBottom w:val="0"/>
          <w:divBdr>
            <w:top w:val="none" w:sz="0" w:space="0" w:color="auto"/>
            <w:left w:val="none" w:sz="0" w:space="0" w:color="auto"/>
            <w:bottom w:val="none" w:sz="0" w:space="0" w:color="auto"/>
            <w:right w:val="none" w:sz="0" w:space="0" w:color="auto"/>
          </w:divBdr>
        </w:div>
        <w:div w:id="1718892886">
          <w:marLeft w:val="0"/>
          <w:marRight w:val="0"/>
          <w:marTop w:val="0"/>
          <w:marBottom w:val="0"/>
          <w:divBdr>
            <w:top w:val="none" w:sz="0" w:space="0" w:color="auto"/>
            <w:left w:val="none" w:sz="0" w:space="0" w:color="auto"/>
            <w:bottom w:val="none" w:sz="0" w:space="0" w:color="auto"/>
            <w:right w:val="none" w:sz="0" w:space="0" w:color="auto"/>
          </w:divBdr>
        </w:div>
        <w:div w:id="638923055">
          <w:marLeft w:val="0"/>
          <w:marRight w:val="0"/>
          <w:marTop w:val="0"/>
          <w:marBottom w:val="0"/>
          <w:divBdr>
            <w:top w:val="none" w:sz="0" w:space="0" w:color="auto"/>
            <w:left w:val="none" w:sz="0" w:space="0" w:color="auto"/>
            <w:bottom w:val="none" w:sz="0" w:space="0" w:color="auto"/>
            <w:right w:val="none" w:sz="0" w:space="0" w:color="auto"/>
          </w:divBdr>
        </w:div>
        <w:div w:id="26376835">
          <w:marLeft w:val="0"/>
          <w:marRight w:val="0"/>
          <w:marTop w:val="0"/>
          <w:marBottom w:val="0"/>
          <w:divBdr>
            <w:top w:val="none" w:sz="0" w:space="0" w:color="auto"/>
            <w:left w:val="none" w:sz="0" w:space="0" w:color="auto"/>
            <w:bottom w:val="none" w:sz="0" w:space="0" w:color="auto"/>
            <w:right w:val="none" w:sz="0" w:space="0" w:color="auto"/>
          </w:divBdr>
        </w:div>
        <w:div w:id="328296665">
          <w:marLeft w:val="0"/>
          <w:marRight w:val="0"/>
          <w:marTop w:val="0"/>
          <w:marBottom w:val="0"/>
          <w:divBdr>
            <w:top w:val="none" w:sz="0" w:space="0" w:color="auto"/>
            <w:left w:val="none" w:sz="0" w:space="0" w:color="auto"/>
            <w:bottom w:val="none" w:sz="0" w:space="0" w:color="auto"/>
            <w:right w:val="none" w:sz="0" w:space="0" w:color="auto"/>
          </w:divBdr>
        </w:div>
        <w:div w:id="41439885">
          <w:marLeft w:val="0"/>
          <w:marRight w:val="0"/>
          <w:marTop w:val="0"/>
          <w:marBottom w:val="0"/>
          <w:divBdr>
            <w:top w:val="none" w:sz="0" w:space="0" w:color="auto"/>
            <w:left w:val="none" w:sz="0" w:space="0" w:color="auto"/>
            <w:bottom w:val="none" w:sz="0" w:space="0" w:color="auto"/>
            <w:right w:val="none" w:sz="0" w:space="0" w:color="auto"/>
          </w:divBdr>
        </w:div>
        <w:div w:id="2109808280">
          <w:marLeft w:val="0"/>
          <w:marRight w:val="0"/>
          <w:marTop w:val="0"/>
          <w:marBottom w:val="0"/>
          <w:divBdr>
            <w:top w:val="none" w:sz="0" w:space="0" w:color="auto"/>
            <w:left w:val="none" w:sz="0" w:space="0" w:color="auto"/>
            <w:bottom w:val="none" w:sz="0" w:space="0" w:color="auto"/>
            <w:right w:val="none" w:sz="0" w:space="0" w:color="auto"/>
          </w:divBdr>
        </w:div>
        <w:div w:id="1299069251">
          <w:marLeft w:val="0"/>
          <w:marRight w:val="0"/>
          <w:marTop w:val="0"/>
          <w:marBottom w:val="0"/>
          <w:divBdr>
            <w:top w:val="none" w:sz="0" w:space="0" w:color="auto"/>
            <w:left w:val="none" w:sz="0" w:space="0" w:color="auto"/>
            <w:bottom w:val="none" w:sz="0" w:space="0" w:color="auto"/>
            <w:right w:val="none" w:sz="0" w:space="0" w:color="auto"/>
          </w:divBdr>
        </w:div>
        <w:div w:id="1334454991">
          <w:marLeft w:val="0"/>
          <w:marRight w:val="0"/>
          <w:marTop w:val="0"/>
          <w:marBottom w:val="0"/>
          <w:divBdr>
            <w:top w:val="none" w:sz="0" w:space="0" w:color="auto"/>
            <w:left w:val="none" w:sz="0" w:space="0" w:color="auto"/>
            <w:bottom w:val="none" w:sz="0" w:space="0" w:color="auto"/>
            <w:right w:val="none" w:sz="0" w:space="0" w:color="auto"/>
          </w:divBdr>
        </w:div>
        <w:div w:id="1699891808">
          <w:marLeft w:val="0"/>
          <w:marRight w:val="0"/>
          <w:marTop w:val="0"/>
          <w:marBottom w:val="0"/>
          <w:divBdr>
            <w:top w:val="none" w:sz="0" w:space="0" w:color="auto"/>
            <w:left w:val="none" w:sz="0" w:space="0" w:color="auto"/>
            <w:bottom w:val="none" w:sz="0" w:space="0" w:color="auto"/>
            <w:right w:val="none" w:sz="0" w:space="0" w:color="auto"/>
          </w:divBdr>
        </w:div>
        <w:div w:id="1684554540">
          <w:marLeft w:val="0"/>
          <w:marRight w:val="0"/>
          <w:marTop w:val="0"/>
          <w:marBottom w:val="0"/>
          <w:divBdr>
            <w:top w:val="none" w:sz="0" w:space="0" w:color="auto"/>
            <w:left w:val="none" w:sz="0" w:space="0" w:color="auto"/>
            <w:bottom w:val="none" w:sz="0" w:space="0" w:color="auto"/>
            <w:right w:val="none" w:sz="0" w:space="0" w:color="auto"/>
          </w:divBdr>
        </w:div>
        <w:div w:id="388115139">
          <w:marLeft w:val="0"/>
          <w:marRight w:val="0"/>
          <w:marTop w:val="0"/>
          <w:marBottom w:val="0"/>
          <w:divBdr>
            <w:top w:val="none" w:sz="0" w:space="0" w:color="auto"/>
            <w:left w:val="none" w:sz="0" w:space="0" w:color="auto"/>
            <w:bottom w:val="none" w:sz="0" w:space="0" w:color="auto"/>
            <w:right w:val="none" w:sz="0" w:space="0" w:color="auto"/>
          </w:divBdr>
        </w:div>
        <w:div w:id="415321563">
          <w:marLeft w:val="0"/>
          <w:marRight w:val="0"/>
          <w:marTop w:val="0"/>
          <w:marBottom w:val="0"/>
          <w:divBdr>
            <w:top w:val="none" w:sz="0" w:space="0" w:color="auto"/>
            <w:left w:val="none" w:sz="0" w:space="0" w:color="auto"/>
            <w:bottom w:val="none" w:sz="0" w:space="0" w:color="auto"/>
            <w:right w:val="none" w:sz="0" w:space="0" w:color="auto"/>
          </w:divBdr>
        </w:div>
        <w:div w:id="2056853262">
          <w:marLeft w:val="0"/>
          <w:marRight w:val="0"/>
          <w:marTop w:val="0"/>
          <w:marBottom w:val="0"/>
          <w:divBdr>
            <w:top w:val="none" w:sz="0" w:space="0" w:color="auto"/>
            <w:left w:val="none" w:sz="0" w:space="0" w:color="auto"/>
            <w:bottom w:val="none" w:sz="0" w:space="0" w:color="auto"/>
            <w:right w:val="none" w:sz="0" w:space="0" w:color="auto"/>
          </w:divBdr>
        </w:div>
        <w:div w:id="10422659">
          <w:marLeft w:val="0"/>
          <w:marRight w:val="0"/>
          <w:marTop w:val="0"/>
          <w:marBottom w:val="0"/>
          <w:divBdr>
            <w:top w:val="none" w:sz="0" w:space="0" w:color="auto"/>
            <w:left w:val="none" w:sz="0" w:space="0" w:color="auto"/>
            <w:bottom w:val="none" w:sz="0" w:space="0" w:color="auto"/>
            <w:right w:val="none" w:sz="0" w:space="0" w:color="auto"/>
          </w:divBdr>
        </w:div>
        <w:div w:id="1666742425">
          <w:marLeft w:val="0"/>
          <w:marRight w:val="0"/>
          <w:marTop w:val="0"/>
          <w:marBottom w:val="0"/>
          <w:divBdr>
            <w:top w:val="none" w:sz="0" w:space="0" w:color="auto"/>
            <w:left w:val="none" w:sz="0" w:space="0" w:color="auto"/>
            <w:bottom w:val="none" w:sz="0" w:space="0" w:color="auto"/>
            <w:right w:val="none" w:sz="0" w:space="0" w:color="auto"/>
          </w:divBdr>
        </w:div>
        <w:div w:id="1044216177">
          <w:marLeft w:val="0"/>
          <w:marRight w:val="0"/>
          <w:marTop w:val="0"/>
          <w:marBottom w:val="0"/>
          <w:divBdr>
            <w:top w:val="none" w:sz="0" w:space="0" w:color="auto"/>
            <w:left w:val="none" w:sz="0" w:space="0" w:color="auto"/>
            <w:bottom w:val="none" w:sz="0" w:space="0" w:color="auto"/>
            <w:right w:val="none" w:sz="0" w:space="0" w:color="auto"/>
          </w:divBdr>
        </w:div>
        <w:div w:id="30033263">
          <w:marLeft w:val="0"/>
          <w:marRight w:val="0"/>
          <w:marTop w:val="0"/>
          <w:marBottom w:val="0"/>
          <w:divBdr>
            <w:top w:val="none" w:sz="0" w:space="0" w:color="auto"/>
            <w:left w:val="none" w:sz="0" w:space="0" w:color="auto"/>
            <w:bottom w:val="none" w:sz="0" w:space="0" w:color="auto"/>
            <w:right w:val="none" w:sz="0" w:space="0" w:color="auto"/>
          </w:divBdr>
        </w:div>
        <w:div w:id="1568228146">
          <w:marLeft w:val="0"/>
          <w:marRight w:val="0"/>
          <w:marTop w:val="0"/>
          <w:marBottom w:val="0"/>
          <w:divBdr>
            <w:top w:val="none" w:sz="0" w:space="0" w:color="auto"/>
            <w:left w:val="none" w:sz="0" w:space="0" w:color="auto"/>
            <w:bottom w:val="none" w:sz="0" w:space="0" w:color="auto"/>
            <w:right w:val="none" w:sz="0" w:space="0" w:color="auto"/>
          </w:divBdr>
        </w:div>
        <w:div w:id="1948849809">
          <w:marLeft w:val="0"/>
          <w:marRight w:val="0"/>
          <w:marTop w:val="0"/>
          <w:marBottom w:val="0"/>
          <w:divBdr>
            <w:top w:val="none" w:sz="0" w:space="0" w:color="auto"/>
            <w:left w:val="none" w:sz="0" w:space="0" w:color="auto"/>
            <w:bottom w:val="none" w:sz="0" w:space="0" w:color="auto"/>
            <w:right w:val="none" w:sz="0" w:space="0" w:color="auto"/>
          </w:divBdr>
        </w:div>
        <w:div w:id="1456213688">
          <w:marLeft w:val="0"/>
          <w:marRight w:val="0"/>
          <w:marTop w:val="0"/>
          <w:marBottom w:val="0"/>
          <w:divBdr>
            <w:top w:val="none" w:sz="0" w:space="0" w:color="auto"/>
            <w:left w:val="none" w:sz="0" w:space="0" w:color="auto"/>
            <w:bottom w:val="none" w:sz="0" w:space="0" w:color="auto"/>
            <w:right w:val="none" w:sz="0" w:space="0" w:color="auto"/>
          </w:divBdr>
        </w:div>
        <w:div w:id="1062293461">
          <w:marLeft w:val="0"/>
          <w:marRight w:val="0"/>
          <w:marTop w:val="0"/>
          <w:marBottom w:val="0"/>
          <w:divBdr>
            <w:top w:val="none" w:sz="0" w:space="0" w:color="auto"/>
            <w:left w:val="none" w:sz="0" w:space="0" w:color="auto"/>
            <w:bottom w:val="none" w:sz="0" w:space="0" w:color="auto"/>
            <w:right w:val="none" w:sz="0" w:space="0" w:color="auto"/>
          </w:divBdr>
        </w:div>
        <w:div w:id="734278842">
          <w:marLeft w:val="0"/>
          <w:marRight w:val="0"/>
          <w:marTop w:val="0"/>
          <w:marBottom w:val="0"/>
          <w:divBdr>
            <w:top w:val="none" w:sz="0" w:space="0" w:color="auto"/>
            <w:left w:val="none" w:sz="0" w:space="0" w:color="auto"/>
            <w:bottom w:val="none" w:sz="0" w:space="0" w:color="auto"/>
            <w:right w:val="none" w:sz="0" w:space="0" w:color="auto"/>
          </w:divBdr>
        </w:div>
        <w:div w:id="1528524360">
          <w:marLeft w:val="0"/>
          <w:marRight w:val="0"/>
          <w:marTop w:val="0"/>
          <w:marBottom w:val="0"/>
          <w:divBdr>
            <w:top w:val="none" w:sz="0" w:space="0" w:color="auto"/>
            <w:left w:val="none" w:sz="0" w:space="0" w:color="auto"/>
            <w:bottom w:val="none" w:sz="0" w:space="0" w:color="auto"/>
            <w:right w:val="none" w:sz="0" w:space="0" w:color="auto"/>
          </w:divBdr>
        </w:div>
        <w:div w:id="1671832944">
          <w:marLeft w:val="0"/>
          <w:marRight w:val="0"/>
          <w:marTop w:val="0"/>
          <w:marBottom w:val="0"/>
          <w:divBdr>
            <w:top w:val="none" w:sz="0" w:space="0" w:color="auto"/>
            <w:left w:val="none" w:sz="0" w:space="0" w:color="auto"/>
            <w:bottom w:val="none" w:sz="0" w:space="0" w:color="auto"/>
            <w:right w:val="none" w:sz="0" w:space="0" w:color="auto"/>
          </w:divBdr>
        </w:div>
        <w:div w:id="1382436802">
          <w:marLeft w:val="0"/>
          <w:marRight w:val="0"/>
          <w:marTop w:val="0"/>
          <w:marBottom w:val="0"/>
          <w:divBdr>
            <w:top w:val="none" w:sz="0" w:space="0" w:color="auto"/>
            <w:left w:val="none" w:sz="0" w:space="0" w:color="auto"/>
            <w:bottom w:val="none" w:sz="0" w:space="0" w:color="auto"/>
            <w:right w:val="none" w:sz="0" w:space="0" w:color="auto"/>
          </w:divBdr>
        </w:div>
        <w:div w:id="2002275939">
          <w:marLeft w:val="0"/>
          <w:marRight w:val="0"/>
          <w:marTop w:val="0"/>
          <w:marBottom w:val="0"/>
          <w:divBdr>
            <w:top w:val="none" w:sz="0" w:space="0" w:color="auto"/>
            <w:left w:val="none" w:sz="0" w:space="0" w:color="auto"/>
            <w:bottom w:val="none" w:sz="0" w:space="0" w:color="auto"/>
            <w:right w:val="none" w:sz="0" w:space="0" w:color="auto"/>
          </w:divBdr>
        </w:div>
        <w:div w:id="1315836672">
          <w:marLeft w:val="0"/>
          <w:marRight w:val="0"/>
          <w:marTop w:val="0"/>
          <w:marBottom w:val="0"/>
          <w:divBdr>
            <w:top w:val="none" w:sz="0" w:space="0" w:color="auto"/>
            <w:left w:val="none" w:sz="0" w:space="0" w:color="auto"/>
            <w:bottom w:val="none" w:sz="0" w:space="0" w:color="auto"/>
            <w:right w:val="none" w:sz="0" w:space="0" w:color="auto"/>
          </w:divBdr>
        </w:div>
        <w:div w:id="11618176">
          <w:marLeft w:val="0"/>
          <w:marRight w:val="0"/>
          <w:marTop w:val="0"/>
          <w:marBottom w:val="0"/>
          <w:divBdr>
            <w:top w:val="none" w:sz="0" w:space="0" w:color="auto"/>
            <w:left w:val="none" w:sz="0" w:space="0" w:color="auto"/>
            <w:bottom w:val="none" w:sz="0" w:space="0" w:color="auto"/>
            <w:right w:val="none" w:sz="0" w:space="0" w:color="auto"/>
          </w:divBdr>
        </w:div>
        <w:div w:id="533269730">
          <w:marLeft w:val="0"/>
          <w:marRight w:val="0"/>
          <w:marTop w:val="0"/>
          <w:marBottom w:val="0"/>
          <w:divBdr>
            <w:top w:val="none" w:sz="0" w:space="0" w:color="auto"/>
            <w:left w:val="none" w:sz="0" w:space="0" w:color="auto"/>
            <w:bottom w:val="none" w:sz="0" w:space="0" w:color="auto"/>
            <w:right w:val="none" w:sz="0" w:space="0" w:color="auto"/>
          </w:divBdr>
        </w:div>
        <w:div w:id="1096362053">
          <w:marLeft w:val="0"/>
          <w:marRight w:val="0"/>
          <w:marTop w:val="0"/>
          <w:marBottom w:val="0"/>
          <w:divBdr>
            <w:top w:val="none" w:sz="0" w:space="0" w:color="auto"/>
            <w:left w:val="none" w:sz="0" w:space="0" w:color="auto"/>
            <w:bottom w:val="none" w:sz="0" w:space="0" w:color="auto"/>
            <w:right w:val="none" w:sz="0" w:space="0" w:color="auto"/>
          </w:divBdr>
        </w:div>
        <w:div w:id="1964727866">
          <w:marLeft w:val="0"/>
          <w:marRight w:val="0"/>
          <w:marTop w:val="0"/>
          <w:marBottom w:val="0"/>
          <w:divBdr>
            <w:top w:val="none" w:sz="0" w:space="0" w:color="auto"/>
            <w:left w:val="none" w:sz="0" w:space="0" w:color="auto"/>
            <w:bottom w:val="none" w:sz="0" w:space="0" w:color="auto"/>
            <w:right w:val="none" w:sz="0" w:space="0" w:color="auto"/>
          </w:divBdr>
        </w:div>
        <w:div w:id="1910579664">
          <w:marLeft w:val="0"/>
          <w:marRight w:val="0"/>
          <w:marTop w:val="0"/>
          <w:marBottom w:val="0"/>
          <w:divBdr>
            <w:top w:val="none" w:sz="0" w:space="0" w:color="auto"/>
            <w:left w:val="none" w:sz="0" w:space="0" w:color="auto"/>
            <w:bottom w:val="none" w:sz="0" w:space="0" w:color="auto"/>
            <w:right w:val="none" w:sz="0" w:space="0" w:color="auto"/>
          </w:divBdr>
        </w:div>
        <w:div w:id="911741384">
          <w:marLeft w:val="0"/>
          <w:marRight w:val="0"/>
          <w:marTop w:val="0"/>
          <w:marBottom w:val="0"/>
          <w:divBdr>
            <w:top w:val="none" w:sz="0" w:space="0" w:color="auto"/>
            <w:left w:val="none" w:sz="0" w:space="0" w:color="auto"/>
            <w:bottom w:val="none" w:sz="0" w:space="0" w:color="auto"/>
            <w:right w:val="none" w:sz="0" w:space="0" w:color="auto"/>
          </w:divBdr>
        </w:div>
        <w:div w:id="754206948">
          <w:marLeft w:val="0"/>
          <w:marRight w:val="0"/>
          <w:marTop w:val="0"/>
          <w:marBottom w:val="0"/>
          <w:divBdr>
            <w:top w:val="none" w:sz="0" w:space="0" w:color="auto"/>
            <w:left w:val="none" w:sz="0" w:space="0" w:color="auto"/>
            <w:bottom w:val="none" w:sz="0" w:space="0" w:color="auto"/>
            <w:right w:val="none" w:sz="0" w:space="0" w:color="auto"/>
          </w:divBdr>
        </w:div>
        <w:div w:id="1668023148">
          <w:marLeft w:val="0"/>
          <w:marRight w:val="0"/>
          <w:marTop w:val="0"/>
          <w:marBottom w:val="0"/>
          <w:divBdr>
            <w:top w:val="none" w:sz="0" w:space="0" w:color="auto"/>
            <w:left w:val="none" w:sz="0" w:space="0" w:color="auto"/>
            <w:bottom w:val="none" w:sz="0" w:space="0" w:color="auto"/>
            <w:right w:val="none" w:sz="0" w:space="0" w:color="auto"/>
          </w:divBdr>
        </w:div>
        <w:div w:id="1070229159">
          <w:marLeft w:val="0"/>
          <w:marRight w:val="0"/>
          <w:marTop w:val="0"/>
          <w:marBottom w:val="0"/>
          <w:divBdr>
            <w:top w:val="none" w:sz="0" w:space="0" w:color="auto"/>
            <w:left w:val="none" w:sz="0" w:space="0" w:color="auto"/>
            <w:bottom w:val="none" w:sz="0" w:space="0" w:color="auto"/>
            <w:right w:val="none" w:sz="0" w:space="0" w:color="auto"/>
          </w:divBdr>
        </w:div>
        <w:div w:id="921645994">
          <w:marLeft w:val="0"/>
          <w:marRight w:val="0"/>
          <w:marTop w:val="0"/>
          <w:marBottom w:val="0"/>
          <w:divBdr>
            <w:top w:val="none" w:sz="0" w:space="0" w:color="auto"/>
            <w:left w:val="none" w:sz="0" w:space="0" w:color="auto"/>
            <w:bottom w:val="none" w:sz="0" w:space="0" w:color="auto"/>
            <w:right w:val="none" w:sz="0" w:space="0" w:color="auto"/>
          </w:divBdr>
        </w:div>
        <w:div w:id="672101696">
          <w:marLeft w:val="0"/>
          <w:marRight w:val="0"/>
          <w:marTop w:val="0"/>
          <w:marBottom w:val="0"/>
          <w:divBdr>
            <w:top w:val="none" w:sz="0" w:space="0" w:color="auto"/>
            <w:left w:val="none" w:sz="0" w:space="0" w:color="auto"/>
            <w:bottom w:val="none" w:sz="0" w:space="0" w:color="auto"/>
            <w:right w:val="none" w:sz="0" w:space="0" w:color="auto"/>
          </w:divBdr>
        </w:div>
        <w:div w:id="1052388994">
          <w:marLeft w:val="0"/>
          <w:marRight w:val="0"/>
          <w:marTop w:val="0"/>
          <w:marBottom w:val="0"/>
          <w:divBdr>
            <w:top w:val="none" w:sz="0" w:space="0" w:color="auto"/>
            <w:left w:val="none" w:sz="0" w:space="0" w:color="auto"/>
            <w:bottom w:val="none" w:sz="0" w:space="0" w:color="auto"/>
            <w:right w:val="none" w:sz="0" w:space="0" w:color="auto"/>
          </w:divBdr>
        </w:div>
        <w:div w:id="1287658607">
          <w:marLeft w:val="0"/>
          <w:marRight w:val="0"/>
          <w:marTop w:val="0"/>
          <w:marBottom w:val="0"/>
          <w:divBdr>
            <w:top w:val="none" w:sz="0" w:space="0" w:color="auto"/>
            <w:left w:val="none" w:sz="0" w:space="0" w:color="auto"/>
            <w:bottom w:val="none" w:sz="0" w:space="0" w:color="auto"/>
            <w:right w:val="none" w:sz="0" w:space="0" w:color="auto"/>
          </w:divBdr>
        </w:div>
        <w:div w:id="1426337576">
          <w:marLeft w:val="0"/>
          <w:marRight w:val="0"/>
          <w:marTop w:val="0"/>
          <w:marBottom w:val="0"/>
          <w:divBdr>
            <w:top w:val="none" w:sz="0" w:space="0" w:color="auto"/>
            <w:left w:val="none" w:sz="0" w:space="0" w:color="auto"/>
            <w:bottom w:val="none" w:sz="0" w:space="0" w:color="auto"/>
            <w:right w:val="none" w:sz="0" w:space="0" w:color="auto"/>
          </w:divBdr>
        </w:div>
        <w:div w:id="890381917">
          <w:marLeft w:val="0"/>
          <w:marRight w:val="0"/>
          <w:marTop w:val="0"/>
          <w:marBottom w:val="0"/>
          <w:divBdr>
            <w:top w:val="none" w:sz="0" w:space="0" w:color="auto"/>
            <w:left w:val="none" w:sz="0" w:space="0" w:color="auto"/>
            <w:bottom w:val="none" w:sz="0" w:space="0" w:color="auto"/>
            <w:right w:val="none" w:sz="0" w:space="0" w:color="auto"/>
          </w:divBdr>
        </w:div>
        <w:div w:id="1220433443">
          <w:marLeft w:val="0"/>
          <w:marRight w:val="0"/>
          <w:marTop w:val="0"/>
          <w:marBottom w:val="0"/>
          <w:divBdr>
            <w:top w:val="none" w:sz="0" w:space="0" w:color="auto"/>
            <w:left w:val="none" w:sz="0" w:space="0" w:color="auto"/>
            <w:bottom w:val="none" w:sz="0" w:space="0" w:color="auto"/>
            <w:right w:val="none" w:sz="0" w:space="0" w:color="auto"/>
          </w:divBdr>
        </w:div>
        <w:div w:id="344671116">
          <w:marLeft w:val="0"/>
          <w:marRight w:val="0"/>
          <w:marTop w:val="0"/>
          <w:marBottom w:val="0"/>
          <w:divBdr>
            <w:top w:val="none" w:sz="0" w:space="0" w:color="auto"/>
            <w:left w:val="none" w:sz="0" w:space="0" w:color="auto"/>
            <w:bottom w:val="none" w:sz="0" w:space="0" w:color="auto"/>
            <w:right w:val="none" w:sz="0" w:space="0" w:color="auto"/>
          </w:divBdr>
        </w:div>
        <w:div w:id="1804077909">
          <w:marLeft w:val="0"/>
          <w:marRight w:val="0"/>
          <w:marTop w:val="0"/>
          <w:marBottom w:val="0"/>
          <w:divBdr>
            <w:top w:val="none" w:sz="0" w:space="0" w:color="auto"/>
            <w:left w:val="none" w:sz="0" w:space="0" w:color="auto"/>
            <w:bottom w:val="none" w:sz="0" w:space="0" w:color="auto"/>
            <w:right w:val="none" w:sz="0" w:space="0" w:color="auto"/>
          </w:divBdr>
        </w:div>
        <w:div w:id="1207571948">
          <w:marLeft w:val="0"/>
          <w:marRight w:val="0"/>
          <w:marTop w:val="0"/>
          <w:marBottom w:val="0"/>
          <w:divBdr>
            <w:top w:val="none" w:sz="0" w:space="0" w:color="auto"/>
            <w:left w:val="none" w:sz="0" w:space="0" w:color="auto"/>
            <w:bottom w:val="none" w:sz="0" w:space="0" w:color="auto"/>
            <w:right w:val="none" w:sz="0" w:space="0" w:color="auto"/>
          </w:divBdr>
        </w:div>
        <w:div w:id="211381027">
          <w:marLeft w:val="0"/>
          <w:marRight w:val="0"/>
          <w:marTop w:val="0"/>
          <w:marBottom w:val="0"/>
          <w:divBdr>
            <w:top w:val="none" w:sz="0" w:space="0" w:color="auto"/>
            <w:left w:val="none" w:sz="0" w:space="0" w:color="auto"/>
            <w:bottom w:val="none" w:sz="0" w:space="0" w:color="auto"/>
            <w:right w:val="none" w:sz="0" w:space="0" w:color="auto"/>
          </w:divBdr>
        </w:div>
        <w:div w:id="1293706378">
          <w:marLeft w:val="0"/>
          <w:marRight w:val="0"/>
          <w:marTop w:val="0"/>
          <w:marBottom w:val="0"/>
          <w:divBdr>
            <w:top w:val="none" w:sz="0" w:space="0" w:color="auto"/>
            <w:left w:val="none" w:sz="0" w:space="0" w:color="auto"/>
            <w:bottom w:val="none" w:sz="0" w:space="0" w:color="auto"/>
            <w:right w:val="none" w:sz="0" w:space="0" w:color="auto"/>
          </w:divBdr>
        </w:div>
      </w:divsChild>
    </w:div>
    <w:div w:id="1497569874">
      <w:bodyDiv w:val="1"/>
      <w:marLeft w:val="0"/>
      <w:marRight w:val="0"/>
      <w:marTop w:val="0"/>
      <w:marBottom w:val="0"/>
      <w:divBdr>
        <w:top w:val="none" w:sz="0" w:space="0" w:color="auto"/>
        <w:left w:val="none" w:sz="0" w:space="0" w:color="auto"/>
        <w:bottom w:val="none" w:sz="0" w:space="0" w:color="auto"/>
        <w:right w:val="none" w:sz="0" w:space="0" w:color="auto"/>
      </w:divBdr>
      <w:divsChild>
        <w:div w:id="317001738">
          <w:marLeft w:val="0"/>
          <w:marRight w:val="0"/>
          <w:marTop w:val="0"/>
          <w:marBottom w:val="0"/>
          <w:divBdr>
            <w:top w:val="single" w:sz="6" w:space="0" w:color="000000"/>
            <w:left w:val="single" w:sz="6" w:space="6" w:color="000000"/>
            <w:bottom w:val="single" w:sz="6" w:space="0" w:color="000000"/>
            <w:right w:val="single" w:sz="6" w:space="3" w:color="000000"/>
          </w:divBdr>
        </w:div>
        <w:div w:id="1535002161">
          <w:marLeft w:val="0"/>
          <w:marRight w:val="0"/>
          <w:marTop w:val="0"/>
          <w:marBottom w:val="0"/>
          <w:divBdr>
            <w:top w:val="single" w:sz="6" w:space="0" w:color="000000"/>
            <w:left w:val="single" w:sz="6" w:space="6" w:color="000000"/>
            <w:bottom w:val="single" w:sz="6" w:space="0" w:color="000000"/>
            <w:right w:val="single" w:sz="6" w:space="3" w:color="000000"/>
          </w:divBdr>
        </w:div>
        <w:div w:id="788013775">
          <w:marLeft w:val="0"/>
          <w:marRight w:val="0"/>
          <w:marTop w:val="0"/>
          <w:marBottom w:val="0"/>
          <w:divBdr>
            <w:top w:val="single" w:sz="6" w:space="0" w:color="000000"/>
            <w:left w:val="single" w:sz="6" w:space="6" w:color="000000"/>
            <w:bottom w:val="single" w:sz="6" w:space="0" w:color="000000"/>
            <w:right w:val="single" w:sz="6" w:space="3" w:color="000000"/>
          </w:divBdr>
        </w:div>
        <w:div w:id="974870750">
          <w:marLeft w:val="0"/>
          <w:marRight w:val="0"/>
          <w:marTop w:val="0"/>
          <w:marBottom w:val="0"/>
          <w:divBdr>
            <w:top w:val="single" w:sz="6" w:space="0" w:color="000000"/>
            <w:left w:val="single" w:sz="6" w:space="6" w:color="000000"/>
            <w:bottom w:val="single" w:sz="6" w:space="0" w:color="000000"/>
            <w:right w:val="single" w:sz="6" w:space="3" w:color="000000"/>
          </w:divBdr>
        </w:div>
        <w:div w:id="1200119980">
          <w:marLeft w:val="0"/>
          <w:marRight w:val="0"/>
          <w:marTop w:val="0"/>
          <w:marBottom w:val="0"/>
          <w:divBdr>
            <w:top w:val="single" w:sz="6" w:space="0" w:color="000000"/>
            <w:left w:val="single" w:sz="6" w:space="6" w:color="000000"/>
            <w:bottom w:val="single" w:sz="6" w:space="0" w:color="000000"/>
            <w:right w:val="single" w:sz="6" w:space="3" w:color="000000"/>
          </w:divBdr>
        </w:div>
        <w:div w:id="1808929904">
          <w:marLeft w:val="0"/>
          <w:marRight w:val="0"/>
          <w:marTop w:val="0"/>
          <w:marBottom w:val="0"/>
          <w:divBdr>
            <w:top w:val="single" w:sz="6" w:space="0" w:color="000000"/>
            <w:left w:val="single" w:sz="6" w:space="6" w:color="000000"/>
            <w:bottom w:val="single" w:sz="6" w:space="0" w:color="000000"/>
            <w:right w:val="single" w:sz="6" w:space="3" w:color="000000"/>
          </w:divBdr>
        </w:div>
        <w:div w:id="1745369860">
          <w:marLeft w:val="0"/>
          <w:marRight w:val="0"/>
          <w:marTop w:val="0"/>
          <w:marBottom w:val="0"/>
          <w:divBdr>
            <w:top w:val="single" w:sz="6" w:space="0" w:color="000000"/>
            <w:left w:val="single" w:sz="6" w:space="6" w:color="000000"/>
            <w:bottom w:val="single" w:sz="6" w:space="0" w:color="000000"/>
            <w:right w:val="single" w:sz="6" w:space="3" w:color="000000"/>
          </w:divBdr>
        </w:div>
        <w:div w:id="436759725">
          <w:marLeft w:val="0"/>
          <w:marRight w:val="0"/>
          <w:marTop w:val="0"/>
          <w:marBottom w:val="0"/>
          <w:divBdr>
            <w:top w:val="single" w:sz="6" w:space="0" w:color="000000"/>
            <w:left w:val="single" w:sz="6" w:space="6" w:color="000000"/>
            <w:bottom w:val="single" w:sz="6" w:space="0" w:color="000000"/>
            <w:right w:val="single" w:sz="6" w:space="3" w:color="000000"/>
          </w:divBdr>
        </w:div>
      </w:divsChild>
    </w:div>
    <w:div w:id="2044667514">
      <w:bodyDiv w:val="1"/>
      <w:marLeft w:val="0"/>
      <w:marRight w:val="0"/>
      <w:marTop w:val="0"/>
      <w:marBottom w:val="0"/>
      <w:divBdr>
        <w:top w:val="none" w:sz="0" w:space="0" w:color="auto"/>
        <w:left w:val="none" w:sz="0" w:space="0" w:color="auto"/>
        <w:bottom w:val="none" w:sz="0" w:space="0" w:color="auto"/>
        <w:right w:val="none" w:sz="0" w:space="0" w:color="auto"/>
      </w:divBdr>
      <w:divsChild>
        <w:div w:id="1754476281">
          <w:marLeft w:val="0"/>
          <w:marRight w:val="0"/>
          <w:marTop w:val="0"/>
          <w:marBottom w:val="0"/>
          <w:divBdr>
            <w:top w:val="none" w:sz="0" w:space="0" w:color="auto"/>
            <w:left w:val="none" w:sz="0" w:space="0" w:color="auto"/>
            <w:bottom w:val="none" w:sz="0" w:space="0" w:color="auto"/>
            <w:right w:val="none" w:sz="0" w:space="0" w:color="auto"/>
          </w:divBdr>
          <w:divsChild>
            <w:div w:id="571889356">
              <w:marLeft w:val="0"/>
              <w:marRight w:val="0"/>
              <w:marTop w:val="0"/>
              <w:marBottom w:val="225"/>
              <w:divBdr>
                <w:top w:val="single" w:sz="12" w:space="0" w:color="DBDBDB"/>
                <w:left w:val="single" w:sz="12" w:space="0" w:color="DBDBDB"/>
                <w:bottom w:val="single" w:sz="12" w:space="0" w:color="DBDBDB"/>
                <w:right w:val="single" w:sz="12" w:space="0" w:color="DBDBDB"/>
              </w:divBdr>
              <w:divsChild>
                <w:div w:id="995501097">
                  <w:marLeft w:val="0"/>
                  <w:marRight w:val="0"/>
                  <w:marTop w:val="0"/>
                  <w:marBottom w:val="0"/>
                  <w:divBdr>
                    <w:top w:val="none" w:sz="0" w:space="0" w:color="auto"/>
                    <w:left w:val="none" w:sz="0" w:space="0" w:color="auto"/>
                    <w:bottom w:val="none" w:sz="0" w:space="0" w:color="auto"/>
                    <w:right w:val="none" w:sz="0" w:space="0" w:color="auto"/>
                  </w:divBdr>
                  <w:divsChild>
                    <w:div w:id="2062710343">
                      <w:marLeft w:val="0"/>
                      <w:marRight w:val="0"/>
                      <w:marTop w:val="0"/>
                      <w:marBottom w:val="0"/>
                      <w:divBdr>
                        <w:top w:val="none" w:sz="0" w:space="0" w:color="auto"/>
                        <w:left w:val="none" w:sz="0" w:space="0" w:color="auto"/>
                        <w:bottom w:val="none" w:sz="0" w:space="0" w:color="auto"/>
                        <w:right w:val="none" w:sz="0" w:space="0" w:color="auto"/>
                      </w:divBdr>
                      <w:divsChild>
                        <w:div w:id="182597335">
                          <w:marLeft w:val="0"/>
                          <w:marRight w:val="0"/>
                          <w:marTop w:val="0"/>
                          <w:marBottom w:val="0"/>
                          <w:divBdr>
                            <w:top w:val="none" w:sz="0" w:space="0" w:color="auto"/>
                            <w:left w:val="none" w:sz="0" w:space="0" w:color="auto"/>
                            <w:bottom w:val="none" w:sz="0" w:space="0" w:color="auto"/>
                            <w:right w:val="none" w:sz="0" w:space="0" w:color="auto"/>
                          </w:divBdr>
                          <w:divsChild>
                            <w:div w:id="1609971990">
                              <w:marLeft w:val="0"/>
                              <w:marRight w:val="0"/>
                              <w:marTop w:val="0"/>
                              <w:marBottom w:val="0"/>
                              <w:divBdr>
                                <w:top w:val="none" w:sz="0" w:space="0" w:color="auto"/>
                                <w:left w:val="none" w:sz="0" w:space="0" w:color="auto"/>
                                <w:bottom w:val="none" w:sz="0" w:space="0" w:color="auto"/>
                                <w:right w:val="none" w:sz="0" w:space="0" w:color="auto"/>
                              </w:divBdr>
                              <w:divsChild>
                                <w:div w:id="598760549">
                                  <w:marLeft w:val="0"/>
                                  <w:marRight w:val="0"/>
                                  <w:marTop w:val="0"/>
                                  <w:marBottom w:val="0"/>
                                  <w:divBdr>
                                    <w:top w:val="none" w:sz="0" w:space="0" w:color="auto"/>
                                    <w:left w:val="none" w:sz="0" w:space="0" w:color="auto"/>
                                    <w:bottom w:val="none" w:sz="0" w:space="0" w:color="auto"/>
                                    <w:right w:val="none" w:sz="0" w:space="0" w:color="auto"/>
                                  </w:divBdr>
                                  <w:divsChild>
                                    <w:div w:id="1470585506">
                                      <w:marLeft w:val="0"/>
                                      <w:marRight w:val="0"/>
                                      <w:marTop w:val="100"/>
                                      <w:marBottom w:val="100"/>
                                      <w:divBdr>
                                        <w:top w:val="none" w:sz="0" w:space="0" w:color="auto"/>
                                        <w:left w:val="none" w:sz="0" w:space="0" w:color="auto"/>
                                        <w:bottom w:val="none" w:sz="0" w:space="0" w:color="auto"/>
                                        <w:right w:val="none" w:sz="0" w:space="0" w:color="auto"/>
                                      </w:divBdr>
                                      <w:divsChild>
                                        <w:div w:id="753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59">
                                  <w:marLeft w:val="0"/>
                                  <w:marRight w:val="0"/>
                                  <w:marTop w:val="0"/>
                                  <w:marBottom w:val="0"/>
                                  <w:divBdr>
                                    <w:top w:val="none" w:sz="0" w:space="0" w:color="auto"/>
                                    <w:left w:val="none" w:sz="0" w:space="0" w:color="auto"/>
                                    <w:bottom w:val="none" w:sz="0" w:space="0" w:color="auto"/>
                                    <w:right w:val="none" w:sz="0" w:space="0" w:color="auto"/>
                                  </w:divBdr>
                                  <w:divsChild>
                                    <w:div w:id="849835251">
                                      <w:marLeft w:val="0"/>
                                      <w:marRight w:val="0"/>
                                      <w:marTop w:val="100"/>
                                      <w:marBottom w:val="100"/>
                                      <w:divBdr>
                                        <w:top w:val="none" w:sz="0" w:space="0" w:color="auto"/>
                                        <w:left w:val="none" w:sz="0" w:space="0" w:color="auto"/>
                                        <w:bottom w:val="none" w:sz="0" w:space="0" w:color="auto"/>
                                        <w:right w:val="none" w:sz="0" w:space="0" w:color="auto"/>
                                      </w:divBdr>
                                      <w:divsChild>
                                        <w:div w:id="673190249">
                                          <w:marLeft w:val="0"/>
                                          <w:marRight w:val="758"/>
                                          <w:marTop w:val="0"/>
                                          <w:marBottom w:val="0"/>
                                          <w:divBdr>
                                            <w:top w:val="none" w:sz="0" w:space="0" w:color="auto"/>
                                            <w:left w:val="none" w:sz="0" w:space="0" w:color="auto"/>
                                            <w:bottom w:val="none" w:sz="0" w:space="0" w:color="auto"/>
                                            <w:right w:val="none" w:sz="0" w:space="0" w:color="auto"/>
                                          </w:divBdr>
                                        </w:div>
                                        <w:div w:id="1807357089">
                                          <w:marLeft w:val="0"/>
                                          <w:marRight w:val="758"/>
                                          <w:marTop w:val="0"/>
                                          <w:marBottom w:val="0"/>
                                          <w:divBdr>
                                            <w:top w:val="none" w:sz="0" w:space="0" w:color="auto"/>
                                            <w:left w:val="none" w:sz="0" w:space="0" w:color="auto"/>
                                            <w:bottom w:val="none" w:sz="0" w:space="0" w:color="auto"/>
                                            <w:right w:val="none" w:sz="0" w:space="0" w:color="auto"/>
                                          </w:divBdr>
                                        </w:div>
                                        <w:div w:id="51930460">
                                          <w:marLeft w:val="0"/>
                                          <w:marRight w:val="0"/>
                                          <w:marTop w:val="0"/>
                                          <w:marBottom w:val="0"/>
                                          <w:divBdr>
                                            <w:top w:val="none" w:sz="0" w:space="0" w:color="auto"/>
                                            <w:left w:val="none" w:sz="0" w:space="0" w:color="auto"/>
                                            <w:bottom w:val="none" w:sz="0" w:space="0" w:color="auto"/>
                                            <w:right w:val="none" w:sz="0" w:space="0" w:color="auto"/>
                                          </w:divBdr>
                                        </w:div>
                                      </w:divsChild>
                                    </w:div>
                                    <w:div w:id="673072048">
                                      <w:marLeft w:val="0"/>
                                      <w:marRight w:val="0"/>
                                      <w:marTop w:val="100"/>
                                      <w:marBottom w:val="100"/>
                                      <w:divBdr>
                                        <w:top w:val="none" w:sz="0" w:space="0" w:color="auto"/>
                                        <w:left w:val="none" w:sz="0" w:space="0" w:color="auto"/>
                                        <w:bottom w:val="none" w:sz="0" w:space="0" w:color="auto"/>
                                        <w:right w:val="none" w:sz="0" w:space="0" w:color="auto"/>
                                      </w:divBdr>
                                      <w:divsChild>
                                        <w:div w:id="958952886">
                                          <w:marLeft w:val="0"/>
                                          <w:marRight w:val="758"/>
                                          <w:marTop w:val="0"/>
                                          <w:marBottom w:val="0"/>
                                          <w:divBdr>
                                            <w:top w:val="none" w:sz="0" w:space="0" w:color="auto"/>
                                            <w:left w:val="none" w:sz="0" w:space="0" w:color="auto"/>
                                            <w:bottom w:val="none" w:sz="0" w:space="0" w:color="auto"/>
                                            <w:right w:val="none" w:sz="0" w:space="0" w:color="auto"/>
                                          </w:divBdr>
                                        </w:div>
                                        <w:div w:id="2126343805">
                                          <w:marLeft w:val="0"/>
                                          <w:marRight w:val="758"/>
                                          <w:marTop w:val="0"/>
                                          <w:marBottom w:val="0"/>
                                          <w:divBdr>
                                            <w:top w:val="none" w:sz="0" w:space="0" w:color="auto"/>
                                            <w:left w:val="none" w:sz="0" w:space="0" w:color="auto"/>
                                            <w:bottom w:val="none" w:sz="0" w:space="0" w:color="auto"/>
                                            <w:right w:val="none" w:sz="0" w:space="0" w:color="auto"/>
                                          </w:divBdr>
                                        </w:div>
                                        <w:div w:id="1388456080">
                                          <w:marLeft w:val="0"/>
                                          <w:marRight w:val="0"/>
                                          <w:marTop w:val="0"/>
                                          <w:marBottom w:val="0"/>
                                          <w:divBdr>
                                            <w:top w:val="none" w:sz="0" w:space="0" w:color="auto"/>
                                            <w:left w:val="none" w:sz="0" w:space="0" w:color="auto"/>
                                            <w:bottom w:val="none" w:sz="0" w:space="0" w:color="auto"/>
                                            <w:right w:val="none" w:sz="0" w:space="0" w:color="auto"/>
                                          </w:divBdr>
                                        </w:div>
                                      </w:divsChild>
                                    </w:div>
                                    <w:div w:id="1920214140">
                                      <w:marLeft w:val="0"/>
                                      <w:marRight w:val="0"/>
                                      <w:marTop w:val="100"/>
                                      <w:marBottom w:val="100"/>
                                      <w:divBdr>
                                        <w:top w:val="none" w:sz="0" w:space="0" w:color="auto"/>
                                        <w:left w:val="none" w:sz="0" w:space="0" w:color="auto"/>
                                        <w:bottom w:val="none" w:sz="0" w:space="0" w:color="auto"/>
                                        <w:right w:val="none" w:sz="0" w:space="0" w:color="auto"/>
                                      </w:divBdr>
                                      <w:divsChild>
                                        <w:div w:id="1555432737">
                                          <w:marLeft w:val="0"/>
                                          <w:marRight w:val="758"/>
                                          <w:marTop w:val="0"/>
                                          <w:marBottom w:val="0"/>
                                          <w:divBdr>
                                            <w:top w:val="none" w:sz="0" w:space="0" w:color="auto"/>
                                            <w:left w:val="none" w:sz="0" w:space="0" w:color="auto"/>
                                            <w:bottom w:val="none" w:sz="0" w:space="0" w:color="auto"/>
                                            <w:right w:val="none" w:sz="0" w:space="0" w:color="auto"/>
                                          </w:divBdr>
                                        </w:div>
                                        <w:div w:id="1328632526">
                                          <w:marLeft w:val="0"/>
                                          <w:marRight w:val="758"/>
                                          <w:marTop w:val="0"/>
                                          <w:marBottom w:val="0"/>
                                          <w:divBdr>
                                            <w:top w:val="none" w:sz="0" w:space="0" w:color="auto"/>
                                            <w:left w:val="none" w:sz="0" w:space="0" w:color="auto"/>
                                            <w:bottom w:val="none" w:sz="0" w:space="0" w:color="auto"/>
                                            <w:right w:val="none" w:sz="0" w:space="0" w:color="auto"/>
                                          </w:divBdr>
                                        </w:div>
                                        <w:div w:id="1282802087">
                                          <w:marLeft w:val="0"/>
                                          <w:marRight w:val="0"/>
                                          <w:marTop w:val="0"/>
                                          <w:marBottom w:val="0"/>
                                          <w:divBdr>
                                            <w:top w:val="none" w:sz="0" w:space="0" w:color="auto"/>
                                            <w:left w:val="none" w:sz="0" w:space="0" w:color="auto"/>
                                            <w:bottom w:val="none" w:sz="0" w:space="0" w:color="auto"/>
                                            <w:right w:val="none" w:sz="0" w:space="0" w:color="auto"/>
                                          </w:divBdr>
                                        </w:div>
                                      </w:divsChild>
                                    </w:div>
                                    <w:div w:id="436944224">
                                      <w:marLeft w:val="0"/>
                                      <w:marRight w:val="0"/>
                                      <w:marTop w:val="100"/>
                                      <w:marBottom w:val="100"/>
                                      <w:divBdr>
                                        <w:top w:val="none" w:sz="0" w:space="0" w:color="auto"/>
                                        <w:left w:val="none" w:sz="0" w:space="0" w:color="auto"/>
                                        <w:bottom w:val="none" w:sz="0" w:space="0" w:color="auto"/>
                                        <w:right w:val="none" w:sz="0" w:space="0" w:color="auto"/>
                                      </w:divBdr>
                                      <w:divsChild>
                                        <w:div w:id="1210410700">
                                          <w:marLeft w:val="0"/>
                                          <w:marRight w:val="758"/>
                                          <w:marTop w:val="0"/>
                                          <w:marBottom w:val="0"/>
                                          <w:divBdr>
                                            <w:top w:val="none" w:sz="0" w:space="0" w:color="auto"/>
                                            <w:left w:val="none" w:sz="0" w:space="0" w:color="auto"/>
                                            <w:bottom w:val="none" w:sz="0" w:space="0" w:color="auto"/>
                                            <w:right w:val="none" w:sz="0" w:space="0" w:color="auto"/>
                                          </w:divBdr>
                                        </w:div>
                                        <w:div w:id="1242300437">
                                          <w:marLeft w:val="0"/>
                                          <w:marRight w:val="758"/>
                                          <w:marTop w:val="0"/>
                                          <w:marBottom w:val="0"/>
                                          <w:divBdr>
                                            <w:top w:val="none" w:sz="0" w:space="0" w:color="auto"/>
                                            <w:left w:val="none" w:sz="0" w:space="0" w:color="auto"/>
                                            <w:bottom w:val="none" w:sz="0" w:space="0" w:color="auto"/>
                                            <w:right w:val="none" w:sz="0" w:space="0" w:color="auto"/>
                                          </w:divBdr>
                                        </w:div>
                                        <w:div w:id="528489938">
                                          <w:marLeft w:val="0"/>
                                          <w:marRight w:val="0"/>
                                          <w:marTop w:val="0"/>
                                          <w:marBottom w:val="0"/>
                                          <w:divBdr>
                                            <w:top w:val="none" w:sz="0" w:space="0" w:color="auto"/>
                                            <w:left w:val="none" w:sz="0" w:space="0" w:color="auto"/>
                                            <w:bottom w:val="none" w:sz="0" w:space="0" w:color="auto"/>
                                            <w:right w:val="none" w:sz="0" w:space="0" w:color="auto"/>
                                          </w:divBdr>
                                        </w:div>
                                      </w:divsChild>
                                    </w:div>
                                    <w:div w:id="64763633">
                                      <w:marLeft w:val="0"/>
                                      <w:marRight w:val="0"/>
                                      <w:marTop w:val="100"/>
                                      <w:marBottom w:val="100"/>
                                      <w:divBdr>
                                        <w:top w:val="none" w:sz="0" w:space="0" w:color="auto"/>
                                        <w:left w:val="none" w:sz="0" w:space="0" w:color="auto"/>
                                        <w:bottom w:val="none" w:sz="0" w:space="0" w:color="auto"/>
                                        <w:right w:val="none" w:sz="0" w:space="0" w:color="auto"/>
                                      </w:divBdr>
                                      <w:divsChild>
                                        <w:div w:id="352808804">
                                          <w:marLeft w:val="0"/>
                                          <w:marRight w:val="758"/>
                                          <w:marTop w:val="0"/>
                                          <w:marBottom w:val="0"/>
                                          <w:divBdr>
                                            <w:top w:val="none" w:sz="0" w:space="0" w:color="auto"/>
                                            <w:left w:val="none" w:sz="0" w:space="0" w:color="auto"/>
                                            <w:bottom w:val="none" w:sz="0" w:space="0" w:color="auto"/>
                                            <w:right w:val="none" w:sz="0" w:space="0" w:color="auto"/>
                                          </w:divBdr>
                                        </w:div>
                                        <w:div w:id="41296725">
                                          <w:marLeft w:val="0"/>
                                          <w:marRight w:val="758"/>
                                          <w:marTop w:val="0"/>
                                          <w:marBottom w:val="0"/>
                                          <w:divBdr>
                                            <w:top w:val="none" w:sz="0" w:space="0" w:color="auto"/>
                                            <w:left w:val="none" w:sz="0" w:space="0" w:color="auto"/>
                                            <w:bottom w:val="none" w:sz="0" w:space="0" w:color="auto"/>
                                            <w:right w:val="none" w:sz="0" w:space="0" w:color="auto"/>
                                          </w:divBdr>
                                        </w:div>
                                        <w:div w:id="2036691242">
                                          <w:marLeft w:val="0"/>
                                          <w:marRight w:val="0"/>
                                          <w:marTop w:val="0"/>
                                          <w:marBottom w:val="0"/>
                                          <w:divBdr>
                                            <w:top w:val="none" w:sz="0" w:space="0" w:color="auto"/>
                                            <w:left w:val="none" w:sz="0" w:space="0" w:color="auto"/>
                                            <w:bottom w:val="none" w:sz="0" w:space="0" w:color="auto"/>
                                            <w:right w:val="none" w:sz="0" w:space="0" w:color="auto"/>
                                          </w:divBdr>
                                        </w:div>
                                      </w:divsChild>
                                    </w:div>
                                    <w:div w:id="1481269219">
                                      <w:marLeft w:val="0"/>
                                      <w:marRight w:val="0"/>
                                      <w:marTop w:val="100"/>
                                      <w:marBottom w:val="100"/>
                                      <w:divBdr>
                                        <w:top w:val="none" w:sz="0" w:space="0" w:color="auto"/>
                                        <w:left w:val="none" w:sz="0" w:space="0" w:color="auto"/>
                                        <w:bottom w:val="none" w:sz="0" w:space="0" w:color="auto"/>
                                        <w:right w:val="none" w:sz="0" w:space="0" w:color="auto"/>
                                      </w:divBdr>
                                      <w:divsChild>
                                        <w:div w:id="1444879911">
                                          <w:marLeft w:val="0"/>
                                          <w:marRight w:val="758"/>
                                          <w:marTop w:val="0"/>
                                          <w:marBottom w:val="0"/>
                                          <w:divBdr>
                                            <w:top w:val="none" w:sz="0" w:space="0" w:color="auto"/>
                                            <w:left w:val="none" w:sz="0" w:space="0" w:color="auto"/>
                                            <w:bottom w:val="none" w:sz="0" w:space="0" w:color="auto"/>
                                            <w:right w:val="none" w:sz="0" w:space="0" w:color="auto"/>
                                          </w:divBdr>
                                        </w:div>
                                        <w:div w:id="1241211413">
                                          <w:marLeft w:val="0"/>
                                          <w:marRight w:val="758"/>
                                          <w:marTop w:val="0"/>
                                          <w:marBottom w:val="0"/>
                                          <w:divBdr>
                                            <w:top w:val="none" w:sz="0" w:space="0" w:color="auto"/>
                                            <w:left w:val="none" w:sz="0" w:space="0" w:color="auto"/>
                                            <w:bottom w:val="none" w:sz="0" w:space="0" w:color="auto"/>
                                            <w:right w:val="none" w:sz="0" w:space="0" w:color="auto"/>
                                          </w:divBdr>
                                        </w:div>
                                      </w:divsChild>
                                    </w:div>
                                  </w:divsChild>
                                </w:div>
                                <w:div w:id="911740852">
                                  <w:marLeft w:val="0"/>
                                  <w:marRight w:val="0"/>
                                  <w:marTop w:val="0"/>
                                  <w:marBottom w:val="0"/>
                                  <w:divBdr>
                                    <w:top w:val="none" w:sz="0" w:space="0" w:color="auto"/>
                                    <w:left w:val="none" w:sz="0" w:space="0" w:color="auto"/>
                                    <w:bottom w:val="none" w:sz="0" w:space="0" w:color="auto"/>
                                    <w:right w:val="none" w:sz="0" w:space="0" w:color="auto"/>
                                  </w:divBdr>
                                  <w:divsChild>
                                    <w:div w:id="692461311">
                                      <w:marLeft w:val="0"/>
                                      <w:marRight w:val="0"/>
                                      <w:marTop w:val="100"/>
                                      <w:marBottom w:val="100"/>
                                      <w:divBdr>
                                        <w:top w:val="none" w:sz="0" w:space="0" w:color="auto"/>
                                        <w:left w:val="none" w:sz="0" w:space="0" w:color="auto"/>
                                        <w:bottom w:val="none" w:sz="0" w:space="0" w:color="auto"/>
                                        <w:right w:val="none" w:sz="0" w:space="0" w:color="auto"/>
                                      </w:divBdr>
                                      <w:divsChild>
                                        <w:div w:id="1831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39926">
                                  <w:marLeft w:val="0"/>
                                  <w:marRight w:val="0"/>
                                  <w:marTop w:val="0"/>
                                  <w:marBottom w:val="0"/>
                                  <w:divBdr>
                                    <w:top w:val="none" w:sz="0" w:space="0" w:color="auto"/>
                                    <w:left w:val="none" w:sz="0" w:space="0" w:color="auto"/>
                                    <w:bottom w:val="none" w:sz="0" w:space="0" w:color="auto"/>
                                    <w:right w:val="none" w:sz="0" w:space="0" w:color="auto"/>
                                  </w:divBdr>
                                  <w:divsChild>
                                    <w:div w:id="282427308">
                                      <w:marLeft w:val="0"/>
                                      <w:marRight w:val="0"/>
                                      <w:marTop w:val="100"/>
                                      <w:marBottom w:val="100"/>
                                      <w:divBdr>
                                        <w:top w:val="none" w:sz="0" w:space="0" w:color="auto"/>
                                        <w:left w:val="none" w:sz="0" w:space="0" w:color="auto"/>
                                        <w:bottom w:val="none" w:sz="0" w:space="0" w:color="auto"/>
                                        <w:right w:val="none" w:sz="0" w:space="0" w:color="auto"/>
                                      </w:divBdr>
                                      <w:divsChild>
                                        <w:div w:id="198713137">
                                          <w:marLeft w:val="0"/>
                                          <w:marRight w:val="758"/>
                                          <w:marTop w:val="0"/>
                                          <w:marBottom w:val="0"/>
                                          <w:divBdr>
                                            <w:top w:val="none" w:sz="0" w:space="0" w:color="auto"/>
                                            <w:left w:val="none" w:sz="0" w:space="0" w:color="auto"/>
                                            <w:bottom w:val="none" w:sz="0" w:space="0" w:color="auto"/>
                                            <w:right w:val="none" w:sz="0" w:space="0" w:color="auto"/>
                                          </w:divBdr>
                                        </w:div>
                                        <w:div w:id="855970371">
                                          <w:marLeft w:val="0"/>
                                          <w:marRight w:val="758"/>
                                          <w:marTop w:val="0"/>
                                          <w:marBottom w:val="0"/>
                                          <w:divBdr>
                                            <w:top w:val="none" w:sz="0" w:space="0" w:color="auto"/>
                                            <w:left w:val="none" w:sz="0" w:space="0" w:color="auto"/>
                                            <w:bottom w:val="none" w:sz="0" w:space="0" w:color="auto"/>
                                            <w:right w:val="none" w:sz="0" w:space="0" w:color="auto"/>
                                          </w:divBdr>
                                        </w:div>
                                        <w:div w:id="654846262">
                                          <w:marLeft w:val="0"/>
                                          <w:marRight w:val="0"/>
                                          <w:marTop w:val="0"/>
                                          <w:marBottom w:val="0"/>
                                          <w:divBdr>
                                            <w:top w:val="none" w:sz="0" w:space="0" w:color="auto"/>
                                            <w:left w:val="none" w:sz="0" w:space="0" w:color="auto"/>
                                            <w:bottom w:val="none" w:sz="0" w:space="0" w:color="auto"/>
                                            <w:right w:val="none" w:sz="0" w:space="0" w:color="auto"/>
                                          </w:divBdr>
                                        </w:div>
                                      </w:divsChild>
                                    </w:div>
                                    <w:div w:id="1019307705">
                                      <w:marLeft w:val="0"/>
                                      <w:marRight w:val="0"/>
                                      <w:marTop w:val="100"/>
                                      <w:marBottom w:val="100"/>
                                      <w:divBdr>
                                        <w:top w:val="none" w:sz="0" w:space="0" w:color="auto"/>
                                        <w:left w:val="none" w:sz="0" w:space="0" w:color="auto"/>
                                        <w:bottom w:val="none" w:sz="0" w:space="0" w:color="auto"/>
                                        <w:right w:val="none" w:sz="0" w:space="0" w:color="auto"/>
                                      </w:divBdr>
                                      <w:divsChild>
                                        <w:div w:id="558202353">
                                          <w:marLeft w:val="0"/>
                                          <w:marRight w:val="758"/>
                                          <w:marTop w:val="0"/>
                                          <w:marBottom w:val="0"/>
                                          <w:divBdr>
                                            <w:top w:val="none" w:sz="0" w:space="0" w:color="auto"/>
                                            <w:left w:val="none" w:sz="0" w:space="0" w:color="auto"/>
                                            <w:bottom w:val="none" w:sz="0" w:space="0" w:color="auto"/>
                                            <w:right w:val="none" w:sz="0" w:space="0" w:color="auto"/>
                                          </w:divBdr>
                                        </w:div>
                                        <w:div w:id="1062214819">
                                          <w:marLeft w:val="0"/>
                                          <w:marRight w:val="758"/>
                                          <w:marTop w:val="0"/>
                                          <w:marBottom w:val="0"/>
                                          <w:divBdr>
                                            <w:top w:val="none" w:sz="0" w:space="0" w:color="auto"/>
                                            <w:left w:val="none" w:sz="0" w:space="0" w:color="auto"/>
                                            <w:bottom w:val="none" w:sz="0" w:space="0" w:color="auto"/>
                                            <w:right w:val="none" w:sz="0" w:space="0" w:color="auto"/>
                                          </w:divBdr>
                                        </w:div>
                                        <w:div w:id="593242653">
                                          <w:marLeft w:val="0"/>
                                          <w:marRight w:val="0"/>
                                          <w:marTop w:val="0"/>
                                          <w:marBottom w:val="0"/>
                                          <w:divBdr>
                                            <w:top w:val="none" w:sz="0" w:space="0" w:color="auto"/>
                                            <w:left w:val="none" w:sz="0" w:space="0" w:color="auto"/>
                                            <w:bottom w:val="none" w:sz="0" w:space="0" w:color="auto"/>
                                            <w:right w:val="none" w:sz="0" w:space="0" w:color="auto"/>
                                          </w:divBdr>
                                        </w:div>
                                      </w:divsChild>
                                    </w:div>
                                    <w:div w:id="615411722">
                                      <w:marLeft w:val="0"/>
                                      <w:marRight w:val="0"/>
                                      <w:marTop w:val="100"/>
                                      <w:marBottom w:val="100"/>
                                      <w:divBdr>
                                        <w:top w:val="none" w:sz="0" w:space="0" w:color="auto"/>
                                        <w:left w:val="none" w:sz="0" w:space="0" w:color="auto"/>
                                        <w:bottom w:val="none" w:sz="0" w:space="0" w:color="auto"/>
                                        <w:right w:val="none" w:sz="0" w:space="0" w:color="auto"/>
                                      </w:divBdr>
                                      <w:divsChild>
                                        <w:div w:id="1910001049">
                                          <w:marLeft w:val="0"/>
                                          <w:marRight w:val="758"/>
                                          <w:marTop w:val="0"/>
                                          <w:marBottom w:val="0"/>
                                          <w:divBdr>
                                            <w:top w:val="none" w:sz="0" w:space="0" w:color="auto"/>
                                            <w:left w:val="none" w:sz="0" w:space="0" w:color="auto"/>
                                            <w:bottom w:val="none" w:sz="0" w:space="0" w:color="auto"/>
                                            <w:right w:val="none" w:sz="0" w:space="0" w:color="auto"/>
                                          </w:divBdr>
                                        </w:div>
                                        <w:div w:id="232471736">
                                          <w:marLeft w:val="0"/>
                                          <w:marRight w:val="758"/>
                                          <w:marTop w:val="0"/>
                                          <w:marBottom w:val="0"/>
                                          <w:divBdr>
                                            <w:top w:val="none" w:sz="0" w:space="0" w:color="auto"/>
                                            <w:left w:val="none" w:sz="0" w:space="0" w:color="auto"/>
                                            <w:bottom w:val="none" w:sz="0" w:space="0" w:color="auto"/>
                                            <w:right w:val="none" w:sz="0" w:space="0" w:color="auto"/>
                                          </w:divBdr>
                                        </w:div>
                                        <w:div w:id="15885814">
                                          <w:marLeft w:val="0"/>
                                          <w:marRight w:val="0"/>
                                          <w:marTop w:val="0"/>
                                          <w:marBottom w:val="0"/>
                                          <w:divBdr>
                                            <w:top w:val="none" w:sz="0" w:space="0" w:color="auto"/>
                                            <w:left w:val="none" w:sz="0" w:space="0" w:color="auto"/>
                                            <w:bottom w:val="none" w:sz="0" w:space="0" w:color="auto"/>
                                            <w:right w:val="none" w:sz="0" w:space="0" w:color="auto"/>
                                          </w:divBdr>
                                        </w:div>
                                      </w:divsChild>
                                    </w:div>
                                    <w:div w:id="458455718">
                                      <w:marLeft w:val="0"/>
                                      <w:marRight w:val="0"/>
                                      <w:marTop w:val="100"/>
                                      <w:marBottom w:val="100"/>
                                      <w:divBdr>
                                        <w:top w:val="none" w:sz="0" w:space="0" w:color="auto"/>
                                        <w:left w:val="none" w:sz="0" w:space="0" w:color="auto"/>
                                        <w:bottom w:val="none" w:sz="0" w:space="0" w:color="auto"/>
                                        <w:right w:val="none" w:sz="0" w:space="0" w:color="auto"/>
                                      </w:divBdr>
                                      <w:divsChild>
                                        <w:div w:id="1240362815">
                                          <w:marLeft w:val="0"/>
                                          <w:marRight w:val="758"/>
                                          <w:marTop w:val="0"/>
                                          <w:marBottom w:val="0"/>
                                          <w:divBdr>
                                            <w:top w:val="none" w:sz="0" w:space="0" w:color="auto"/>
                                            <w:left w:val="none" w:sz="0" w:space="0" w:color="auto"/>
                                            <w:bottom w:val="none" w:sz="0" w:space="0" w:color="auto"/>
                                            <w:right w:val="none" w:sz="0" w:space="0" w:color="auto"/>
                                          </w:divBdr>
                                        </w:div>
                                        <w:div w:id="1561985167">
                                          <w:marLeft w:val="0"/>
                                          <w:marRight w:val="758"/>
                                          <w:marTop w:val="0"/>
                                          <w:marBottom w:val="0"/>
                                          <w:divBdr>
                                            <w:top w:val="none" w:sz="0" w:space="0" w:color="auto"/>
                                            <w:left w:val="none" w:sz="0" w:space="0" w:color="auto"/>
                                            <w:bottom w:val="none" w:sz="0" w:space="0" w:color="auto"/>
                                            <w:right w:val="none" w:sz="0" w:space="0" w:color="auto"/>
                                          </w:divBdr>
                                        </w:div>
                                        <w:div w:id="137457349">
                                          <w:marLeft w:val="0"/>
                                          <w:marRight w:val="0"/>
                                          <w:marTop w:val="0"/>
                                          <w:marBottom w:val="0"/>
                                          <w:divBdr>
                                            <w:top w:val="none" w:sz="0" w:space="0" w:color="auto"/>
                                            <w:left w:val="none" w:sz="0" w:space="0" w:color="auto"/>
                                            <w:bottom w:val="none" w:sz="0" w:space="0" w:color="auto"/>
                                            <w:right w:val="none" w:sz="0" w:space="0" w:color="auto"/>
                                          </w:divBdr>
                                        </w:div>
                                      </w:divsChild>
                                    </w:div>
                                    <w:div w:id="2143575115">
                                      <w:marLeft w:val="0"/>
                                      <w:marRight w:val="0"/>
                                      <w:marTop w:val="100"/>
                                      <w:marBottom w:val="100"/>
                                      <w:divBdr>
                                        <w:top w:val="none" w:sz="0" w:space="0" w:color="auto"/>
                                        <w:left w:val="none" w:sz="0" w:space="0" w:color="auto"/>
                                        <w:bottom w:val="none" w:sz="0" w:space="0" w:color="auto"/>
                                        <w:right w:val="none" w:sz="0" w:space="0" w:color="auto"/>
                                      </w:divBdr>
                                      <w:divsChild>
                                        <w:div w:id="1630086994">
                                          <w:marLeft w:val="0"/>
                                          <w:marRight w:val="758"/>
                                          <w:marTop w:val="0"/>
                                          <w:marBottom w:val="0"/>
                                          <w:divBdr>
                                            <w:top w:val="none" w:sz="0" w:space="0" w:color="auto"/>
                                            <w:left w:val="none" w:sz="0" w:space="0" w:color="auto"/>
                                            <w:bottom w:val="none" w:sz="0" w:space="0" w:color="auto"/>
                                            <w:right w:val="none" w:sz="0" w:space="0" w:color="auto"/>
                                          </w:divBdr>
                                        </w:div>
                                        <w:div w:id="288710119">
                                          <w:marLeft w:val="0"/>
                                          <w:marRight w:val="758"/>
                                          <w:marTop w:val="0"/>
                                          <w:marBottom w:val="0"/>
                                          <w:divBdr>
                                            <w:top w:val="none" w:sz="0" w:space="0" w:color="auto"/>
                                            <w:left w:val="none" w:sz="0" w:space="0" w:color="auto"/>
                                            <w:bottom w:val="none" w:sz="0" w:space="0" w:color="auto"/>
                                            <w:right w:val="none" w:sz="0" w:space="0" w:color="auto"/>
                                          </w:divBdr>
                                        </w:div>
                                        <w:div w:id="3502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526">
                                  <w:marLeft w:val="0"/>
                                  <w:marRight w:val="0"/>
                                  <w:marTop w:val="0"/>
                                  <w:marBottom w:val="0"/>
                                  <w:divBdr>
                                    <w:top w:val="none" w:sz="0" w:space="0" w:color="auto"/>
                                    <w:left w:val="none" w:sz="0" w:space="0" w:color="auto"/>
                                    <w:bottom w:val="none" w:sz="0" w:space="0" w:color="auto"/>
                                    <w:right w:val="none" w:sz="0" w:space="0" w:color="auto"/>
                                  </w:divBdr>
                                  <w:divsChild>
                                    <w:div w:id="413206001">
                                      <w:marLeft w:val="0"/>
                                      <w:marRight w:val="0"/>
                                      <w:marTop w:val="100"/>
                                      <w:marBottom w:val="100"/>
                                      <w:divBdr>
                                        <w:top w:val="none" w:sz="0" w:space="0" w:color="auto"/>
                                        <w:left w:val="none" w:sz="0" w:space="0" w:color="auto"/>
                                        <w:bottom w:val="none" w:sz="0" w:space="0" w:color="auto"/>
                                        <w:right w:val="none" w:sz="0" w:space="0" w:color="auto"/>
                                      </w:divBdr>
                                      <w:divsChild>
                                        <w:div w:id="13410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0701">
                                  <w:marLeft w:val="0"/>
                                  <w:marRight w:val="0"/>
                                  <w:marTop w:val="0"/>
                                  <w:marBottom w:val="0"/>
                                  <w:divBdr>
                                    <w:top w:val="none" w:sz="0" w:space="0" w:color="auto"/>
                                    <w:left w:val="none" w:sz="0" w:space="0" w:color="auto"/>
                                    <w:bottom w:val="none" w:sz="0" w:space="0" w:color="auto"/>
                                    <w:right w:val="none" w:sz="0" w:space="0" w:color="auto"/>
                                  </w:divBdr>
                                  <w:divsChild>
                                    <w:div w:id="385178621">
                                      <w:marLeft w:val="0"/>
                                      <w:marRight w:val="0"/>
                                      <w:marTop w:val="100"/>
                                      <w:marBottom w:val="100"/>
                                      <w:divBdr>
                                        <w:top w:val="none" w:sz="0" w:space="0" w:color="auto"/>
                                        <w:left w:val="none" w:sz="0" w:space="0" w:color="auto"/>
                                        <w:bottom w:val="none" w:sz="0" w:space="0" w:color="auto"/>
                                        <w:right w:val="none" w:sz="0" w:space="0" w:color="auto"/>
                                      </w:divBdr>
                                      <w:divsChild>
                                        <w:div w:id="1637951882">
                                          <w:marLeft w:val="0"/>
                                          <w:marRight w:val="758"/>
                                          <w:marTop w:val="0"/>
                                          <w:marBottom w:val="0"/>
                                          <w:divBdr>
                                            <w:top w:val="none" w:sz="0" w:space="0" w:color="auto"/>
                                            <w:left w:val="none" w:sz="0" w:space="0" w:color="auto"/>
                                            <w:bottom w:val="none" w:sz="0" w:space="0" w:color="auto"/>
                                            <w:right w:val="none" w:sz="0" w:space="0" w:color="auto"/>
                                          </w:divBdr>
                                        </w:div>
                                        <w:div w:id="473373080">
                                          <w:marLeft w:val="0"/>
                                          <w:marRight w:val="758"/>
                                          <w:marTop w:val="0"/>
                                          <w:marBottom w:val="0"/>
                                          <w:divBdr>
                                            <w:top w:val="none" w:sz="0" w:space="0" w:color="auto"/>
                                            <w:left w:val="none" w:sz="0" w:space="0" w:color="auto"/>
                                            <w:bottom w:val="none" w:sz="0" w:space="0" w:color="auto"/>
                                            <w:right w:val="none" w:sz="0" w:space="0" w:color="auto"/>
                                          </w:divBdr>
                                        </w:div>
                                        <w:div w:id="1930960315">
                                          <w:marLeft w:val="0"/>
                                          <w:marRight w:val="0"/>
                                          <w:marTop w:val="0"/>
                                          <w:marBottom w:val="0"/>
                                          <w:divBdr>
                                            <w:top w:val="none" w:sz="0" w:space="0" w:color="auto"/>
                                            <w:left w:val="none" w:sz="0" w:space="0" w:color="auto"/>
                                            <w:bottom w:val="none" w:sz="0" w:space="0" w:color="auto"/>
                                            <w:right w:val="none" w:sz="0" w:space="0" w:color="auto"/>
                                          </w:divBdr>
                                        </w:div>
                                      </w:divsChild>
                                    </w:div>
                                    <w:div w:id="1429741032">
                                      <w:marLeft w:val="0"/>
                                      <w:marRight w:val="0"/>
                                      <w:marTop w:val="100"/>
                                      <w:marBottom w:val="100"/>
                                      <w:divBdr>
                                        <w:top w:val="none" w:sz="0" w:space="0" w:color="auto"/>
                                        <w:left w:val="none" w:sz="0" w:space="0" w:color="auto"/>
                                        <w:bottom w:val="none" w:sz="0" w:space="0" w:color="auto"/>
                                        <w:right w:val="none" w:sz="0" w:space="0" w:color="auto"/>
                                      </w:divBdr>
                                      <w:divsChild>
                                        <w:div w:id="591741290">
                                          <w:marLeft w:val="0"/>
                                          <w:marRight w:val="758"/>
                                          <w:marTop w:val="0"/>
                                          <w:marBottom w:val="0"/>
                                          <w:divBdr>
                                            <w:top w:val="none" w:sz="0" w:space="0" w:color="auto"/>
                                            <w:left w:val="none" w:sz="0" w:space="0" w:color="auto"/>
                                            <w:bottom w:val="none" w:sz="0" w:space="0" w:color="auto"/>
                                            <w:right w:val="none" w:sz="0" w:space="0" w:color="auto"/>
                                          </w:divBdr>
                                        </w:div>
                                        <w:div w:id="506099670">
                                          <w:marLeft w:val="0"/>
                                          <w:marRight w:val="758"/>
                                          <w:marTop w:val="0"/>
                                          <w:marBottom w:val="0"/>
                                          <w:divBdr>
                                            <w:top w:val="none" w:sz="0" w:space="0" w:color="auto"/>
                                            <w:left w:val="none" w:sz="0" w:space="0" w:color="auto"/>
                                            <w:bottom w:val="none" w:sz="0" w:space="0" w:color="auto"/>
                                            <w:right w:val="none" w:sz="0" w:space="0" w:color="auto"/>
                                          </w:divBdr>
                                        </w:div>
                                        <w:div w:id="1780484592">
                                          <w:marLeft w:val="0"/>
                                          <w:marRight w:val="0"/>
                                          <w:marTop w:val="0"/>
                                          <w:marBottom w:val="0"/>
                                          <w:divBdr>
                                            <w:top w:val="none" w:sz="0" w:space="0" w:color="auto"/>
                                            <w:left w:val="none" w:sz="0" w:space="0" w:color="auto"/>
                                            <w:bottom w:val="none" w:sz="0" w:space="0" w:color="auto"/>
                                            <w:right w:val="none" w:sz="0" w:space="0" w:color="auto"/>
                                          </w:divBdr>
                                        </w:div>
                                      </w:divsChild>
                                    </w:div>
                                    <w:div w:id="1870222802">
                                      <w:marLeft w:val="0"/>
                                      <w:marRight w:val="0"/>
                                      <w:marTop w:val="100"/>
                                      <w:marBottom w:val="100"/>
                                      <w:divBdr>
                                        <w:top w:val="none" w:sz="0" w:space="0" w:color="auto"/>
                                        <w:left w:val="none" w:sz="0" w:space="0" w:color="auto"/>
                                        <w:bottom w:val="none" w:sz="0" w:space="0" w:color="auto"/>
                                        <w:right w:val="none" w:sz="0" w:space="0" w:color="auto"/>
                                      </w:divBdr>
                                      <w:divsChild>
                                        <w:div w:id="1467166753">
                                          <w:marLeft w:val="0"/>
                                          <w:marRight w:val="758"/>
                                          <w:marTop w:val="0"/>
                                          <w:marBottom w:val="0"/>
                                          <w:divBdr>
                                            <w:top w:val="none" w:sz="0" w:space="0" w:color="auto"/>
                                            <w:left w:val="none" w:sz="0" w:space="0" w:color="auto"/>
                                            <w:bottom w:val="none" w:sz="0" w:space="0" w:color="auto"/>
                                            <w:right w:val="none" w:sz="0" w:space="0" w:color="auto"/>
                                          </w:divBdr>
                                        </w:div>
                                        <w:div w:id="1896119094">
                                          <w:marLeft w:val="0"/>
                                          <w:marRight w:val="758"/>
                                          <w:marTop w:val="0"/>
                                          <w:marBottom w:val="0"/>
                                          <w:divBdr>
                                            <w:top w:val="none" w:sz="0" w:space="0" w:color="auto"/>
                                            <w:left w:val="none" w:sz="0" w:space="0" w:color="auto"/>
                                            <w:bottom w:val="none" w:sz="0" w:space="0" w:color="auto"/>
                                            <w:right w:val="none" w:sz="0" w:space="0" w:color="auto"/>
                                          </w:divBdr>
                                        </w:div>
                                        <w:div w:id="1963612556">
                                          <w:marLeft w:val="0"/>
                                          <w:marRight w:val="0"/>
                                          <w:marTop w:val="0"/>
                                          <w:marBottom w:val="0"/>
                                          <w:divBdr>
                                            <w:top w:val="none" w:sz="0" w:space="0" w:color="auto"/>
                                            <w:left w:val="none" w:sz="0" w:space="0" w:color="auto"/>
                                            <w:bottom w:val="none" w:sz="0" w:space="0" w:color="auto"/>
                                            <w:right w:val="none" w:sz="0" w:space="0" w:color="auto"/>
                                          </w:divBdr>
                                        </w:div>
                                      </w:divsChild>
                                    </w:div>
                                    <w:div w:id="37507988">
                                      <w:marLeft w:val="0"/>
                                      <w:marRight w:val="0"/>
                                      <w:marTop w:val="100"/>
                                      <w:marBottom w:val="100"/>
                                      <w:divBdr>
                                        <w:top w:val="none" w:sz="0" w:space="0" w:color="auto"/>
                                        <w:left w:val="none" w:sz="0" w:space="0" w:color="auto"/>
                                        <w:bottom w:val="none" w:sz="0" w:space="0" w:color="auto"/>
                                        <w:right w:val="none" w:sz="0" w:space="0" w:color="auto"/>
                                      </w:divBdr>
                                      <w:divsChild>
                                        <w:div w:id="1957834300">
                                          <w:marLeft w:val="0"/>
                                          <w:marRight w:val="758"/>
                                          <w:marTop w:val="0"/>
                                          <w:marBottom w:val="0"/>
                                          <w:divBdr>
                                            <w:top w:val="none" w:sz="0" w:space="0" w:color="auto"/>
                                            <w:left w:val="none" w:sz="0" w:space="0" w:color="auto"/>
                                            <w:bottom w:val="none" w:sz="0" w:space="0" w:color="auto"/>
                                            <w:right w:val="none" w:sz="0" w:space="0" w:color="auto"/>
                                          </w:divBdr>
                                        </w:div>
                                        <w:div w:id="1036156455">
                                          <w:marLeft w:val="0"/>
                                          <w:marRight w:val="758"/>
                                          <w:marTop w:val="0"/>
                                          <w:marBottom w:val="0"/>
                                          <w:divBdr>
                                            <w:top w:val="none" w:sz="0" w:space="0" w:color="auto"/>
                                            <w:left w:val="none" w:sz="0" w:space="0" w:color="auto"/>
                                            <w:bottom w:val="none" w:sz="0" w:space="0" w:color="auto"/>
                                            <w:right w:val="none" w:sz="0" w:space="0" w:color="auto"/>
                                          </w:divBdr>
                                        </w:div>
                                        <w:div w:id="1320039731">
                                          <w:marLeft w:val="0"/>
                                          <w:marRight w:val="0"/>
                                          <w:marTop w:val="0"/>
                                          <w:marBottom w:val="0"/>
                                          <w:divBdr>
                                            <w:top w:val="none" w:sz="0" w:space="0" w:color="auto"/>
                                            <w:left w:val="none" w:sz="0" w:space="0" w:color="auto"/>
                                            <w:bottom w:val="none" w:sz="0" w:space="0" w:color="auto"/>
                                            <w:right w:val="none" w:sz="0" w:space="0" w:color="auto"/>
                                          </w:divBdr>
                                        </w:div>
                                      </w:divsChild>
                                    </w:div>
                                    <w:div w:id="570427828">
                                      <w:marLeft w:val="0"/>
                                      <w:marRight w:val="0"/>
                                      <w:marTop w:val="100"/>
                                      <w:marBottom w:val="100"/>
                                      <w:divBdr>
                                        <w:top w:val="none" w:sz="0" w:space="0" w:color="auto"/>
                                        <w:left w:val="none" w:sz="0" w:space="0" w:color="auto"/>
                                        <w:bottom w:val="none" w:sz="0" w:space="0" w:color="auto"/>
                                        <w:right w:val="none" w:sz="0" w:space="0" w:color="auto"/>
                                      </w:divBdr>
                                      <w:divsChild>
                                        <w:div w:id="1961523996">
                                          <w:marLeft w:val="0"/>
                                          <w:marRight w:val="758"/>
                                          <w:marTop w:val="0"/>
                                          <w:marBottom w:val="0"/>
                                          <w:divBdr>
                                            <w:top w:val="none" w:sz="0" w:space="0" w:color="auto"/>
                                            <w:left w:val="none" w:sz="0" w:space="0" w:color="auto"/>
                                            <w:bottom w:val="none" w:sz="0" w:space="0" w:color="auto"/>
                                            <w:right w:val="none" w:sz="0" w:space="0" w:color="auto"/>
                                          </w:divBdr>
                                        </w:div>
                                        <w:div w:id="237132828">
                                          <w:marLeft w:val="0"/>
                                          <w:marRight w:val="758"/>
                                          <w:marTop w:val="0"/>
                                          <w:marBottom w:val="0"/>
                                          <w:divBdr>
                                            <w:top w:val="none" w:sz="0" w:space="0" w:color="auto"/>
                                            <w:left w:val="none" w:sz="0" w:space="0" w:color="auto"/>
                                            <w:bottom w:val="none" w:sz="0" w:space="0" w:color="auto"/>
                                            <w:right w:val="none" w:sz="0" w:space="0" w:color="auto"/>
                                          </w:divBdr>
                                        </w:div>
                                        <w:div w:id="1013384106">
                                          <w:marLeft w:val="0"/>
                                          <w:marRight w:val="0"/>
                                          <w:marTop w:val="0"/>
                                          <w:marBottom w:val="0"/>
                                          <w:divBdr>
                                            <w:top w:val="none" w:sz="0" w:space="0" w:color="auto"/>
                                            <w:left w:val="none" w:sz="0" w:space="0" w:color="auto"/>
                                            <w:bottom w:val="none" w:sz="0" w:space="0" w:color="auto"/>
                                            <w:right w:val="none" w:sz="0" w:space="0" w:color="auto"/>
                                          </w:divBdr>
                                        </w:div>
                                      </w:divsChild>
                                    </w:div>
                                    <w:div w:id="988632836">
                                      <w:marLeft w:val="0"/>
                                      <w:marRight w:val="0"/>
                                      <w:marTop w:val="100"/>
                                      <w:marBottom w:val="100"/>
                                      <w:divBdr>
                                        <w:top w:val="none" w:sz="0" w:space="0" w:color="auto"/>
                                        <w:left w:val="none" w:sz="0" w:space="0" w:color="auto"/>
                                        <w:bottom w:val="none" w:sz="0" w:space="0" w:color="auto"/>
                                        <w:right w:val="none" w:sz="0" w:space="0" w:color="auto"/>
                                      </w:divBdr>
                                      <w:divsChild>
                                        <w:div w:id="1199973434">
                                          <w:marLeft w:val="0"/>
                                          <w:marRight w:val="758"/>
                                          <w:marTop w:val="0"/>
                                          <w:marBottom w:val="0"/>
                                          <w:divBdr>
                                            <w:top w:val="none" w:sz="0" w:space="0" w:color="auto"/>
                                            <w:left w:val="none" w:sz="0" w:space="0" w:color="auto"/>
                                            <w:bottom w:val="none" w:sz="0" w:space="0" w:color="auto"/>
                                            <w:right w:val="none" w:sz="0" w:space="0" w:color="auto"/>
                                          </w:divBdr>
                                        </w:div>
                                        <w:div w:id="1298219528">
                                          <w:marLeft w:val="0"/>
                                          <w:marRight w:val="758"/>
                                          <w:marTop w:val="0"/>
                                          <w:marBottom w:val="0"/>
                                          <w:divBdr>
                                            <w:top w:val="none" w:sz="0" w:space="0" w:color="auto"/>
                                            <w:left w:val="none" w:sz="0" w:space="0" w:color="auto"/>
                                            <w:bottom w:val="none" w:sz="0" w:space="0" w:color="auto"/>
                                            <w:right w:val="none" w:sz="0" w:space="0" w:color="auto"/>
                                          </w:divBdr>
                                        </w:div>
                                      </w:divsChild>
                                    </w:div>
                                  </w:divsChild>
                                </w:div>
                                <w:div w:id="399443381">
                                  <w:marLeft w:val="0"/>
                                  <w:marRight w:val="0"/>
                                  <w:marTop w:val="0"/>
                                  <w:marBottom w:val="0"/>
                                  <w:divBdr>
                                    <w:top w:val="none" w:sz="0" w:space="0" w:color="auto"/>
                                    <w:left w:val="none" w:sz="0" w:space="0" w:color="auto"/>
                                    <w:bottom w:val="none" w:sz="0" w:space="0" w:color="auto"/>
                                    <w:right w:val="none" w:sz="0" w:space="0" w:color="auto"/>
                                  </w:divBdr>
                                  <w:divsChild>
                                    <w:div w:id="231742641">
                                      <w:marLeft w:val="0"/>
                                      <w:marRight w:val="0"/>
                                      <w:marTop w:val="100"/>
                                      <w:marBottom w:val="100"/>
                                      <w:divBdr>
                                        <w:top w:val="none" w:sz="0" w:space="0" w:color="auto"/>
                                        <w:left w:val="none" w:sz="0" w:space="0" w:color="auto"/>
                                        <w:bottom w:val="none" w:sz="0" w:space="0" w:color="auto"/>
                                        <w:right w:val="none" w:sz="0" w:space="0" w:color="auto"/>
                                      </w:divBdr>
                                      <w:divsChild>
                                        <w:div w:id="1446121000">
                                          <w:marLeft w:val="0"/>
                                          <w:marRight w:val="0"/>
                                          <w:marTop w:val="0"/>
                                          <w:marBottom w:val="0"/>
                                          <w:divBdr>
                                            <w:top w:val="none" w:sz="0" w:space="0" w:color="auto"/>
                                            <w:left w:val="none" w:sz="0" w:space="0" w:color="auto"/>
                                            <w:bottom w:val="none" w:sz="0" w:space="0" w:color="auto"/>
                                            <w:right w:val="none" w:sz="0" w:space="0" w:color="auto"/>
                                          </w:divBdr>
                                        </w:div>
                                      </w:divsChild>
                                    </w:div>
                                    <w:div w:id="681008846">
                                      <w:marLeft w:val="0"/>
                                      <w:marRight w:val="0"/>
                                      <w:marTop w:val="100"/>
                                      <w:marBottom w:val="100"/>
                                      <w:divBdr>
                                        <w:top w:val="none" w:sz="0" w:space="0" w:color="auto"/>
                                        <w:left w:val="none" w:sz="0" w:space="0" w:color="auto"/>
                                        <w:bottom w:val="none" w:sz="0" w:space="0" w:color="auto"/>
                                        <w:right w:val="none" w:sz="0" w:space="0" w:color="auto"/>
                                      </w:divBdr>
                                      <w:divsChild>
                                        <w:div w:id="1239245615">
                                          <w:marLeft w:val="0"/>
                                          <w:marRight w:val="758"/>
                                          <w:marTop w:val="0"/>
                                          <w:marBottom w:val="0"/>
                                          <w:divBdr>
                                            <w:top w:val="none" w:sz="0" w:space="0" w:color="auto"/>
                                            <w:left w:val="none" w:sz="0" w:space="0" w:color="auto"/>
                                            <w:bottom w:val="none" w:sz="0" w:space="0" w:color="auto"/>
                                            <w:right w:val="none" w:sz="0" w:space="0" w:color="auto"/>
                                          </w:divBdr>
                                        </w:div>
                                        <w:div w:id="742068182">
                                          <w:marLeft w:val="0"/>
                                          <w:marRight w:val="758"/>
                                          <w:marTop w:val="0"/>
                                          <w:marBottom w:val="0"/>
                                          <w:divBdr>
                                            <w:top w:val="none" w:sz="0" w:space="0" w:color="auto"/>
                                            <w:left w:val="none" w:sz="0" w:space="0" w:color="auto"/>
                                            <w:bottom w:val="none" w:sz="0" w:space="0" w:color="auto"/>
                                            <w:right w:val="none" w:sz="0" w:space="0" w:color="auto"/>
                                          </w:divBdr>
                                        </w:div>
                                        <w:div w:id="25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3206">
                                  <w:marLeft w:val="0"/>
                                  <w:marRight w:val="0"/>
                                  <w:marTop w:val="0"/>
                                  <w:marBottom w:val="0"/>
                                  <w:divBdr>
                                    <w:top w:val="none" w:sz="0" w:space="0" w:color="auto"/>
                                    <w:left w:val="none" w:sz="0" w:space="0" w:color="auto"/>
                                    <w:bottom w:val="none" w:sz="0" w:space="0" w:color="auto"/>
                                    <w:right w:val="none" w:sz="0" w:space="0" w:color="auto"/>
                                  </w:divBdr>
                                  <w:divsChild>
                                    <w:div w:id="1948151664">
                                      <w:marLeft w:val="0"/>
                                      <w:marRight w:val="0"/>
                                      <w:marTop w:val="100"/>
                                      <w:marBottom w:val="100"/>
                                      <w:divBdr>
                                        <w:top w:val="none" w:sz="0" w:space="0" w:color="auto"/>
                                        <w:left w:val="none" w:sz="0" w:space="0" w:color="auto"/>
                                        <w:bottom w:val="none" w:sz="0" w:space="0" w:color="auto"/>
                                        <w:right w:val="none" w:sz="0" w:space="0" w:color="auto"/>
                                      </w:divBdr>
                                      <w:divsChild>
                                        <w:div w:id="2104639633">
                                          <w:marLeft w:val="0"/>
                                          <w:marRight w:val="758"/>
                                          <w:marTop w:val="0"/>
                                          <w:marBottom w:val="0"/>
                                          <w:divBdr>
                                            <w:top w:val="none" w:sz="0" w:space="0" w:color="auto"/>
                                            <w:left w:val="none" w:sz="0" w:space="0" w:color="auto"/>
                                            <w:bottom w:val="none" w:sz="0" w:space="0" w:color="auto"/>
                                            <w:right w:val="none" w:sz="0" w:space="0" w:color="auto"/>
                                          </w:divBdr>
                                        </w:div>
                                        <w:div w:id="678193081">
                                          <w:marLeft w:val="0"/>
                                          <w:marRight w:val="758"/>
                                          <w:marTop w:val="0"/>
                                          <w:marBottom w:val="0"/>
                                          <w:divBdr>
                                            <w:top w:val="none" w:sz="0" w:space="0" w:color="auto"/>
                                            <w:left w:val="none" w:sz="0" w:space="0" w:color="auto"/>
                                            <w:bottom w:val="none" w:sz="0" w:space="0" w:color="auto"/>
                                            <w:right w:val="none" w:sz="0" w:space="0" w:color="auto"/>
                                          </w:divBdr>
                                        </w:div>
                                        <w:div w:id="1405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409">
                                  <w:marLeft w:val="0"/>
                                  <w:marRight w:val="0"/>
                                  <w:marTop w:val="0"/>
                                  <w:marBottom w:val="0"/>
                                  <w:divBdr>
                                    <w:top w:val="none" w:sz="0" w:space="0" w:color="auto"/>
                                    <w:left w:val="none" w:sz="0" w:space="0" w:color="auto"/>
                                    <w:bottom w:val="none" w:sz="0" w:space="0" w:color="auto"/>
                                    <w:right w:val="none" w:sz="0" w:space="0" w:color="auto"/>
                                  </w:divBdr>
                                  <w:divsChild>
                                    <w:div w:id="1144203696">
                                      <w:marLeft w:val="0"/>
                                      <w:marRight w:val="0"/>
                                      <w:marTop w:val="100"/>
                                      <w:marBottom w:val="100"/>
                                      <w:divBdr>
                                        <w:top w:val="none" w:sz="0" w:space="0" w:color="auto"/>
                                        <w:left w:val="none" w:sz="0" w:space="0" w:color="auto"/>
                                        <w:bottom w:val="none" w:sz="0" w:space="0" w:color="auto"/>
                                        <w:right w:val="none" w:sz="0" w:space="0" w:color="auto"/>
                                      </w:divBdr>
                                      <w:divsChild>
                                        <w:div w:id="1833713628">
                                          <w:marLeft w:val="0"/>
                                          <w:marRight w:val="758"/>
                                          <w:marTop w:val="0"/>
                                          <w:marBottom w:val="0"/>
                                          <w:divBdr>
                                            <w:top w:val="none" w:sz="0" w:space="0" w:color="auto"/>
                                            <w:left w:val="none" w:sz="0" w:space="0" w:color="auto"/>
                                            <w:bottom w:val="none" w:sz="0" w:space="0" w:color="auto"/>
                                            <w:right w:val="none" w:sz="0" w:space="0" w:color="auto"/>
                                          </w:divBdr>
                                        </w:div>
                                        <w:div w:id="1825930787">
                                          <w:marLeft w:val="0"/>
                                          <w:marRight w:val="758"/>
                                          <w:marTop w:val="0"/>
                                          <w:marBottom w:val="0"/>
                                          <w:divBdr>
                                            <w:top w:val="none" w:sz="0" w:space="0" w:color="auto"/>
                                            <w:left w:val="none" w:sz="0" w:space="0" w:color="auto"/>
                                            <w:bottom w:val="none" w:sz="0" w:space="0" w:color="auto"/>
                                            <w:right w:val="none" w:sz="0" w:space="0" w:color="auto"/>
                                          </w:divBdr>
                                        </w:div>
                                        <w:div w:id="5365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992">
                                  <w:marLeft w:val="0"/>
                                  <w:marRight w:val="0"/>
                                  <w:marTop w:val="0"/>
                                  <w:marBottom w:val="0"/>
                                  <w:divBdr>
                                    <w:top w:val="none" w:sz="0" w:space="0" w:color="auto"/>
                                    <w:left w:val="none" w:sz="0" w:space="0" w:color="auto"/>
                                    <w:bottom w:val="none" w:sz="0" w:space="0" w:color="auto"/>
                                    <w:right w:val="none" w:sz="0" w:space="0" w:color="auto"/>
                                  </w:divBdr>
                                  <w:divsChild>
                                    <w:div w:id="1743529174">
                                      <w:marLeft w:val="0"/>
                                      <w:marRight w:val="0"/>
                                      <w:marTop w:val="100"/>
                                      <w:marBottom w:val="100"/>
                                      <w:divBdr>
                                        <w:top w:val="none" w:sz="0" w:space="0" w:color="auto"/>
                                        <w:left w:val="none" w:sz="0" w:space="0" w:color="auto"/>
                                        <w:bottom w:val="none" w:sz="0" w:space="0" w:color="auto"/>
                                        <w:right w:val="none" w:sz="0" w:space="0" w:color="auto"/>
                                      </w:divBdr>
                                      <w:divsChild>
                                        <w:div w:id="9757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4285">
                                  <w:marLeft w:val="0"/>
                                  <w:marRight w:val="0"/>
                                  <w:marTop w:val="0"/>
                                  <w:marBottom w:val="0"/>
                                  <w:divBdr>
                                    <w:top w:val="none" w:sz="0" w:space="0" w:color="auto"/>
                                    <w:left w:val="none" w:sz="0" w:space="0" w:color="auto"/>
                                    <w:bottom w:val="none" w:sz="0" w:space="0" w:color="auto"/>
                                    <w:right w:val="none" w:sz="0" w:space="0" w:color="auto"/>
                                  </w:divBdr>
                                  <w:divsChild>
                                    <w:div w:id="1961181393">
                                      <w:marLeft w:val="0"/>
                                      <w:marRight w:val="0"/>
                                      <w:marTop w:val="100"/>
                                      <w:marBottom w:val="100"/>
                                      <w:divBdr>
                                        <w:top w:val="none" w:sz="0" w:space="0" w:color="auto"/>
                                        <w:left w:val="none" w:sz="0" w:space="0" w:color="auto"/>
                                        <w:bottom w:val="none" w:sz="0" w:space="0" w:color="auto"/>
                                        <w:right w:val="none" w:sz="0" w:space="0" w:color="auto"/>
                                      </w:divBdr>
                                      <w:divsChild>
                                        <w:div w:id="1232498809">
                                          <w:marLeft w:val="0"/>
                                          <w:marRight w:val="758"/>
                                          <w:marTop w:val="0"/>
                                          <w:marBottom w:val="0"/>
                                          <w:divBdr>
                                            <w:top w:val="none" w:sz="0" w:space="0" w:color="auto"/>
                                            <w:left w:val="none" w:sz="0" w:space="0" w:color="auto"/>
                                            <w:bottom w:val="none" w:sz="0" w:space="0" w:color="auto"/>
                                            <w:right w:val="none" w:sz="0" w:space="0" w:color="auto"/>
                                          </w:divBdr>
                                        </w:div>
                                        <w:div w:id="78599918">
                                          <w:marLeft w:val="0"/>
                                          <w:marRight w:val="758"/>
                                          <w:marTop w:val="0"/>
                                          <w:marBottom w:val="0"/>
                                          <w:divBdr>
                                            <w:top w:val="none" w:sz="0" w:space="0" w:color="auto"/>
                                            <w:left w:val="none" w:sz="0" w:space="0" w:color="auto"/>
                                            <w:bottom w:val="none" w:sz="0" w:space="0" w:color="auto"/>
                                            <w:right w:val="none" w:sz="0" w:space="0" w:color="auto"/>
                                          </w:divBdr>
                                        </w:div>
                                        <w:div w:id="34432961">
                                          <w:marLeft w:val="0"/>
                                          <w:marRight w:val="0"/>
                                          <w:marTop w:val="0"/>
                                          <w:marBottom w:val="0"/>
                                          <w:divBdr>
                                            <w:top w:val="none" w:sz="0" w:space="0" w:color="auto"/>
                                            <w:left w:val="none" w:sz="0" w:space="0" w:color="auto"/>
                                            <w:bottom w:val="none" w:sz="0" w:space="0" w:color="auto"/>
                                            <w:right w:val="none" w:sz="0" w:space="0" w:color="auto"/>
                                          </w:divBdr>
                                        </w:div>
                                      </w:divsChild>
                                    </w:div>
                                    <w:div w:id="1612862276">
                                      <w:marLeft w:val="0"/>
                                      <w:marRight w:val="0"/>
                                      <w:marTop w:val="100"/>
                                      <w:marBottom w:val="100"/>
                                      <w:divBdr>
                                        <w:top w:val="none" w:sz="0" w:space="0" w:color="auto"/>
                                        <w:left w:val="none" w:sz="0" w:space="0" w:color="auto"/>
                                        <w:bottom w:val="none" w:sz="0" w:space="0" w:color="auto"/>
                                        <w:right w:val="none" w:sz="0" w:space="0" w:color="auto"/>
                                      </w:divBdr>
                                      <w:divsChild>
                                        <w:div w:id="865018081">
                                          <w:marLeft w:val="0"/>
                                          <w:marRight w:val="758"/>
                                          <w:marTop w:val="0"/>
                                          <w:marBottom w:val="0"/>
                                          <w:divBdr>
                                            <w:top w:val="none" w:sz="0" w:space="0" w:color="auto"/>
                                            <w:left w:val="none" w:sz="0" w:space="0" w:color="auto"/>
                                            <w:bottom w:val="none" w:sz="0" w:space="0" w:color="auto"/>
                                            <w:right w:val="none" w:sz="0" w:space="0" w:color="auto"/>
                                          </w:divBdr>
                                        </w:div>
                                        <w:div w:id="1637100456">
                                          <w:marLeft w:val="0"/>
                                          <w:marRight w:val="758"/>
                                          <w:marTop w:val="0"/>
                                          <w:marBottom w:val="0"/>
                                          <w:divBdr>
                                            <w:top w:val="none" w:sz="0" w:space="0" w:color="auto"/>
                                            <w:left w:val="none" w:sz="0" w:space="0" w:color="auto"/>
                                            <w:bottom w:val="none" w:sz="0" w:space="0" w:color="auto"/>
                                            <w:right w:val="none" w:sz="0" w:space="0" w:color="auto"/>
                                          </w:divBdr>
                                        </w:div>
                                        <w:div w:id="1340546656">
                                          <w:marLeft w:val="0"/>
                                          <w:marRight w:val="0"/>
                                          <w:marTop w:val="0"/>
                                          <w:marBottom w:val="0"/>
                                          <w:divBdr>
                                            <w:top w:val="none" w:sz="0" w:space="0" w:color="auto"/>
                                            <w:left w:val="none" w:sz="0" w:space="0" w:color="auto"/>
                                            <w:bottom w:val="none" w:sz="0" w:space="0" w:color="auto"/>
                                            <w:right w:val="none" w:sz="0" w:space="0" w:color="auto"/>
                                          </w:divBdr>
                                        </w:div>
                                      </w:divsChild>
                                    </w:div>
                                    <w:div w:id="780419437">
                                      <w:marLeft w:val="0"/>
                                      <w:marRight w:val="0"/>
                                      <w:marTop w:val="100"/>
                                      <w:marBottom w:val="100"/>
                                      <w:divBdr>
                                        <w:top w:val="none" w:sz="0" w:space="0" w:color="auto"/>
                                        <w:left w:val="none" w:sz="0" w:space="0" w:color="auto"/>
                                        <w:bottom w:val="none" w:sz="0" w:space="0" w:color="auto"/>
                                        <w:right w:val="none" w:sz="0" w:space="0" w:color="auto"/>
                                      </w:divBdr>
                                      <w:divsChild>
                                        <w:div w:id="1880819992">
                                          <w:marLeft w:val="0"/>
                                          <w:marRight w:val="758"/>
                                          <w:marTop w:val="0"/>
                                          <w:marBottom w:val="0"/>
                                          <w:divBdr>
                                            <w:top w:val="none" w:sz="0" w:space="0" w:color="auto"/>
                                            <w:left w:val="none" w:sz="0" w:space="0" w:color="auto"/>
                                            <w:bottom w:val="none" w:sz="0" w:space="0" w:color="auto"/>
                                            <w:right w:val="none" w:sz="0" w:space="0" w:color="auto"/>
                                          </w:divBdr>
                                        </w:div>
                                        <w:div w:id="1754281814">
                                          <w:marLeft w:val="0"/>
                                          <w:marRight w:val="758"/>
                                          <w:marTop w:val="0"/>
                                          <w:marBottom w:val="0"/>
                                          <w:divBdr>
                                            <w:top w:val="none" w:sz="0" w:space="0" w:color="auto"/>
                                            <w:left w:val="none" w:sz="0" w:space="0" w:color="auto"/>
                                            <w:bottom w:val="none" w:sz="0" w:space="0" w:color="auto"/>
                                            <w:right w:val="none" w:sz="0" w:space="0" w:color="auto"/>
                                          </w:divBdr>
                                        </w:div>
                                        <w:div w:id="137961132">
                                          <w:marLeft w:val="0"/>
                                          <w:marRight w:val="0"/>
                                          <w:marTop w:val="0"/>
                                          <w:marBottom w:val="0"/>
                                          <w:divBdr>
                                            <w:top w:val="none" w:sz="0" w:space="0" w:color="auto"/>
                                            <w:left w:val="none" w:sz="0" w:space="0" w:color="auto"/>
                                            <w:bottom w:val="none" w:sz="0" w:space="0" w:color="auto"/>
                                            <w:right w:val="none" w:sz="0" w:space="0" w:color="auto"/>
                                          </w:divBdr>
                                        </w:div>
                                      </w:divsChild>
                                    </w:div>
                                    <w:div w:id="1100877479">
                                      <w:marLeft w:val="0"/>
                                      <w:marRight w:val="0"/>
                                      <w:marTop w:val="100"/>
                                      <w:marBottom w:val="100"/>
                                      <w:divBdr>
                                        <w:top w:val="none" w:sz="0" w:space="0" w:color="auto"/>
                                        <w:left w:val="none" w:sz="0" w:space="0" w:color="auto"/>
                                        <w:bottom w:val="none" w:sz="0" w:space="0" w:color="auto"/>
                                        <w:right w:val="none" w:sz="0" w:space="0" w:color="auto"/>
                                      </w:divBdr>
                                      <w:divsChild>
                                        <w:div w:id="96566853">
                                          <w:marLeft w:val="0"/>
                                          <w:marRight w:val="758"/>
                                          <w:marTop w:val="0"/>
                                          <w:marBottom w:val="0"/>
                                          <w:divBdr>
                                            <w:top w:val="none" w:sz="0" w:space="0" w:color="auto"/>
                                            <w:left w:val="none" w:sz="0" w:space="0" w:color="auto"/>
                                            <w:bottom w:val="none" w:sz="0" w:space="0" w:color="auto"/>
                                            <w:right w:val="none" w:sz="0" w:space="0" w:color="auto"/>
                                          </w:divBdr>
                                        </w:div>
                                        <w:div w:id="1510949197">
                                          <w:marLeft w:val="0"/>
                                          <w:marRight w:val="758"/>
                                          <w:marTop w:val="0"/>
                                          <w:marBottom w:val="0"/>
                                          <w:divBdr>
                                            <w:top w:val="none" w:sz="0" w:space="0" w:color="auto"/>
                                            <w:left w:val="none" w:sz="0" w:space="0" w:color="auto"/>
                                            <w:bottom w:val="none" w:sz="0" w:space="0" w:color="auto"/>
                                            <w:right w:val="none" w:sz="0" w:space="0" w:color="auto"/>
                                          </w:divBdr>
                                        </w:div>
                                        <w:div w:id="827287658">
                                          <w:marLeft w:val="0"/>
                                          <w:marRight w:val="0"/>
                                          <w:marTop w:val="0"/>
                                          <w:marBottom w:val="0"/>
                                          <w:divBdr>
                                            <w:top w:val="none" w:sz="0" w:space="0" w:color="auto"/>
                                            <w:left w:val="none" w:sz="0" w:space="0" w:color="auto"/>
                                            <w:bottom w:val="none" w:sz="0" w:space="0" w:color="auto"/>
                                            <w:right w:val="none" w:sz="0" w:space="0" w:color="auto"/>
                                          </w:divBdr>
                                        </w:div>
                                      </w:divsChild>
                                    </w:div>
                                    <w:div w:id="1759322356">
                                      <w:marLeft w:val="0"/>
                                      <w:marRight w:val="0"/>
                                      <w:marTop w:val="100"/>
                                      <w:marBottom w:val="100"/>
                                      <w:divBdr>
                                        <w:top w:val="none" w:sz="0" w:space="0" w:color="auto"/>
                                        <w:left w:val="none" w:sz="0" w:space="0" w:color="auto"/>
                                        <w:bottom w:val="none" w:sz="0" w:space="0" w:color="auto"/>
                                        <w:right w:val="none" w:sz="0" w:space="0" w:color="auto"/>
                                      </w:divBdr>
                                      <w:divsChild>
                                        <w:div w:id="718167610">
                                          <w:marLeft w:val="0"/>
                                          <w:marRight w:val="758"/>
                                          <w:marTop w:val="0"/>
                                          <w:marBottom w:val="0"/>
                                          <w:divBdr>
                                            <w:top w:val="none" w:sz="0" w:space="0" w:color="auto"/>
                                            <w:left w:val="none" w:sz="0" w:space="0" w:color="auto"/>
                                            <w:bottom w:val="none" w:sz="0" w:space="0" w:color="auto"/>
                                            <w:right w:val="none" w:sz="0" w:space="0" w:color="auto"/>
                                          </w:divBdr>
                                        </w:div>
                                        <w:div w:id="2129153561">
                                          <w:marLeft w:val="0"/>
                                          <w:marRight w:val="758"/>
                                          <w:marTop w:val="0"/>
                                          <w:marBottom w:val="0"/>
                                          <w:divBdr>
                                            <w:top w:val="none" w:sz="0" w:space="0" w:color="auto"/>
                                            <w:left w:val="none" w:sz="0" w:space="0" w:color="auto"/>
                                            <w:bottom w:val="none" w:sz="0" w:space="0" w:color="auto"/>
                                            <w:right w:val="none" w:sz="0" w:space="0" w:color="auto"/>
                                          </w:divBdr>
                                        </w:div>
                                        <w:div w:id="11106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1632">
                                  <w:marLeft w:val="0"/>
                                  <w:marRight w:val="0"/>
                                  <w:marTop w:val="0"/>
                                  <w:marBottom w:val="0"/>
                                  <w:divBdr>
                                    <w:top w:val="none" w:sz="0" w:space="0" w:color="auto"/>
                                    <w:left w:val="none" w:sz="0" w:space="0" w:color="auto"/>
                                    <w:bottom w:val="none" w:sz="0" w:space="0" w:color="auto"/>
                                    <w:right w:val="none" w:sz="0" w:space="0" w:color="auto"/>
                                  </w:divBdr>
                                  <w:divsChild>
                                    <w:div w:id="1617443051">
                                      <w:marLeft w:val="0"/>
                                      <w:marRight w:val="0"/>
                                      <w:marTop w:val="100"/>
                                      <w:marBottom w:val="100"/>
                                      <w:divBdr>
                                        <w:top w:val="none" w:sz="0" w:space="0" w:color="auto"/>
                                        <w:left w:val="none" w:sz="0" w:space="0" w:color="auto"/>
                                        <w:bottom w:val="none" w:sz="0" w:space="0" w:color="auto"/>
                                        <w:right w:val="none" w:sz="0" w:space="0" w:color="auto"/>
                                      </w:divBdr>
                                      <w:divsChild>
                                        <w:div w:id="11129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385">
                                  <w:marLeft w:val="0"/>
                                  <w:marRight w:val="0"/>
                                  <w:marTop w:val="0"/>
                                  <w:marBottom w:val="0"/>
                                  <w:divBdr>
                                    <w:top w:val="none" w:sz="0" w:space="0" w:color="auto"/>
                                    <w:left w:val="none" w:sz="0" w:space="0" w:color="auto"/>
                                    <w:bottom w:val="none" w:sz="0" w:space="0" w:color="auto"/>
                                    <w:right w:val="none" w:sz="0" w:space="0" w:color="auto"/>
                                  </w:divBdr>
                                  <w:divsChild>
                                    <w:div w:id="1758358664">
                                      <w:marLeft w:val="0"/>
                                      <w:marRight w:val="0"/>
                                      <w:marTop w:val="100"/>
                                      <w:marBottom w:val="100"/>
                                      <w:divBdr>
                                        <w:top w:val="none" w:sz="0" w:space="0" w:color="auto"/>
                                        <w:left w:val="none" w:sz="0" w:space="0" w:color="auto"/>
                                        <w:bottom w:val="none" w:sz="0" w:space="0" w:color="auto"/>
                                        <w:right w:val="none" w:sz="0" w:space="0" w:color="auto"/>
                                      </w:divBdr>
                                      <w:divsChild>
                                        <w:div w:id="723404702">
                                          <w:marLeft w:val="0"/>
                                          <w:marRight w:val="758"/>
                                          <w:marTop w:val="0"/>
                                          <w:marBottom w:val="0"/>
                                          <w:divBdr>
                                            <w:top w:val="none" w:sz="0" w:space="0" w:color="auto"/>
                                            <w:left w:val="none" w:sz="0" w:space="0" w:color="auto"/>
                                            <w:bottom w:val="none" w:sz="0" w:space="0" w:color="auto"/>
                                            <w:right w:val="none" w:sz="0" w:space="0" w:color="auto"/>
                                          </w:divBdr>
                                        </w:div>
                                        <w:div w:id="321785242">
                                          <w:marLeft w:val="0"/>
                                          <w:marRight w:val="758"/>
                                          <w:marTop w:val="0"/>
                                          <w:marBottom w:val="0"/>
                                          <w:divBdr>
                                            <w:top w:val="none" w:sz="0" w:space="0" w:color="auto"/>
                                            <w:left w:val="none" w:sz="0" w:space="0" w:color="auto"/>
                                            <w:bottom w:val="none" w:sz="0" w:space="0" w:color="auto"/>
                                            <w:right w:val="none" w:sz="0" w:space="0" w:color="auto"/>
                                          </w:divBdr>
                                        </w:div>
                                        <w:div w:id="17988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857">
                                  <w:marLeft w:val="0"/>
                                  <w:marRight w:val="0"/>
                                  <w:marTop w:val="0"/>
                                  <w:marBottom w:val="0"/>
                                  <w:divBdr>
                                    <w:top w:val="none" w:sz="0" w:space="0" w:color="auto"/>
                                    <w:left w:val="none" w:sz="0" w:space="0" w:color="auto"/>
                                    <w:bottom w:val="none" w:sz="0" w:space="0" w:color="auto"/>
                                    <w:right w:val="none" w:sz="0" w:space="0" w:color="auto"/>
                                  </w:divBdr>
                                  <w:divsChild>
                                    <w:div w:id="219287945">
                                      <w:marLeft w:val="0"/>
                                      <w:marRight w:val="0"/>
                                      <w:marTop w:val="100"/>
                                      <w:marBottom w:val="100"/>
                                      <w:divBdr>
                                        <w:top w:val="none" w:sz="0" w:space="0" w:color="auto"/>
                                        <w:left w:val="none" w:sz="0" w:space="0" w:color="auto"/>
                                        <w:bottom w:val="none" w:sz="0" w:space="0" w:color="auto"/>
                                        <w:right w:val="none" w:sz="0" w:space="0" w:color="auto"/>
                                      </w:divBdr>
                                      <w:divsChild>
                                        <w:div w:id="954406290">
                                          <w:marLeft w:val="0"/>
                                          <w:marRight w:val="758"/>
                                          <w:marTop w:val="0"/>
                                          <w:marBottom w:val="0"/>
                                          <w:divBdr>
                                            <w:top w:val="none" w:sz="0" w:space="0" w:color="auto"/>
                                            <w:left w:val="none" w:sz="0" w:space="0" w:color="auto"/>
                                            <w:bottom w:val="none" w:sz="0" w:space="0" w:color="auto"/>
                                            <w:right w:val="none" w:sz="0" w:space="0" w:color="auto"/>
                                          </w:divBdr>
                                        </w:div>
                                        <w:div w:id="41100324">
                                          <w:marLeft w:val="0"/>
                                          <w:marRight w:val="758"/>
                                          <w:marTop w:val="0"/>
                                          <w:marBottom w:val="0"/>
                                          <w:divBdr>
                                            <w:top w:val="none" w:sz="0" w:space="0" w:color="auto"/>
                                            <w:left w:val="none" w:sz="0" w:space="0" w:color="auto"/>
                                            <w:bottom w:val="none" w:sz="0" w:space="0" w:color="auto"/>
                                            <w:right w:val="none" w:sz="0" w:space="0" w:color="auto"/>
                                          </w:divBdr>
                                        </w:div>
                                        <w:div w:id="4387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8510">
                                  <w:marLeft w:val="0"/>
                                  <w:marRight w:val="0"/>
                                  <w:marTop w:val="0"/>
                                  <w:marBottom w:val="0"/>
                                  <w:divBdr>
                                    <w:top w:val="none" w:sz="0" w:space="0" w:color="auto"/>
                                    <w:left w:val="none" w:sz="0" w:space="0" w:color="auto"/>
                                    <w:bottom w:val="none" w:sz="0" w:space="0" w:color="auto"/>
                                    <w:right w:val="none" w:sz="0" w:space="0" w:color="auto"/>
                                  </w:divBdr>
                                  <w:divsChild>
                                    <w:div w:id="996687922">
                                      <w:marLeft w:val="0"/>
                                      <w:marRight w:val="0"/>
                                      <w:marTop w:val="100"/>
                                      <w:marBottom w:val="100"/>
                                      <w:divBdr>
                                        <w:top w:val="none" w:sz="0" w:space="0" w:color="auto"/>
                                        <w:left w:val="none" w:sz="0" w:space="0" w:color="auto"/>
                                        <w:bottom w:val="none" w:sz="0" w:space="0" w:color="auto"/>
                                        <w:right w:val="none" w:sz="0" w:space="0" w:color="auto"/>
                                      </w:divBdr>
                                      <w:divsChild>
                                        <w:div w:id="1388215837">
                                          <w:marLeft w:val="0"/>
                                          <w:marRight w:val="758"/>
                                          <w:marTop w:val="0"/>
                                          <w:marBottom w:val="0"/>
                                          <w:divBdr>
                                            <w:top w:val="none" w:sz="0" w:space="0" w:color="auto"/>
                                            <w:left w:val="none" w:sz="0" w:space="0" w:color="auto"/>
                                            <w:bottom w:val="none" w:sz="0" w:space="0" w:color="auto"/>
                                            <w:right w:val="none" w:sz="0" w:space="0" w:color="auto"/>
                                          </w:divBdr>
                                        </w:div>
                                        <w:div w:id="1006901518">
                                          <w:marLeft w:val="0"/>
                                          <w:marRight w:val="758"/>
                                          <w:marTop w:val="0"/>
                                          <w:marBottom w:val="0"/>
                                          <w:divBdr>
                                            <w:top w:val="none" w:sz="0" w:space="0" w:color="auto"/>
                                            <w:left w:val="none" w:sz="0" w:space="0" w:color="auto"/>
                                            <w:bottom w:val="none" w:sz="0" w:space="0" w:color="auto"/>
                                            <w:right w:val="none" w:sz="0" w:space="0" w:color="auto"/>
                                          </w:divBdr>
                                        </w:div>
                                        <w:div w:id="785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9362">
                                  <w:marLeft w:val="0"/>
                                  <w:marRight w:val="0"/>
                                  <w:marTop w:val="0"/>
                                  <w:marBottom w:val="0"/>
                                  <w:divBdr>
                                    <w:top w:val="none" w:sz="0" w:space="0" w:color="auto"/>
                                    <w:left w:val="none" w:sz="0" w:space="0" w:color="auto"/>
                                    <w:bottom w:val="none" w:sz="0" w:space="0" w:color="auto"/>
                                    <w:right w:val="none" w:sz="0" w:space="0" w:color="auto"/>
                                  </w:divBdr>
                                  <w:divsChild>
                                    <w:div w:id="1725060068">
                                      <w:marLeft w:val="0"/>
                                      <w:marRight w:val="0"/>
                                      <w:marTop w:val="100"/>
                                      <w:marBottom w:val="100"/>
                                      <w:divBdr>
                                        <w:top w:val="none" w:sz="0" w:space="0" w:color="auto"/>
                                        <w:left w:val="none" w:sz="0" w:space="0" w:color="auto"/>
                                        <w:bottom w:val="none" w:sz="0" w:space="0" w:color="auto"/>
                                        <w:right w:val="none" w:sz="0" w:space="0" w:color="auto"/>
                                      </w:divBdr>
                                      <w:divsChild>
                                        <w:div w:id="1150440548">
                                          <w:marLeft w:val="0"/>
                                          <w:marRight w:val="758"/>
                                          <w:marTop w:val="0"/>
                                          <w:marBottom w:val="0"/>
                                          <w:divBdr>
                                            <w:top w:val="none" w:sz="0" w:space="0" w:color="auto"/>
                                            <w:left w:val="none" w:sz="0" w:space="0" w:color="auto"/>
                                            <w:bottom w:val="none" w:sz="0" w:space="0" w:color="auto"/>
                                            <w:right w:val="none" w:sz="0" w:space="0" w:color="auto"/>
                                          </w:divBdr>
                                        </w:div>
                                        <w:div w:id="607664976">
                                          <w:marLeft w:val="0"/>
                                          <w:marRight w:val="758"/>
                                          <w:marTop w:val="0"/>
                                          <w:marBottom w:val="0"/>
                                          <w:divBdr>
                                            <w:top w:val="none" w:sz="0" w:space="0" w:color="auto"/>
                                            <w:left w:val="none" w:sz="0" w:space="0" w:color="auto"/>
                                            <w:bottom w:val="none" w:sz="0" w:space="0" w:color="auto"/>
                                            <w:right w:val="none" w:sz="0" w:space="0" w:color="auto"/>
                                          </w:divBdr>
                                        </w:div>
                                        <w:div w:id="1286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5411">
                          <w:marLeft w:val="0"/>
                          <w:marRight w:val="0"/>
                          <w:marTop w:val="600"/>
                          <w:marBottom w:val="0"/>
                          <w:divBdr>
                            <w:top w:val="single" w:sz="6" w:space="30" w:color="auto"/>
                            <w:left w:val="none" w:sz="0" w:space="0" w:color="auto"/>
                            <w:bottom w:val="none" w:sz="0" w:space="0" w:color="auto"/>
                            <w:right w:val="none" w:sz="0" w:space="0" w:color="auto"/>
                          </w:divBdr>
                          <w:divsChild>
                            <w:div w:id="78405028">
                              <w:marLeft w:val="0"/>
                              <w:marRight w:val="0"/>
                              <w:marTop w:val="0"/>
                              <w:marBottom w:val="0"/>
                              <w:divBdr>
                                <w:top w:val="none" w:sz="0" w:space="0" w:color="auto"/>
                                <w:left w:val="none" w:sz="0" w:space="0" w:color="auto"/>
                                <w:bottom w:val="none" w:sz="0" w:space="0" w:color="auto"/>
                                <w:right w:val="none" w:sz="0" w:space="0" w:color="auto"/>
                              </w:divBdr>
                              <w:divsChild>
                                <w:div w:id="941650649">
                                  <w:marLeft w:val="0"/>
                                  <w:marRight w:val="225"/>
                                  <w:marTop w:val="0"/>
                                  <w:marBottom w:val="150"/>
                                  <w:divBdr>
                                    <w:top w:val="none" w:sz="0" w:space="0" w:color="auto"/>
                                    <w:left w:val="none" w:sz="0" w:space="0" w:color="auto"/>
                                    <w:bottom w:val="none" w:sz="0" w:space="0" w:color="auto"/>
                                    <w:right w:val="none" w:sz="0" w:space="0" w:color="auto"/>
                                  </w:divBdr>
                                </w:div>
                                <w:div w:id="415252761">
                                  <w:marLeft w:val="0"/>
                                  <w:marRight w:val="0"/>
                                  <w:marTop w:val="0"/>
                                  <w:marBottom w:val="225"/>
                                  <w:divBdr>
                                    <w:top w:val="none" w:sz="0" w:space="0" w:color="auto"/>
                                    <w:left w:val="none" w:sz="0" w:space="0" w:color="auto"/>
                                    <w:bottom w:val="none" w:sz="0" w:space="0" w:color="auto"/>
                                    <w:right w:val="none" w:sz="0" w:space="0" w:color="auto"/>
                                  </w:divBdr>
                                </w:div>
                                <w:div w:id="1634944669">
                                  <w:marLeft w:val="0"/>
                                  <w:marRight w:val="0"/>
                                  <w:marTop w:val="0"/>
                                  <w:marBottom w:val="0"/>
                                  <w:divBdr>
                                    <w:top w:val="none" w:sz="0" w:space="0" w:color="auto"/>
                                    <w:left w:val="none" w:sz="0" w:space="0" w:color="auto"/>
                                    <w:bottom w:val="none" w:sz="0" w:space="0" w:color="auto"/>
                                    <w:right w:val="none" w:sz="0" w:space="0" w:color="auto"/>
                                  </w:divBdr>
                                  <w:divsChild>
                                    <w:div w:id="18617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2455">
                              <w:marLeft w:val="0"/>
                              <w:marRight w:val="0"/>
                              <w:marTop w:val="0"/>
                              <w:marBottom w:val="0"/>
                              <w:divBdr>
                                <w:top w:val="none" w:sz="0" w:space="0" w:color="auto"/>
                                <w:left w:val="none" w:sz="0" w:space="0" w:color="auto"/>
                                <w:bottom w:val="none" w:sz="0" w:space="0" w:color="auto"/>
                                <w:right w:val="none" w:sz="0" w:space="0" w:color="auto"/>
                              </w:divBdr>
                              <w:divsChild>
                                <w:div w:id="1995066227">
                                  <w:marLeft w:val="0"/>
                                  <w:marRight w:val="225"/>
                                  <w:marTop w:val="0"/>
                                  <w:marBottom w:val="150"/>
                                  <w:divBdr>
                                    <w:top w:val="none" w:sz="0" w:space="0" w:color="auto"/>
                                    <w:left w:val="none" w:sz="0" w:space="0" w:color="auto"/>
                                    <w:bottom w:val="none" w:sz="0" w:space="0" w:color="auto"/>
                                    <w:right w:val="none" w:sz="0" w:space="0" w:color="auto"/>
                                  </w:divBdr>
                                </w:div>
                                <w:div w:id="142965987">
                                  <w:marLeft w:val="0"/>
                                  <w:marRight w:val="0"/>
                                  <w:marTop w:val="0"/>
                                  <w:marBottom w:val="225"/>
                                  <w:divBdr>
                                    <w:top w:val="none" w:sz="0" w:space="0" w:color="auto"/>
                                    <w:left w:val="none" w:sz="0" w:space="0" w:color="auto"/>
                                    <w:bottom w:val="none" w:sz="0" w:space="0" w:color="auto"/>
                                    <w:right w:val="none" w:sz="0" w:space="0" w:color="auto"/>
                                  </w:divBdr>
                                </w:div>
                                <w:div w:id="423690887">
                                  <w:marLeft w:val="0"/>
                                  <w:marRight w:val="0"/>
                                  <w:marTop w:val="0"/>
                                  <w:marBottom w:val="0"/>
                                  <w:divBdr>
                                    <w:top w:val="none" w:sz="0" w:space="0" w:color="auto"/>
                                    <w:left w:val="none" w:sz="0" w:space="0" w:color="auto"/>
                                    <w:bottom w:val="none" w:sz="0" w:space="0" w:color="auto"/>
                                    <w:right w:val="none" w:sz="0" w:space="0" w:color="auto"/>
                                  </w:divBdr>
                                  <w:divsChild>
                                    <w:div w:id="9299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1407">
                              <w:marLeft w:val="0"/>
                              <w:marRight w:val="0"/>
                              <w:marTop w:val="0"/>
                              <w:marBottom w:val="0"/>
                              <w:divBdr>
                                <w:top w:val="none" w:sz="0" w:space="0" w:color="auto"/>
                                <w:left w:val="none" w:sz="0" w:space="0" w:color="auto"/>
                                <w:bottom w:val="none" w:sz="0" w:space="0" w:color="auto"/>
                                <w:right w:val="none" w:sz="0" w:space="0" w:color="auto"/>
                              </w:divBdr>
                              <w:divsChild>
                                <w:div w:id="1288046270">
                                  <w:marLeft w:val="0"/>
                                  <w:marRight w:val="225"/>
                                  <w:marTop w:val="0"/>
                                  <w:marBottom w:val="150"/>
                                  <w:divBdr>
                                    <w:top w:val="none" w:sz="0" w:space="0" w:color="auto"/>
                                    <w:left w:val="none" w:sz="0" w:space="0" w:color="auto"/>
                                    <w:bottom w:val="none" w:sz="0" w:space="0" w:color="auto"/>
                                    <w:right w:val="none" w:sz="0" w:space="0" w:color="auto"/>
                                  </w:divBdr>
                                </w:div>
                                <w:div w:id="568852659">
                                  <w:marLeft w:val="0"/>
                                  <w:marRight w:val="0"/>
                                  <w:marTop w:val="0"/>
                                  <w:marBottom w:val="225"/>
                                  <w:divBdr>
                                    <w:top w:val="none" w:sz="0" w:space="0" w:color="auto"/>
                                    <w:left w:val="none" w:sz="0" w:space="0" w:color="auto"/>
                                    <w:bottom w:val="none" w:sz="0" w:space="0" w:color="auto"/>
                                    <w:right w:val="none" w:sz="0" w:space="0" w:color="auto"/>
                                  </w:divBdr>
                                </w:div>
                                <w:div w:id="336150320">
                                  <w:marLeft w:val="0"/>
                                  <w:marRight w:val="0"/>
                                  <w:marTop w:val="0"/>
                                  <w:marBottom w:val="0"/>
                                  <w:divBdr>
                                    <w:top w:val="none" w:sz="0" w:space="0" w:color="auto"/>
                                    <w:left w:val="none" w:sz="0" w:space="0" w:color="auto"/>
                                    <w:bottom w:val="none" w:sz="0" w:space="0" w:color="auto"/>
                                    <w:right w:val="none" w:sz="0" w:space="0" w:color="auto"/>
                                  </w:divBdr>
                                  <w:divsChild>
                                    <w:div w:id="12342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463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451830238">
                  <w:marLeft w:val="0"/>
                  <w:marRight w:val="524"/>
                  <w:marTop w:val="0"/>
                  <w:marBottom w:val="0"/>
                  <w:divBdr>
                    <w:top w:val="none" w:sz="0" w:space="0" w:color="auto"/>
                    <w:left w:val="none" w:sz="0" w:space="0" w:color="auto"/>
                    <w:bottom w:val="none" w:sz="0" w:space="0" w:color="auto"/>
                    <w:right w:val="none" w:sz="0" w:space="0" w:color="auto"/>
                  </w:divBdr>
                  <w:divsChild>
                    <w:div w:id="383524126">
                      <w:marLeft w:val="0"/>
                      <w:marRight w:val="0"/>
                      <w:marTop w:val="0"/>
                      <w:marBottom w:val="450"/>
                      <w:divBdr>
                        <w:top w:val="single" w:sz="2" w:space="4" w:color="DBDBDB"/>
                        <w:left w:val="single" w:sz="2" w:space="4" w:color="DBDBDB"/>
                        <w:bottom w:val="single" w:sz="2" w:space="4" w:color="DBDBDB"/>
                        <w:right w:val="single" w:sz="2" w:space="4" w:color="DBDBDB"/>
                      </w:divBdr>
                      <w:divsChild>
                        <w:div w:id="1559971835">
                          <w:marLeft w:val="0"/>
                          <w:marRight w:val="0"/>
                          <w:marTop w:val="0"/>
                          <w:marBottom w:val="450"/>
                          <w:divBdr>
                            <w:top w:val="single" w:sz="6" w:space="0" w:color="FAFAFA"/>
                            <w:left w:val="single" w:sz="6" w:space="0" w:color="FAFAFA"/>
                            <w:bottom w:val="single" w:sz="6" w:space="0" w:color="FAFAFA"/>
                            <w:right w:val="single" w:sz="6" w:space="0" w:color="FAFAFA"/>
                          </w:divBdr>
                          <w:divsChild>
                            <w:div w:id="5275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1482">
                  <w:marLeft w:val="0"/>
                  <w:marRight w:val="524"/>
                  <w:marTop w:val="0"/>
                  <w:marBottom w:val="0"/>
                  <w:divBdr>
                    <w:top w:val="none" w:sz="0" w:space="0" w:color="auto"/>
                    <w:left w:val="none" w:sz="0" w:space="0" w:color="auto"/>
                    <w:bottom w:val="none" w:sz="0" w:space="0" w:color="auto"/>
                    <w:right w:val="none" w:sz="0" w:space="0" w:color="auto"/>
                  </w:divBdr>
                  <w:divsChild>
                    <w:div w:id="343749691">
                      <w:marLeft w:val="0"/>
                      <w:marRight w:val="0"/>
                      <w:marTop w:val="0"/>
                      <w:marBottom w:val="450"/>
                      <w:divBdr>
                        <w:top w:val="single" w:sz="2" w:space="4" w:color="DBDBDB"/>
                        <w:left w:val="single" w:sz="2" w:space="4" w:color="DBDBDB"/>
                        <w:bottom w:val="single" w:sz="2" w:space="4" w:color="DBDBDB"/>
                        <w:right w:val="single" w:sz="2" w:space="4" w:color="DBDBDB"/>
                      </w:divBdr>
                      <w:divsChild>
                        <w:div w:id="514075148">
                          <w:marLeft w:val="0"/>
                          <w:marRight w:val="0"/>
                          <w:marTop w:val="0"/>
                          <w:marBottom w:val="0"/>
                          <w:divBdr>
                            <w:top w:val="none" w:sz="0" w:space="0" w:color="auto"/>
                            <w:left w:val="none" w:sz="0" w:space="0" w:color="auto"/>
                            <w:bottom w:val="none" w:sz="0" w:space="0" w:color="auto"/>
                            <w:right w:val="none" w:sz="0" w:space="0" w:color="auto"/>
                          </w:divBdr>
                        </w:div>
                      </w:divsChild>
                    </w:div>
                    <w:div w:id="890191490">
                      <w:marLeft w:val="0"/>
                      <w:marRight w:val="0"/>
                      <w:marTop w:val="0"/>
                      <w:marBottom w:val="450"/>
                      <w:divBdr>
                        <w:top w:val="single" w:sz="2" w:space="4" w:color="DBDBDB"/>
                        <w:left w:val="single" w:sz="2" w:space="4" w:color="DBDBDB"/>
                        <w:bottom w:val="single" w:sz="2" w:space="4" w:color="DBDBDB"/>
                        <w:right w:val="single" w:sz="2" w:space="4" w:color="DBDBDB"/>
                      </w:divBdr>
                      <w:divsChild>
                        <w:div w:id="15262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27">
                  <w:marLeft w:val="0"/>
                  <w:marRight w:val="0"/>
                  <w:marTop w:val="0"/>
                  <w:marBottom w:val="0"/>
                  <w:divBdr>
                    <w:top w:val="none" w:sz="0" w:space="0" w:color="auto"/>
                    <w:left w:val="none" w:sz="0" w:space="0" w:color="auto"/>
                    <w:bottom w:val="none" w:sz="0" w:space="0" w:color="auto"/>
                    <w:right w:val="none" w:sz="0" w:space="0" w:color="auto"/>
                  </w:divBdr>
                  <w:divsChild>
                    <w:div w:id="1061252979">
                      <w:marLeft w:val="0"/>
                      <w:marRight w:val="0"/>
                      <w:marTop w:val="0"/>
                      <w:marBottom w:val="450"/>
                      <w:divBdr>
                        <w:top w:val="single" w:sz="2" w:space="4" w:color="DBDBDB"/>
                        <w:left w:val="single" w:sz="2" w:space="4" w:color="DBDBDB"/>
                        <w:bottom w:val="single" w:sz="2" w:space="4" w:color="DBDBDB"/>
                        <w:right w:val="single" w:sz="2" w:space="4" w:color="DBDBDB"/>
                      </w:divBdr>
                      <w:divsChild>
                        <w:div w:id="406076942">
                          <w:marLeft w:val="0"/>
                          <w:marRight w:val="0"/>
                          <w:marTop w:val="0"/>
                          <w:marBottom w:val="0"/>
                          <w:divBdr>
                            <w:top w:val="none" w:sz="0" w:space="0" w:color="auto"/>
                            <w:left w:val="none" w:sz="0" w:space="0" w:color="auto"/>
                            <w:bottom w:val="none" w:sz="0" w:space="0" w:color="auto"/>
                            <w:right w:val="none" w:sz="0" w:space="0" w:color="auto"/>
                          </w:divBdr>
                        </w:div>
                      </w:divsChild>
                    </w:div>
                    <w:div w:id="1722244459">
                      <w:marLeft w:val="0"/>
                      <w:marRight w:val="0"/>
                      <w:marTop w:val="0"/>
                      <w:marBottom w:val="450"/>
                      <w:divBdr>
                        <w:top w:val="single" w:sz="2" w:space="4" w:color="DBDBDB"/>
                        <w:left w:val="single" w:sz="2" w:space="4" w:color="DBDBDB"/>
                        <w:bottom w:val="single" w:sz="2" w:space="4" w:color="DBDBDB"/>
                        <w:right w:val="single" w:sz="2" w:space="4" w:color="DBDBDB"/>
                      </w:divBdr>
                      <w:divsChild>
                        <w:div w:id="11709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6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6930220">
          <w:marLeft w:val="0"/>
          <w:marRight w:val="0"/>
          <w:marTop w:val="0"/>
          <w:marBottom w:val="450"/>
          <w:divBdr>
            <w:top w:val="none" w:sz="0" w:space="0" w:color="auto"/>
            <w:left w:val="none" w:sz="0" w:space="0" w:color="auto"/>
            <w:bottom w:val="none" w:sz="0" w:space="0" w:color="auto"/>
            <w:right w:val="none" w:sz="0" w:space="0" w:color="auto"/>
          </w:divBdr>
        </w:div>
        <w:div w:id="1345479920">
          <w:marLeft w:val="0"/>
          <w:marRight w:val="0"/>
          <w:marTop w:val="0"/>
          <w:marBottom w:val="0"/>
          <w:divBdr>
            <w:top w:val="none" w:sz="0" w:space="0" w:color="auto"/>
            <w:left w:val="none" w:sz="0" w:space="0" w:color="auto"/>
            <w:bottom w:val="none" w:sz="0" w:space="0" w:color="auto"/>
            <w:right w:val="none" w:sz="0" w:space="0" w:color="auto"/>
          </w:divBdr>
          <w:divsChild>
            <w:div w:id="2121023398">
              <w:marLeft w:val="0"/>
              <w:marRight w:val="0"/>
              <w:marTop w:val="0"/>
              <w:marBottom w:val="0"/>
              <w:divBdr>
                <w:top w:val="none" w:sz="0" w:space="0" w:color="auto"/>
                <w:left w:val="none" w:sz="0" w:space="0" w:color="auto"/>
                <w:bottom w:val="none" w:sz="0" w:space="0" w:color="auto"/>
                <w:right w:val="none" w:sz="0" w:space="0" w:color="auto"/>
              </w:divBdr>
              <w:divsChild>
                <w:div w:id="1013802959">
                  <w:marLeft w:val="0"/>
                  <w:marRight w:val="0"/>
                  <w:marTop w:val="0"/>
                  <w:marBottom w:val="0"/>
                  <w:divBdr>
                    <w:top w:val="none" w:sz="0" w:space="0" w:color="auto"/>
                    <w:left w:val="none" w:sz="0" w:space="0" w:color="auto"/>
                    <w:bottom w:val="none" w:sz="0" w:space="0" w:color="auto"/>
                    <w:right w:val="none" w:sz="0" w:space="0" w:color="auto"/>
                  </w:divBdr>
                </w:div>
                <w:div w:id="116487759">
                  <w:marLeft w:val="0"/>
                  <w:marRight w:val="0"/>
                  <w:marTop w:val="0"/>
                  <w:marBottom w:val="0"/>
                  <w:divBdr>
                    <w:top w:val="none" w:sz="0" w:space="0" w:color="auto"/>
                    <w:left w:val="none" w:sz="0" w:space="0" w:color="auto"/>
                    <w:bottom w:val="none" w:sz="0" w:space="0" w:color="auto"/>
                    <w:right w:val="none" w:sz="0" w:space="0" w:color="auto"/>
                  </w:divBdr>
                </w:div>
                <w:div w:id="1292250955">
                  <w:marLeft w:val="0"/>
                  <w:marRight w:val="0"/>
                  <w:marTop w:val="0"/>
                  <w:marBottom w:val="0"/>
                  <w:divBdr>
                    <w:top w:val="none" w:sz="0" w:space="0" w:color="auto"/>
                    <w:left w:val="none" w:sz="0" w:space="0" w:color="auto"/>
                    <w:bottom w:val="none" w:sz="0" w:space="0" w:color="auto"/>
                    <w:right w:val="none" w:sz="0" w:space="0" w:color="auto"/>
                  </w:divBdr>
                </w:div>
                <w:div w:id="178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231">
          <w:marLeft w:val="0"/>
          <w:marRight w:val="0"/>
          <w:marTop w:val="0"/>
          <w:marBottom w:val="0"/>
          <w:divBdr>
            <w:top w:val="none" w:sz="0" w:space="0" w:color="auto"/>
            <w:left w:val="none" w:sz="0" w:space="0" w:color="auto"/>
            <w:bottom w:val="none" w:sz="0" w:space="0" w:color="auto"/>
            <w:right w:val="none" w:sz="0" w:space="0" w:color="auto"/>
          </w:divBdr>
          <w:divsChild>
            <w:div w:id="466970880">
              <w:marLeft w:val="0"/>
              <w:marRight w:val="0"/>
              <w:marTop w:val="0"/>
              <w:marBottom w:val="0"/>
              <w:divBdr>
                <w:top w:val="none" w:sz="0" w:space="0" w:color="auto"/>
                <w:left w:val="none" w:sz="0" w:space="0" w:color="auto"/>
                <w:bottom w:val="none" w:sz="0" w:space="0" w:color="auto"/>
                <w:right w:val="none" w:sz="0" w:space="0" w:color="auto"/>
              </w:divBdr>
              <w:divsChild>
                <w:div w:id="505637860">
                  <w:marLeft w:val="0"/>
                  <w:marRight w:val="0"/>
                  <w:marTop w:val="0"/>
                  <w:marBottom w:val="0"/>
                  <w:divBdr>
                    <w:top w:val="none" w:sz="0" w:space="0" w:color="auto"/>
                    <w:left w:val="none" w:sz="0" w:space="0" w:color="auto"/>
                    <w:bottom w:val="none" w:sz="0" w:space="0" w:color="auto"/>
                    <w:right w:val="none" w:sz="0" w:space="0" w:color="auto"/>
                  </w:divBdr>
                  <w:divsChild>
                    <w:div w:id="1817456537">
                      <w:marLeft w:val="0"/>
                      <w:marRight w:val="0"/>
                      <w:marTop w:val="0"/>
                      <w:marBottom w:val="0"/>
                      <w:divBdr>
                        <w:top w:val="none" w:sz="0" w:space="0" w:color="auto"/>
                        <w:left w:val="none" w:sz="0" w:space="0" w:color="auto"/>
                        <w:bottom w:val="none" w:sz="0" w:space="0" w:color="auto"/>
                        <w:right w:val="none" w:sz="0" w:space="0" w:color="auto"/>
                      </w:divBdr>
                    </w:div>
                  </w:divsChild>
                </w:div>
                <w:div w:id="1236166330">
                  <w:marLeft w:val="225"/>
                  <w:marRight w:val="225"/>
                  <w:marTop w:val="0"/>
                  <w:marBottom w:val="0"/>
                  <w:divBdr>
                    <w:top w:val="none" w:sz="0" w:space="0" w:color="auto"/>
                    <w:left w:val="none" w:sz="0" w:space="0" w:color="auto"/>
                    <w:bottom w:val="none" w:sz="0" w:space="0" w:color="auto"/>
                    <w:right w:val="none" w:sz="0" w:space="0" w:color="auto"/>
                  </w:divBdr>
                  <w:divsChild>
                    <w:div w:id="103161620">
                      <w:marLeft w:val="0"/>
                      <w:marRight w:val="0"/>
                      <w:marTop w:val="0"/>
                      <w:marBottom w:val="0"/>
                      <w:divBdr>
                        <w:top w:val="none" w:sz="0" w:space="0" w:color="auto"/>
                        <w:left w:val="none" w:sz="0" w:space="0" w:color="auto"/>
                        <w:bottom w:val="none" w:sz="0" w:space="0" w:color="auto"/>
                        <w:right w:val="none" w:sz="0" w:space="0" w:color="auto"/>
                      </w:divBdr>
                      <w:divsChild>
                        <w:div w:id="7890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2017-04-10T03:19:00Z</dcterms:created>
  <dcterms:modified xsi:type="dcterms:W3CDTF">2017-05-03T05:49:00Z</dcterms:modified>
</cp:coreProperties>
</file>