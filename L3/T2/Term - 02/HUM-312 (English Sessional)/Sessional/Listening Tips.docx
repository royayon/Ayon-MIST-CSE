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451" w:rsidRPr="00691451" w:rsidRDefault="00691451" w:rsidP="00691451">
      <w:pPr>
        <w:spacing w:after="150" w:line="600" w:lineRule="atLeast"/>
        <w:outlineLvl w:val="0"/>
        <w:rPr>
          <w:rFonts w:ascii="Helvetica" w:eastAsia="Times New Roman" w:hAnsi="Helvetica" w:cs="Helvetica"/>
          <w:b/>
          <w:bCs/>
          <w:kern w:val="36"/>
          <w:sz w:val="39"/>
          <w:szCs w:val="39"/>
        </w:rPr>
      </w:pPr>
      <w:r w:rsidRPr="00691451">
        <w:rPr>
          <w:rFonts w:ascii="Helvetica" w:eastAsia="Times New Roman" w:hAnsi="Helvetica" w:cs="Helvetica"/>
          <w:b/>
          <w:bCs/>
          <w:kern w:val="36"/>
          <w:sz w:val="39"/>
          <w:szCs w:val="39"/>
        </w:rPr>
        <w:t>Listening Skills</w:t>
      </w:r>
    </w:p>
    <w:p w:rsidR="00691451" w:rsidRPr="00691451" w:rsidRDefault="00691451" w:rsidP="00691451">
      <w:pPr>
        <w:spacing w:line="240" w:lineRule="auto"/>
        <w:rPr>
          <w:rFonts w:ascii="Helvetica" w:eastAsia="Times New Roman" w:hAnsi="Helvetica" w:cs="Helvetica"/>
          <w:sz w:val="39"/>
          <w:szCs w:val="39"/>
        </w:rPr>
      </w:pPr>
      <w:r w:rsidRPr="00691451">
        <w:rPr>
          <w:rFonts w:ascii="Helvetica" w:eastAsia="Times New Roman" w:hAnsi="Helvetica" w:cs="Helvetica"/>
          <w:b/>
          <w:bCs/>
          <w:sz w:val="20"/>
          <w:szCs w:val="20"/>
          <w:shd w:val="clear" w:color="auto" w:fill="EFEDED"/>
        </w:rPr>
        <w:t>See Also: </w:t>
      </w:r>
      <w:hyperlink r:id="rId5" w:history="1">
        <w:r w:rsidRPr="00691451">
          <w:rPr>
            <w:rFonts w:ascii="Helvetica" w:eastAsia="Times New Roman" w:hAnsi="Helvetica" w:cs="Helvetica"/>
            <w:b/>
            <w:bCs/>
            <w:sz w:val="20"/>
            <w:szCs w:val="20"/>
            <w:u w:val="single"/>
            <w:shd w:val="clear" w:color="auto" w:fill="EFEDED"/>
          </w:rPr>
          <w:t>Active Listening</w:t>
        </w:r>
      </w:hyperlink>
      <w:r w:rsidRPr="00691451">
        <w:rPr>
          <w:rFonts w:ascii="Helvetica" w:eastAsia="Times New Roman" w:hAnsi="Helvetica" w:cs="Helvetica"/>
          <w:b/>
          <w:bCs/>
          <w:sz w:val="20"/>
          <w:szCs w:val="20"/>
          <w:shd w:val="clear" w:color="auto" w:fill="EFEDED"/>
        </w:rPr>
        <w:t> and </w:t>
      </w:r>
      <w:hyperlink r:id="rId6" w:history="1">
        <w:r w:rsidRPr="00691451">
          <w:rPr>
            <w:rFonts w:ascii="Helvetica" w:eastAsia="Times New Roman" w:hAnsi="Helvetica" w:cs="Helvetica"/>
            <w:b/>
            <w:bCs/>
            <w:sz w:val="20"/>
            <w:szCs w:val="20"/>
            <w:u w:val="single"/>
            <w:shd w:val="clear" w:color="auto" w:fill="EFEDED"/>
          </w:rPr>
          <w:t>Ineffective Listening</w:t>
        </w:r>
      </w:hyperlink>
      <w:r w:rsidRPr="00691451">
        <w:rPr>
          <w:rFonts w:ascii="Helvetica" w:eastAsia="Times New Roman" w:hAnsi="Helvetica" w:cs="Helvetica"/>
          <w:b/>
          <w:bCs/>
          <w:sz w:val="20"/>
          <w:szCs w:val="20"/>
          <w:shd w:val="clear" w:color="auto" w:fill="EFEDED"/>
        </w:rPr>
        <w:t>.</w:t>
      </w:r>
    </w:p>
    <w:p w:rsidR="00691451" w:rsidRPr="00691451" w:rsidRDefault="00691451" w:rsidP="00691451">
      <w:pPr>
        <w:spacing w:after="300" w:line="450" w:lineRule="atLeast"/>
        <w:rPr>
          <w:ins w:id="0" w:author="Unknown"/>
          <w:rFonts w:ascii="Helvetica" w:eastAsia="Times New Roman" w:hAnsi="Helvetica" w:cs="Helvetica"/>
          <w:sz w:val="32"/>
          <w:szCs w:val="32"/>
        </w:rPr>
      </w:pPr>
      <w:bookmarkStart w:id="1" w:name="_GoBack"/>
      <w:bookmarkEnd w:id="1"/>
      <w:ins w:id="2" w:author="Unknown">
        <w:r w:rsidRPr="00691451">
          <w:rPr>
            <w:rFonts w:ascii="Helvetica" w:eastAsia="Times New Roman" w:hAnsi="Helvetica" w:cs="Helvetica"/>
            <w:sz w:val="32"/>
            <w:szCs w:val="32"/>
          </w:rPr>
          <w:t>Listening is the ability to accurately receive and interpret messages in the communication process.</w:t>
        </w:r>
      </w:ins>
    </w:p>
    <w:p w:rsidR="00691451" w:rsidRPr="00691451" w:rsidRDefault="00691451" w:rsidP="00691451">
      <w:pPr>
        <w:spacing w:after="300" w:line="450" w:lineRule="atLeast"/>
        <w:rPr>
          <w:ins w:id="3" w:author="Unknown"/>
          <w:rFonts w:ascii="Helvetica" w:eastAsia="Times New Roman" w:hAnsi="Helvetica" w:cs="Helvetica"/>
          <w:sz w:val="32"/>
          <w:szCs w:val="32"/>
        </w:rPr>
      </w:pPr>
      <w:ins w:id="4" w:author="Unknown">
        <w:r w:rsidRPr="00691451">
          <w:rPr>
            <w:rFonts w:ascii="Helvetica" w:eastAsia="Times New Roman" w:hAnsi="Helvetica" w:cs="Helvetica"/>
            <w:sz w:val="32"/>
            <w:szCs w:val="32"/>
          </w:rPr>
          <w:t>Listening is key to all effective communication, without the ability to listen effectively messages are easily misunderstood – communication breaks down and the sender of the message can easily become frustrated or irritated.</w:t>
        </w:r>
      </w:ins>
    </w:p>
    <w:p w:rsidR="00691451" w:rsidRPr="00691451" w:rsidRDefault="00691451" w:rsidP="00691451">
      <w:pPr>
        <w:spacing w:after="300" w:line="450" w:lineRule="atLeast"/>
        <w:rPr>
          <w:ins w:id="5" w:author="Unknown"/>
          <w:rFonts w:ascii="Helvetica" w:eastAsia="Times New Roman" w:hAnsi="Helvetica" w:cs="Helvetica"/>
          <w:sz w:val="32"/>
          <w:szCs w:val="32"/>
        </w:rPr>
      </w:pPr>
      <w:ins w:id="6" w:author="Unknown">
        <w:r w:rsidRPr="00691451">
          <w:rPr>
            <w:rFonts w:ascii="Helvetica" w:eastAsia="Times New Roman" w:hAnsi="Helvetica" w:cs="Helvetica"/>
            <w:sz w:val="32"/>
            <w:szCs w:val="32"/>
          </w:rPr>
          <w:t>If there is one communication skill you should aim to master then listening is it.</w:t>
        </w:r>
      </w:ins>
    </w:p>
    <w:p w:rsidR="00691451" w:rsidRPr="00691451" w:rsidRDefault="00691451" w:rsidP="00691451">
      <w:pPr>
        <w:spacing w:after="150" w:line="315" w:lineRule="atLeast"/>
        <w:rPr>
          <w:ins w:id="7" w:author="Unknown"/>
          <w:rFonts w:ascii="Helvetica" w:eastAsia="Times New Roman" w:hAnsi="Helvetica" w:cs="Helvetica"/>
          <w:b/>
          <w:bCs/>
          <w:sz w:val="24"/>
          <w:szCs w:val="24"/>
        </w:rPr>
      </w:pPr>
      <w:ins w:id="8" w:author="Unknown">
        <w:r w:rsidRPr="00691451">
          <w:rPr>
            <w:rFonts w:ascii="Helvetica" w:eastAsia="Times New Roman" w:hAnsi="Helvetica" w:cs="Helvetica"/>
            <w:b/>
            <w:bCs/>
            <w:sz w:val="24"/>
            <w:szCs w:val="24"/>
          </w:rPr>
          <w:t>Listening is so important that many top employers provide listening skills training for their employees.  This is not surprising when you consider that good listening skills can lead to: better customer satisfaction, greater productivity with fewer mistakes, increased sharing of information that in turn can lead to more creative and innovative work.</w:t>
        </w:r>
      </w:ins>
    </w:p>
    <w:p w:rsidR="00691451" w:rsidRPr="00691451" w:rsidRDefault="00691451" w:rsidP="00691451">
      <w:pPr>
        <w:spacing w:after="150" w:line="315" w:lineRule="atLeast"/>
        <w:rPr>
          <w:ins w:id="9" w:author="Unknown"/>
          <w:rFonts w:ascii="Helvetica" w:eastAsia="Times New Roman" w:hAnsi="Helvetica" w:cs="Helvetica"/>
          <w:b/>
          <w:bCs/>
          <w:sz w:val="24"/>
          <w:szCs w:val="24"/>
        </w:rPr>
      </w:pPr>
      <w:ins w:id="10" w:author="Unknown">
        <w:r w:rsidRPr="00691451">
          <w:rPr>
            <w:rFonts w:ascii="Helvetica" w:eastAsia="Times New Roman" w:hAnsi="Helvetica" w:cs="Helvetica"/>
            <w:b/>
            <w:bCs/>
            <w:sz w:val="24"/>
            <w:szCs w:val="24"/>
          </w:rPr>
          <w:t>Many successful leaders and entrepreneurs credit their success to effective listening skills. Richard Branson frequently quotes listening as one of the main factors behind the success of Virgin.</w:t>
        </w:r>
      </w:ins>
    </w:p>
    <w:p w:rsidR="00691451" w:rsidRPr="00691451" w:rsidRDefault="00691451" w:rsidP="00691451">
      <w:pPr>
        <w:shd w:val="clear" w:color="auto" w:fill="767676"/>
        <w:spacing w:after="150" w:line="240" w:lineRule="auto"/>
        <w:rPr>
          <w:ins w:id="11" w:author="Unknown"/>
          <w:rFonts w:ascii="Helvetica" w:eastAsia="Times New Roman" w:hAnsi="Helvetica" w:cs="Helvetica"/>
          <w:sz w:val="27"/>
          <w:szCs w:val="27"/>
        </w:rPr>
      </w:pPr>
      <w:ins w:id="12" w:author="Unknown">
        <w:r w:rsidRPr="00691451">
          <w:rPr>
            <w:rFonts w:ascii="Helvetica" w:eastAsia="Times New Roman" w:hAnsi="Helvetica" w:cs="Helvetica"/>
            <w:sz w:val="27"/>
            <w:szCs w:val="27"/>
          </w:rPr>
          <w:t>Effective listening is a skill that underpins all positive human relationships, spend some time thinking about and developing your listening skills – they are the building blocks of success.</w:t>
        </w:r>
      </w:ins>
    </w:p>
    <w:p w:rsidR="00691451" w:rsidRPr="00691451" w:rsidRDefault="00691451" w:rsidP="00691451">
      <w:pPr>
        <w:spacing w:after="0" w:line="240" w:lineRule="auto"/>
        <w:rPr>
          <w:ins w:id="13" w:author="Unknown"/>
          <w:rFonts w:ascii="Helvetica" w:eastAsia="Times New Roman" w:hAnsi="Helvetica" w:cs="Helvetica"/>
          <w:sz w:val="21"/>
          <w:szCs w:val="21"/>
        </w:rPr>
      </w:pPr>
    </w:p>
    <w:p w:rsidR="00691451" w:rsidRPr="00691451" w:rsidRDefault="00691451" w:rsidP="00691451">
      <w:pPr>
        <w:spacing w:line="375" w:lineRule="atLeast"/>
        <w:rPr>
          <w:ins w:id="14" w:author="Unknown"/>
          <w:rFonts w:ascii="Helvetica" w:eastAsia="Times New Roman" w:hAnsi="Helvetica" w:cs="Helvetica"/>
          <w:sz w:val="24"/>
          <w:szCs w:val="24"/>
        </w:rPr>
      </w:pPr>
      <w:ins w:id="15" w:author="Unknown">
        <w:r w:rsidRPr="00691451">
          <w:rPr>
            <w:rFonts w:ascii="Helvetica" w:eastAsia="Times New Roman" w:hAnsi="Helvetica" w:cs="Helvetica"/>
            <w:sz w:val="24"/>
            <w:szCs w:val="24"/>
          </w:rPr>
          <w:t>See our pages: </w:t>
        </w:r>
        <w:r w:rsidRPr="00691451">
          <w:rPr>
            <w:rFonts w:ascii="Helvetica" w:eastAsia="Times New Roman" w:hAnsi="Helvetica" w:cs="Helvetica"/>
            <w:sz w:val="24"/>
            <w:szCs w:val="24"/>
          </w:rPr>
          <w:fldChar w:fldCharType="begin"/>
        </w:r>
        <w:r w:rsidRPr="00691451">
          <w:rPr>
            <w:rFonts w:ascii="Helvetica" w:eastAsia="Times New Roman" w:hAnsi="Helvetica" w:cs="Helvetica"/>
            <w:sz w:val="24"/>
            <w:szCs w:val="24"/>
          </w:rPr>
          <w:instrText xml:space="preserve"> HYPERLINK "http://www.skillsyouneed.com/general/employability-skills.html" </w:instrText>
        </w:r>
        <w:r w:rsidRPr="00691451">
          <w:rPr>
            <w:rFonts w:ascii="Helvetica" w:eastAsia="Times New Roman" w:hAnsi="Helvetica" w:cs="Helvetica"/>
            <w:sz w:val="24"/>
            <w:szCs w:val="24"/>
          </w:rPr>
          <w:fldChar w:fldCharType="separate"/>
        </w:r>
        <w:r w:rsidRPr="00691451">
          <w:rPr>
            <w:rFonts w:ascii="Helvetica" w:eastAsia="Times New Roman" w:hAnsi="Helvetica" w:cs="Helvetica"/>
            <w:b/>
            <w:bCs/>
            <w:sz w:val="24"/>
            <w:szCs w:val="24"/>
          </w:rPr>
          <w:t>Employability Skills</w:t>
        </w:r>
        <w:r w:rsidRPr="00691451">
          <w:rPr>
            <w:rFonts w:ascii="Helvetica" w:eastAsia="Times New Roman" w:hAnsi="Helvetica" w:cs="Helvetica"/>
            <w:sz w:val="24"/>
            <w:szCs w:val="24"/>
          </w:rPr>
          <w:fldChar w:fldCharType="end"/>
        </w:r>
        <w:r w:rsidRPr="00691451">
          <w:rPr>
            <w:rFonts w:ascii="Helvetica" w:eastAsia="Times New Roman" w:hAnsi="Helvetica" w:cs="Helvetica"/>
            <w:sz w:val="24"/>
            <w:szCs w:val="24"/>
          </w:rPr>
          <w:t> and </w:t>
        </w:r>
        <w:r w:rsidRPr="00691451">
          <w:rPr>
            <w:rFonts w:ascii="Helvetica" w:eastAsia="Times New Roman" w:hAnsi="Helvetica" w:cs="Helvetica"/>
            <w:sz w:val="24"/>
            <w:szCs w:val="24"/>
          </w:rPr>
          <w:fldChar w:fldCharType="begin"/>
        </w:r>
        <w:r w:rsidRPr="00691451">
          <w:rPr>
            <w:rFonts w:ascii="Helvetica" w:eastAsia="Times New Roman" w:hAnsi="Helvetica" w:cs="Helvetica"/>
            <w:sz w:val="24"/>
            <w:szCs w:val="24"/>
          </w:rPr>
          <w:instrText xml:space="preserve"> HYPERLINK "http://www.skillsyouneed.com/general/customer-service.html" </w:instrText>
        </w:r>
        <w:r w:rsidRPr="00691451">
          <w:rPr>
            <w:rFonts w:ascii="Helvetica" w:eastAsia="Times New Roman" w:hAnsi="Helvetica" w:cs="Helvetica"/>
            <w:sz w:val="24"/>
            <w:szCs w:val="24"/>
          </w:rPr>
          <w:fldChar w:fldCharType="separate"/>
        </w:r>
        <w:r w:rsidRPr="00691451">
          <w:rPr>
            <w:rFonts w:ascii="Helvetica" w:eastAsia="Times New Roman" w:hAnsi="Helvetica" w:cs="Helvetica"/>
            <w:b/>
            <w:bCs/>
            <w:sz w:val="24"/>
            <w:szCs w:val="24"/>
          </w:rPr>
          <w:t>Customer Service Skills</w:t>
        </w:r>
        <w:r w:rsidRPr="00691451">
          <w:rPr>
            <w:rFonts w:ascii="Helvetica" w:eastAsia="Times New Roman" w:hAnsi="Helvetica" w:cs="Helvetica"/>
            <w:sz w:val="24"/>
            <w:szCs w:val="24"/>
          </w:rPr>
          <w:fldChar w:fldCharType="end"/>
        </w:r>
        <w:r w:rsidRPr="00691451">
          <w:rPr>
            <w:rFonts w:ascii="Helvetica" w:eastAsia="Times New Roman" w:hAnsi="Helvetica" w:cs="Helvetica"/>
            <w:sz w:val="24"/>
            <w:szCs w:val="24"/>
          </w:rPr>
          <w:t> for more examples of the importance of listening in the workplace.</w:t>
        </w:r>
      </w:ins>
    </w:p>
    <w:p w:rsidR="00691451" w:rsidRPr="00691451" w:rsidRDefault="00691451" w:rsidP="00691451">
      <w:pPr>
        <w:spacing w:after="150" w:line="315" w:lineRule="atLeast"/>
        <w:rPr>
          <w:ins w:id="16" w:author="Unknown"/>
          <w:rFonts w:ascii="Helvetica" w:eastAsia="Times New Roman" w:hAnsi="Helvetica" w:cs="Helvetica"/>
          <w:b/>
          <w:bCs/>
          <w:sz w:val="24"/>
          <w:szCs w:val="24"/>
        </w:rPr>
      </w:pPr>
      <w:ins w:id="17" w:author="Unknown">
        <w:r w:rsidRPr="00691451">
          <w:rPr>
            <w:rFonts w:ascii="Helvetica" w:eastAsia="Times New Roman" w:hAnsi="Helvetica" w:cs="Helvetica"/>
            <w:b/>
            <w:bCs/>
            <w:sz w:val="24"/>
            <w:szCs w:val="24"/>
          </w:rPr>
          <w:t>Good listening skills also have benefits in our personal lives, including:</w:t>
        </w:r>
      </w:ins>
    </w:p>
    <w:p w:rsidR="00691451" w:rsidRPr="00691451" w:rsidRDefault="00691451" w:rsidP="00691451">
      <w:pPr>
        <w:spacing w:after="150" w:line="240" w:lineRule="auto"/>
        <w:rPr>
          <w:ins w:id="18" w:author="Unknown"/>
          <w:rFonts w:ascii="Helvetica" w:eastAsia="Times New Roman" w:hAnsi="Helvetica" w:cs="Helvetica"/>
          <w:sz w:val="21"/>
          <w:szCs w:val="21"/>
        </w:rPr>
      </w:pPr>
      <w:ins w:id="19" w:author="Unknown">
        <w:r w:rsidRPr="00691451">
          <w:rPr>
            <w:rFonts w:ascii="Helvetica" w:eastAsia="Times New Roman" w:hAnsi="Helvetica" w:cs="Helvetica"/>
            <w:sz w:val="21"/>
            <w:szCs w:val="21"/>
          </w:rPr>
          <w:t>A greater number of friends and social networks, improved self-esteem and confidence, higher grades at school and in academic work and even better health and general well-being.</w:t>
        </w:r>
      </w:ins>
    </w:p>
    <w:p w:rsidR="00691451" w:rsidRPr="00691451" w:rsidRDefault="00691451" w:rsidP="00691451">
      <w:pPr>
        <w:spacing w:after="150" w:line="240" w:lineRule="auto"/>
        <w:rPr>
          <w:ins w:id="20" w:author="Unknown"/>
          <w:rFonts w:ascii="Helvetica" w:eastAsia="Times New Roman" w:hAnsi="Helvetica" w:cs="Helvetica"/>
          <w:sz w:val="21"/>
          <w:szCs w:val="21"/>
        </w:rPr>
      </w:pPr>
      <w:ins w:id="21" w:author="Unknown">
        <w:r w:rsidRPr="00691451">
          <w:rPr>
            <w:rFonts w:ascii="Helvetica" w:eastAsia="Times New Roman" w:hAnsi="Helvetica" w:cs="Helvetica"/>
            <w:sz w:val="21"/>
            <w:szCs w:val="21"/>
          </w:rPr>
          <w:t>Studies have shown that, whereas speaking raises blood pressure, attentive listening can bring it down.</w:t>
        </w:r>
      </w:ins>
    </w:p>
    <w:p w:rsidR="00691451" w:rsidRPr="00691451" w:rsidRDefault="00691451" w:rsidP="00691451">
      <w:pPr>
        <w:spacing w:before="150" w:after="150" w:line="600" w:lineRule="atLeast"/>
        <w:outlineLvl w:val="2"/>
        <w:rPr>
          <w:ins w:id="22" w:author="Unknown"/>
          <w:rFonts w:ascii="Helvetica" w:eastAsia="Times New Roman" w:hAnsi="Helvetica" w:cs="Helvetica"/>
          <w:b/>
          <w:bCs/>
          <w:sz w:val="36"/>
          <w:szCs w:val="36"/>
        </w:rPr>
      </w:pPr>
      <w:ins w:id="23" w:author="Unknown">
        <w:r w:rsidRPr="00691451">
          <w:rPr>
            <w:rFonts w:ascii="Helvetica" w:eastAsia="Times New Roman" w:hAnsi="Helvetica" w:cs="Helvetica"/>
            <w:b/>
            <w:bCs/>
            <w:sz w:val="36"/>
            <w:szCs w:val="36"/>
          </w:rPr>
          <w:lastRenderedPageBreak/>
          <w:t xml:space="preserve">Listening is </w:t>
        </w:r>
        <w:proofErr w:type="gramStart"/>
        <w:r w:rsidRPr="00691451">
          <w:rPr>
            <w:rFonts w:ascii="Helvetica" w:eastAsia="Times New Roman" w:hAnsi="Helvetica" w:cs="Helvetica"/>
            <w:b/>
            <w:bCs/>
            <w:sz w:val="36"/>
            <w:szCs w:val="36"/>
          </w:rPr>
          <w:t>Not</w:t>
        </w:r>
        <w:proofErr w:type="gramEnd"/>
        <w:r w:rsidRPr="00691451">
          <w:rPr>
            <w:rFonts w:ascii="Helvetica" w:eastAsia="Times New Roman" w:hAnsi="Helvetica" w:cs="Helvetica"/>
            <w:b/>
            <w:bCs/>
            <w:sz w:val="36"/>
            <w:szCs w:val="36"/>
          </w:rPr>
          <w:t xml:space="preserve"> the Same as Hearing</w:t>
        </w:r>
      </w:ins>
    </w:p>
    <w:p w:rsidR="00691451" w:rsidRPr="00691451" w:rsidRDefault="00691451" w:rsidP="00691451">
      <w:pPr>
        <w:spacing w:after="150" w:line="240" w:lineRule="auto"/>
        <w:rPr>
          <w:ins w:id="24" w:author="Unknown"/>
          <w:rFonts w:ascii="Helvetica" w:eastAsia="Times New Roman" w:hAnsi="Helvetica" w:cs="Helvetica"/>
          <w:sz w:val="21"/>
          <w:szCs w:val="21"/>
        </w:rPr>
      </w:pPr>
      <w:ins w:id="25" w:author="Unknown">
        <w:r w:rsidRPr="00691451">
          <w:rPr>
            <w:rFonts w:ascii="Helvetica" w:eastAsia="Times New Roman" w:hAnsi="Helvetica" w:cs="Helvetica"/>
            <w:sz w:val="21"/>
            <w:szCs w:val="21"/>
          </w:rPr>
          <w:t>Hearing refers to the sounds that you hear, whereas listening requires more than that: it requires focus.  Listening means paying attention not only to the story, but how it is told, the use of language and voice, and how the other person uses his or her body.  In other words, it means being aware of both verbal and non-verbal messages.  Your ability to listen effectively depends on the degree to which you perceive and understand these messages.</w:t>
        </w:r>
      </w:ins>
    </w:p>
    <w:p w:rsidR="00691451" w:rsidRPr="00691451" w:rsidRDefault="00691451" w:rsidP="00691451">
      <w:pPr>
        <w:spacing w:after="150" w:line="240" w:lineRule="auto"/>
        <w:rPr>
          <w:ins w:id="26" w:author="Unknown"/>
          <w:rFonts w:ascii="Helvetica" w:eastAsia="Times New Roman" w:hAnsi="Helvetica" w:cs="Helvetica"/>
          <w:sz w:val="21"/>
          <w:szCs w:val="21"/>
        </w:rPr>
      </w:pPr>
      <w:ins w:id="27" w:author="Unknown">
        <w:r w:rsidRPr="00691451">
          <w:rPr>
            <w:rFonts w:ascii="Helvetica" w:eastAsia="Times New Roman" w:hAnsi="Helvetica" w:cs="Helvetica"/>
            <w:sz w:val="21"/>
            <w:szCs w:val="21"/>
          </w:rPr>
          <w:t>See our pages: </w:t>
        </w:r>
        <w:r w:rsidRPr="00691451">
          <w:rPr>
            <w:rFonts w:ascii="Helvetica" w:eastAsia="Times New Roman" w:hAnsi="Helvetica" w:cs="Helvetica"/>
            <w:sz w:val="21"/>
            <w:szCs w:val="21"/>
          </w:rPr>
          <w:fldChar w:fldCharType="begin"/>
        </w:r>
        <w:r w:rsidRPr="00691451">
          <w:rPr>
            <w:rFonts w:ascii="Helvetica" w:eastAsia="Times New Roman" w:hAnsi="Helvetica" w:cs="Helvetica"/>
            <w:sz w:val="21"/>
            <w:szCs w:val="21"/>
          </w:rPr>
          <w:instrText xml:space="preserve"> HYPERLINK "http://www.skillsyouneed.com/ips/listening-misconceptions.html" </w:instrText>
        </w:r>
        <w:r w:rsidRPr="00691451">
          <w:rPr>
            <w:rFonts w:ascii="Helvetica" w:eastAsia="Times New Roman" w:hAnsi="Helvetica" w:cs="Helvetica"/>
            <w:sz w:val="21"/>
            <w:szCs w:val="21"/>
          </w:rPr>
          <w:fldChar w:fldCharType="separate"/>
        </w:r>
        <w:r w:rsidRPr="00691451">
          <w:rPr>
            <w:rFonts w:ascii="Helvetica" w:eastAsia="Times New Roman" w:hAnsi="Helvetica" w:cs="Helvetica"/>
            <w:b/>
            <w:bCs/>
            <w:sz w:val="21"/>
            <w:szCs w:val="21"/>
          </w:rPr>
          <w:t>Listening Misconceptions</w:t>
        </w:r>
        <w:r w:rsidRPr="00691451">
          <w:rPr>
            <w:rFonts w:ascii="Helvetica" w:eastAsia="Times New Roman" w:hAnsi="Helvetica" w:cs="Helvetica"/>
            <w:sz w:val="21"/>
            <w:szCs w:val="21"/>
          </w:rPr>
          <w:fldChar w:fldCharType="end"/>
        </w:r>
        <w:r w:rsidRPr="00691451">
          <w:rPr>
            <w:rFonts w:ascii="Helvetica" w:eastAsia="Times New Roman" w:hAnsi="Helvetica" w:cs="Helvetica"/>
            <w:sz w:val="21"/>
            <w:szCs w:val="21"/>
          </w:rPr>
          <w:t> and </w:t>
        </w:r>
        <w:r w:rsidRPr="00691451">
          <w:rPr>
            <w:rFonts w:ascii="Helvetica" w:eastAsia="Times New Roman" w:hAnsi="Helvetica" w:cs="Helvetica"/>
            <w:b/>
            <w:bCs/>
            <w:sz w:val="21"/>
            <w:szCs w:val="21"/>
          </w:rPr>
          <w:fldChar w:fldCharType="begin"/>
        </w:r>
        <w:r w:rsidRPr="00691451">
          <w:rPr>
            <w:rFonts w:ascii="Helvetica" w:eastAsia="Times New Roman" w:hAnsi="Helvetica" w:cs="Helvetica"/>
            <w:b/>
            <w:bCs/>
            <w:sz w:val="21"/>
            <w:szCs w:val="21"/>
          </w:rPr>
          <w:instrText xml:space="preserve"> HYPERLINK "http://www.skillsyouneed.com/ips/listening-types.html" </w:instrText>
        </w:r>
        <w:r w:rsidRPr="00691451">
          <w:rPr>
            <w:rFonts w:ascii="Helvetica" w:eastAsia="Times New Roman" w:hAnsi="Helvetica" w:cs="Helvetica"/>
            <w:b/>
            <w:bCs/>
            <w:sz w:val="21"/>
            <w:szCs w:val="21"/>
          </w:rPr>
          <w:fldChar w:fldCharType="separate"/>
        </w:r>
        <w:r w:rsidRPr="00691451">
          <w:rPr>
            <w:rFonts w:ascii="Helvetica" w:eastAsia="Times New Roman" w:hAnsi="Helvetica" w:cs="Helvetica"/>
            <w:b/>
            <w:bCs/>
            <w:sz w:val="21"/>
            <w:szCs w:val="21"/>
            <w:u w:val="single"/>
          </w:rPr>
          <w:t>Types of Listening</w:t>
        </w:r>
        <w:r w:rsidRPr="00691451">
          <w:rPr>
            <w:rFonts w:ascii="Helvetica" w:eastAsia="Times New Roman" w:hAnsi="Helvetica" w:cs="Helvetica"/>
            <w:b/>
            <w:bCs/>
            <w:sz w:val="21"/>
            <w:szCs w:val="21"/>
          </w:rPr>
          <w:fldChar w:fldCharType="end"/>
        </w:r>
        <w:r w:rsidRPr="00691451">
          <w:rPr>
            <w:rFonts w:ascii="Helvetica" w:eastAsia="Times New Roman" w:hAnsi="Helvetica" w:cs="Helvetica"/>
            <w:sz w:val="21"/>
            <w:szCs w:val="21"/>
          </w:rPr>
          <w:t> for more information.</w:t>
        </w:r>
      </w:ins>
    </w:p>
    <w:p w:rsidR="00691451" w:rsidRPr="00691451" w:rsidRDefault="00691451" w:rsidP="00691451">
      <w:pPr>
        <w:spacing w:before="300" w:after="300" w:line="240" w:lineRule="auto"/>
        <w:rPr>
          <w:ins w:id="28" w:author="Unknown"/>
          <w:rFonts w:ascii="Helvetica" w:eastAsia="Times New Roman" w:hAnsi="Helvetica" w:cs="Helvetica"/>
          <w:sz w:val="21"/>
          <w:szCs w:val="21"/>
        </w:rPr>
      </w:pPr>
      <w:ins w:id="29" w:author="Unknown">
        <w:r w:rsidRPr="00691451">
          <w:rPr>
            <w:rFonts w:ascii="Helvetica" w:eastAsia="Times New Roman" w:hAnsi="Helvetica" w:cs="Helvetica"/>
            <w:sz w:val="21"/>
            <w:szCs w:val="21"/>
          </w:rPr>
          <w:pict>
            <v:rect id="_x0000_i1025" style="width:0;height:1.5pt" o:hralign="center" o:hrstd="t" o:hr="t" fillcolor="#a0a0a0" stroked="f"/>
          </w:pict>
        </w:r>
      </w:ins>
    </w:p>
    <w:p w:rsidR="00691451" w:rsidRPr="00691451" w:rsidRDefault="00691451" w:rsidP="00691451">
      <w:pPr>
        <w:shd w:val="clear" w:color="auto" w:fill="767676"/>
        <w:spacing w:after="150" w:line="240" w:lineRule="auto"/>
        <w:rPr>
          <w:ins w:id="30" w:author="Unknown"/>
          <w:rFonts w:ascii="Helvetica" w:eastAsia="Times New Roman" w:hAnsi="Helvetica" w:cs="Helvetica"/>
          <w:sz w:val="33"/>
          <w:szCs w:val="33"/>
        </w:rPr>
      </w:pPr>
      <w:ins w:id="31" w:author="Unknown">
        <w:r w:rsidRPr="00691451">
          <w:rPr>
            <w:rFonts w:ascii="Helvetica" w:eastAsia="Times New Roman" w:hAnsi="Helvetica" w:cs="Helvetica"/>
            <w:i/>
            <w:iCs/>
            <w:sz w:val="33"/>
            <w:szCs w:val="33"/>
          </w:rPr>
          <w:t>The most basic and powerful way to connect to another person is to listen.  Just listen.  Perhaps the most important thing we ever give each other is our attention.</w:t>
        </w:r>
      </w:ins>
    </w:p>
    <w:p w:rsidR="00691451" w:rsidRPr="00691451" w:rsidRDefault="00691451" w:rsidP="00691451">
      <w:pPr>
        <w:shd w:val="clear" w:color="auto" w:fill="767676"/>
        <w:spacing w:before="300" w:after="300" w:line="240" w:lineRule="auto"/>
        <w:rPr>
          <w:ins w:id="32" w:author="Unknown"/>
          <w:rFonts w:ascii="Helvetica" w:eastAsia="Times New Roman" w:hAnsi="Helvetica" w:cs="Helvetica"/>
          <w:sz w:val="33"/>
          <w:szCs w:val="33"/>
        </w:rPr>
      </w:pPr>
      <w:ins w:id="33" w:author="Unknown">
        <w:r w:rsidRPr="00691451">
          <w:rPr>
            <w:rFonts w:ascii="Helvetica" w:eastAsia="Times New Roman" w:hAnsi="Helvetica" w:cs="Helvetica"/>
            <w:sz w:val="33"/>
            <w:szCs w:val="33"/>
          </w:rPr>
          <w:pict>
            <v:rect id="_x0000_i1026" style="width:0;height:1.5pt" o:hralign="center" o:hrstd="t" o:hr="t" fillcolor="#a0a0a0" stroked="f"/>
          </w:pict>
        </w:r>
      </w:ins>
    </w:p>
    <w:p w:rsidR="00691451" w:rsidRPr="00691451" w:rsidRDefault="00691451" w:rsidP="00691451">
      <w:pPr>
        <w:shd w:val="clear" w:color="auto" w:fill="767676"/>
        <w:spacing w:line="240" w:lineRule="auto"/>
        <w:rPr>
          <w:ins w:id="34" w:author="Unknown"/>
          <w:rFonts w:ascii="Helvetica" w:eastAsia="Times New Roman" w:hAnsi="Helvetica" w:cs="Helvetica"/>
          <w:sz w:val="27"/>
          <w:szCs w:val="27"/>
        </w:rPr>
      </w:pPr>
      <w:ins w:id="35" w:author="Unknown">
        <w:r w:rsidRPr="00691451">
          <w:rPr>
            <w:rFonts w:ascii="Helvetica" w:eastAsia="Times New Roman" w:hAnsi="Helvetica" w:cs="Helvetica"/>
            <w:sz w:val="27"/>
            <w:szCs w:val="27"/>
          </w:rPr>
          <w:t xml:space="preserve">Rachel Naomi </w:t>
        </w:r>
        <w:proofErr w:type="spellStart"/>
        <w:r w:rsidRPr="00691451">
          <w:rPr>
            <w:rFonts w:ascii="Helvetica" w:eastAsia="Times New Roman" w:hAnsi="Helvetica" w:cs="Helvetica"/>
            <w:sz w:val="27"/>
            <w:szCs w:val="27"/>
          </w:rPr>
          <w:t>Remen</w:t>
        </w:r>
        <w:proofErr w:type="spellEnd"/>
      </w:ins>
    </w:p>
    <w:p w:rsidR="00691451" w:rsidRPr="00691451" w:rsidRDefault="00691451" w:rsidP="00691451">
      <w:pPr>
        <w:spacing w:before="300" w:after="300" w:line="240" w:lineRule="auto"/>
        <w:rPr>
          <w:ins w:id="36" w:author="Unknown"/>
          <w:rFonts w:ascii="Helvetica" w:eastAsia="Times New Roman" w:hAnsi="Helvetica" w:cs="Helvetica"/>
          <w:sz w:val="21"/>
          <w:szCs w:val="21"/>
        </w:rPr>
      </w:pPr>
      <w:ins w:id="37" w:author="Unknown">
        <w:r w:rsidRPr="00691451">
          <w:rPr>
            <w:rFonts w:ascii="Helvetica" w:eastAsia="Times New Roman" w:hAnsi="Helvetica" w:cs="Helvetica"/>
            <w:sz w:val="21"/>
            <w:szCs w:val="21"/>
          </w:rPr>
          <w:pict>
            <v:rect id="_x0000_i1027" style="width:0;height:1.5pt" o:hralign="center" o:hrstd="t" o:hr="t" fillcolor="#a0a0a0" stroked="f"/>
          </w:pict>
        </w:r>
      </w:ins>
    </w:p>
    <w:p w:rsidR="00691451" w:rsidRPr="00691451" w:rsidRDefault="00691451" w:rsidP="00691451">
      <w:pPr>
        <w:spacing w:before="300" w:after="300" w:line="240" w:lineRule="auto"/>
        <w:rPr>
          <w:ins w:id="38" w:author="Unknown"/>
          <w:rFonts w:ascii="Helvetica" w:eastAsia="Times New Roman" w:hAnsi="Helvetica" w:cs="Helvetica"/>
          <w:sz w:val="21"/>
          <w:szCs w:val="21"/>
        </w:rPr>
      </w:pPr>
      <w:ins w:id="39" w:author="Unknown">
        <w:r w:rsidRPr="00691451">
          <w:rPr>
            <w:rFonts w:ascii="Helvetica" w:eastAsia="Times New Roman" w:hAnsi="Helvetica" w:cs="Helvetica"/>
            <w:sz w:val="21"/>
            <w:szCs w:val="21"/>
          </w:rPr>
          <w:pict>
            <v:rect id="_x0000_i1028" style="width:0;height:1.5pt" o:hralign="center" o:hrstd="t" o:hr="t" fillcolor="#a0a0a0" stroked="f"/>
          </w:pict>
        </w:r>
      </w:ins>
    </w:p>
    <w:p w:rsidR="00691451" w:rsidRPr="00691451" w:rsidRDefault="00691451" w:rsidP="00691451">
      <w:pPr>
        <w:spacing w:before="150" w:after="150" w:line="600" w:lineRule="atLeast"/>
        <w:outlineLvl w:val="1"/>
        <w:rPr>
          <w:ins w:id="40" w:author="Unknown"/>
          <w:rFonts w:ascii="Helvetica" w:eastAsia="Times New Roman" w:hAnsi="Helvetica" w:cs="Helvetica"/>
          <w:b/>
          <w:bCs/>
          <w:sz w:val="45"/>
          <w:szCs w:val="45"/>
        </w:rPr>
      </w:pPr>
      <w:ins w:id="41" w:author="Unknown">
        <w:r w:rsidRPr="00691451">
          <w:rPr>
            <w:rFonts w:ascii="Helvetica" w:eastAsia="Times New Roman" w:hAnsi="Helvetica" w:cs="Helvetica"/>
            <w:b/>
            <w:bCs/>
            <w:sz w:val="45"/>
            <w:szCs w:val="45"/>
          </w:rPr>
          <w:t xml:space="preserve">We </w:t>
        </w:r>
        <w:proofErr w:type="gramStart"/>
        <w:r w:rsidRPr="00691451">
          <w:rPr>
            <w:rFonts w:ascii="Helvetica" w:eastAsia="Times New Roman" w:hAnsi="Helvetica" w:cs="Helvetica"/>
            <w:b/>
            <w:bCs/>
            <w:sz w:val="45"/>
            <w:szCs w:val="45"/>
          </w:rPr>
          <w:t>Spend</w:t>
        </w:r>
        <w:proofErr w:type="gramEnd"/>
        <w:r w:rsidRPr="00691451">
          <w:rPr>
            <w:rFonts w:ascii="Helvetica" w:eastAsia="Times New Roman" w:hAnsi="Helvetica" w:cs="Helvetica"/>
            <w:b/>
            <w:bCs/>
            <w:sz w:val="45"/>
            <w:szCs w:val="45"/>
          </w:rPr>
          <w:t xml:space="preserve"> a lot of Time Listening</w:t>
        </w:r>
      </w:ins>
    </w:p>
    <w:p w:rsidR="00691451" w:rsidRPr="00691451" w:rsidRDefault="00691451" w:rsidP="00691451">
      <w:pPr>
        <w:spacing w:after="150" w:line="240" w:lineRule="auto"/>
        <w:rPr>
          <w:ins w:id="42" w:author="Unknown"/>
          <w:rFonts w:ascii="Helvetica" w:eastAsia="Times New Roman" w:hAnsi="Helvetica" w:cs="Helvetica"/>
          <w:sz w:val="21"/>
          <w:szCs w:val="21"/>
        </w:rPr>
      </w:pPr>
      <w:ins w:id="43" w:author="Unknown">
        <w:r w:rsidRPr="00691451">
          <w:rPr>
            <w:rFonts w:ascii="Helvetica" w:eastAsia="Times New Roman" w:hAnsi="Helvetica" w:cs="Helvetica"/>
            <w:sz w:val="21"/>
            <w:szCs w:val="21"/>
          </w:rPr>
          <w:t>Adults spend an average of 70% of their time engaged in some sort of communication, of this an average of 45% is spent listening compared to 30% speaking, 16% reading and 9% writing. (Adler, R. et al. 2001).</w:t>
        </w:r>
      </w:ins>
    </w:p>
    <w:p w:rsidR="00691451" w:rsidRPr="00691451" w:rsidRDefault="00691451" w:rsidP="00691451">
      <w:pPr>
        <w:spacing w:after="0" w:line="240" w:lineRule="auto"/>
        <w:rPr>
          <w:ins w:id="44" w:author="Unknown"/>
          <w:rFonts w:ascii="Helvetica" w:eastAsia="Times New Roman" w:hAnsi="Helvetica" w:cs="Helvetica"/>
          <w:sz w:val="21"/>
          <w:szCs w:val="21"/>
        </w:rPr>
      </w:pPr>
      <w:r w:rsidRPr="00691451">
        <w:rPr>
          <w:rFonts w:ascii="Helvetica" w:eastAsia="Times New Roman" w:hAnsi="Helvetica" w:cs="Helvetica"/>
          <w:noProof/>
          <w:sz w:val="21"/>
          <w:szCs w:val="21"/>
        </w:rPr>
        <w:lastRenderedPageBreak/>
        <w:drawing>
          <wp:inline distT="0" distB="0" distL="0" distR="0" wp14:anchorId="7BF159C1" wp14:editId="750D370C">
            <wp:extent cx="5284470" cy="3328035"/>
            <wp:effectExtent l="0" t="0" r="0" b="5715"/>
            <wp:docPr id="1" name="Picture 1" descr="Time Spent Communicating&#10;A 'pie in pie' chart to show the significance of listening.&#10;skillsyouneed.com (c)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 Spent Communicating&#10;A 'pie in pie' chart to show the significance of listening.&#10;skillsyouneed.com (c)20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470" cy="3328035"/>
                    </a:xfrm>
                    <a:prstGeom prst="rect">
                      <a:avLst/>
                    </a:prstGeom>
                    <a:noFill/>
                    <a:ln>
                      <a:noFill/>
                    </a:ln>
                  </pic:spPr>
                </pic:pic>
              </a:graphicData>
            </a:graphic>
          </wp:inline>
        </w:drawing>
      </w:r>
    </w:p>
    <w:p w:rsidR="00691451" w:rsidRPr="00691451" w:rsidRDefault="00691451" w:rsidP="00691451">
      <w:pPr>
        <w:spacing w:after="150" w:line="240" w:lineRule="auto"/>
        <w:rPr>
          <w:ins w:id="45" w:author="Unknown"/>
          <w:rFonts w:ascii="Helvetica" w:eastAsia="Times New Roman" w:hAnsi="Helvetica" w:cs="Helvetica"/>
          <w:sz w:val="21"/>
          <w:szCs w:val="21"/>
        </w:rPr>
      </w:pPr>
      <w:ins w:id="46" w:author="Unknown">
        <w:r w:rsidRPr="00691451">
          <w:rPr>
            <w:rFonts w:ascii="Helvetica" w:eastAsia="Times New Roman" w:hAnsi="Helvetica" w:cs="Helvetica"/>
            <w:sz w:val="18"/>
            <w:szCs w:val="18"/>
          </w:rPr>
          <w:t>Based on the research of:</w:t>
        </w:r>
        <w:r w:rsidRPr="00691451">
          <w:rPr>
            <w:rFonts w:ascii="Helvetica" w:eastAsia="Times New Roman" w:hAnsi="Helvetica" w:cs="Helvetica"/>
            <w:i/>
            <w:iCs/>
            <w:sz w:val="18"/>
            <w:szCs w:val="18"/>
          </w:rPr>
          <w:t> Adler, R., Rosenfeld, L. and Proctor, R. (2001) </w:t>
        </w:r>
        <w:r w:rsidRPr="00691451">
          <w:rPr>
            <w:rFonts w:ascii="Helvetica" w:eastAsia="Times New Roman" w:hAnsi="Helvetica" w:cs="Helvetica"/>
            <w:sz w:val="18"/>
            <w:szCs w:val="18"/>
          </w:rPr>
          <w:br/>
        </w:r>
        <w:r w:rsidRPr="00691451">
          <w:rPr>
            <w:rFonts w:ascii="Helvetica" w:eastAsia="Times New Roman" w:hAnsi="Helvetica" w:cs="Helvetica"/>
            <w:i/>
            <w:iCs/>
            <w:sz w:val="18"/>
            <w:szCs w:val="18"/>
          </w:rPr>
          <w:t xml:space="preserve">Interplay: the process of interpersonal communicating (8th </w:t>
        </w:r>
        <w:proofErr w:type="spellStart"/>
        <w:r w:rsidRPr="00691451">
          <w:rPr>
            <w:rFonts w:ascii="Helvetica" w:eastAsia="Times New Roman" w:hAnsi="Helvetica" w:cs="Helvetica"/>
            <w:i/>
            <w:iCs/>
            <w:sz w:val="18"/>
            <w:szCs w:val="18"/>
          </w:rPr>
          <w:t>edn</w:t>
        </w:r>
        <w:proofErr w:type="spellEnd"/>
        <w:r w:rsidRPr="00691451">
          <w:rPr>
            <w:rFonts w:ascii="Helvetica" w:eastAsia="Times New Roman" w:hAnsi="Helvetica" w:cs="Helvetica"/>
            <w:i/>
            <w:iCs/>
            <w:sz w:val="18"/>
            <w:szCs w:val="18"/>
          </w:rPr>
          <w:t>), Fort Worth, TX: Harcourt</w:t>
        </w:r>
        <w:r w:rsidRPr="00691451">
          <w:rPr>
            <w:rFonts w:ascii="Helvetica" w:eastAsia="Times New Roman" w:hAnsi="Helvetica" w:cs="Helvetica"/>
            <w:sz w:val="18"/>
            <w:szCs w:val="18"/>
          </w:rPr>
          <w:t>.</w:t>
        </w:r>
      </w:ins>
    </w:p>
    <w:p w:rsidR="00691451" w:rsidRPr="00691451" w:rsidRDefault="00691451" w:rsidP="00691451">
      <w:pPr>
        <w:spacing w:before="300" w:after="300" w:line="240" w:lineRule="auto"/>
        <w:rPr>
          <w:ins w:id="47" w:author="Unknown"/>
          <w:rFonts w:ascii="Helvetica" w:eastAsia="Times New Roman" w:hAnsi="Helvetica" w:cs="Helvetica"/>
          <w:sz w:val="21"/>
          <w:szCs w:val="21"/>
        </w:rPr>
      </w:pPr>
      <w:ins w:id="48" w:author="Unknown">
        <w:r w:rsidRPr="00691451">
          <w:rPr>
            <w:rFonts w:ascii="Helvetica" w:eastAsia="Times New Roman" w:hAnsi="Helvetica" w:cs="Helvetica"/>
            <w:sz w:val="21"/>
            <w:szCs w:val="21"/>
          </w:rPr>
          <w:pict>
            <v:rect id="_x0000_i1029" style="width:0;height:1.5pt" o:hralign="center" o:hrstd="t" o:hr="t" fillcolor="#a0a0a0" stroked="f"/>
          </w:pict>
        </w:r>
      </w:ins>
    </w:p>
    <w:p w:rsidR="00691451" w:rsidRPr="00691451" w:rsidRDefault="00691451" w:rsidP="00691451">
      <w:pPr>
        <w:shd w:val="clear" w:color="auto" w:fill="767676"/>
        <w:spacing w:after="150" w:line="240" w:lineRule="auto"/>
        <w:rPr>
          <w:ins w:id="49" w:author="Unknown"/>
          <w:rFonts w:ascii="Helvetica" w:eastAsia="Times New Roman" w:hAnsi="Helvetica" w:cs="Helvetica"/>
          <w:sz w:val="33"/>
          <w:szCs w:val="33"/>
        </w:rPr>
      </w:pPr>
      <w:ins w:id="50" w:author="Unknown">
        <w:r w:rsidRPr="00691451">
          <w:rPr>
            <w:rFonts w:ascii="Helvetica" w:eastAsia="Times New Roman" w:hAnsi="Helvetica" w:cs="Helvetica"/>
            <w:sz w:val="33"/>
            <w:szCs w:val="33"/>
          </w:rPr>
          <w:t>Effective listening requires concentration and the use of your other senses - not just hearing the words spoken.</w:t>
        </w:r>
      </w:ins>
    </w:p>
    <w:p w:rsidR="00691451" w:rsidRPr="00691451" w:rsidRDefault="00691451" w:rsidP="00691451">
      <w:pPr>
        <w:shd w:val="clear" w:color="auto" w:fill="767676"/>
        <w:spacing w:before="300" w:after="300" w:line="240" w:lineRule="auto"/>
        <w:rPr>
          <w:ins w:id="51" w:author="Unknown"/>
          <w:rFonts w:ascii="Helvetica" w:eastAsia="Times New Roman" w:hAnsi="Helvetica" w:cs="Helvetica"/>
          <w:sz w:val="33"/>
          <w:szCs w:val="33"/>
        </w:rPr>
      </w:pPr>
      <w:ins w:id="52" w:author="Unknown">
        <w:r w:rsidRPr="00691451">
          <w:rPr>
            <w:rFonts w:ascii="Helvetica" w:eastAsia="Times New Roman" w:hAnsi="Helvetica" w:cs="Helvetica"/>
            <w:sz w:val="33"/>
            <w:szCs w:val="33"/>
          </w:rPr>
          <w:pict>
            <v:rect id="_x0000_i1030" style="width:0;height:1.5pt" o:hralign="center" o:hrstd="t" o:hr="t" fillcolor="#a0a0a0" stroked="f"/>
          </w:pict>
        </w:r>
      </w:ins>
    </w:p>
    <w:p w:rsidR="00691451" w:rsidRPr="00691451" w:rsidRDefault="00691451" w:rsidP="00691451">
      <w:pPr>
        <w:shd w:val="clear" w:color="auto" w:fill="767676"/>
        <w:spacing w:after="150" w:line="240" w:lineRule="auto"/>
        <w:rPr>
          <w:ins w:id="53" w:author="Unknown"/>
          <w:rFonts w:ascii="Helvetica" w:eastAsia="Times New Roman" w:hAnsi="Helvetica" w:cs="Helvetica"/>
          <w:sz w:val="27"/>
          <w:szCs w:val="27"/>
        </w:rPr>
      </w:pPr>
      <w:ins w:id="54" w:author="Unknown">
        <w:r w:rsidRPr="00691451">
          <w:rPr>
            <w:rFonts w:ascii="Helvetica" w:eastAsia="Times New Roman" w:hAnsi="Helvetica" w:cs="Helvetica"/>
            <w:sz w:val="27"/>
            <w:szCs w:val="27"/>
          </w:rPr>
          <w:t>Listening is not the same as hearing and in order to listen effectively you need to use more than just your ears.</w:t>
        </w:r>
      </w:ins>
    </w:p>
    <w:p w:rsidR="00691451" w:rsidRPr="00691451" w:rsidRDefault="00691451" w:rsidP="00691451">
      <w:pPr>
        <w:spacing w:before="300" w:after="300" w:line="240" w:lineRule="auto"/>
        <w:rPr>
          <w:ins w:id="55" w:author="Unknown"/>
          <w:rFonts w:ascii="Helvetica" w:eastAsia="Times New Roman" w:hAnsi="Helvetica" w:cs="Helvetica"/>
          <w:sz w:val="21"/>
          <w:szCs w:val="21"/>
        </w:rPr>
      </w:pPr>
      <w:ins w:id="56" w:author="Unknown">
        <w:r w:rsidRPr="00691451">
          <w:rPr>
            <w:rFonts w:ascii="Helvetica" w:eastAsia="Times New Roman" w:hAnsi="Helvetica" w:cs="Helvetica"/>
            <w:sz w:val="21"/>
            <w:szCs w:val="21"/>
          </w:rPr>
          <w:pict>
            <v:rect id="_x0000_i1031" style="width:0;height:1.5pt" o:hralign="center" o:hrstd="t" o:hr="t" fillcolor="#a0a0a0" stroked="f"/>
          </w:pict>
        </w:r>
      </w:ins>
    </w:p>
    <w:p w:rsidR="00691451" w:rsidRPr="00691451" w:rsidRDefault="00691451" w:rsidP="00691451">
      <w:pPr>
        <w:spacing w:before="150" w:after="150" w:line="600" w:lineRule="atLeast"/>
        <w:outlineLvl w:val="1"/>
        <w:rPr>
          <w:ins w:id="57" w:author="Unknown"/>
          <w:rFonts w:ascii="Helvetica" w:eastAsia="Times New Roman" w:hAnsi="Helvetica" w:cs="Helvetica"/>
          <w:b/>
          <w:bCs/>
          <w:sz w:val="45"/>
          <w:szCs w:val="45"/>
        </w:rPr>
      </w:pPr>
      <w:ins w:id="58" w:author="Unknown">
        <w:r w:rsidRPr="00691451">
          <w:rPr>
            <w:rFonts w:ascii="Helvetica" w:eastAsia="Times New Roman" w:hAnsi="Helvetica" w:cs="Helvetica"/>
            <w:b/>
            <w:bCs/>
            <w:sz w:val="45"/>
            <w:szCs w:val="45"/>
          </w:rPr>
          <w:t>The 10 Principles of Listening</w:t>
        </w:r>
      </w:ins>
    </w:p>
    <w:p w:rsidR="00691451" w:rsidRPr="00691451" w:rsidRDefault="00691451" w:rsidP="00691451">
      <w:pPr>
        <w:spacing w:after="300" w:line="450" w:lineRule="atLeast"/>
        <w:rPr>
          <w:ins w:id="59" w:author="Unknown"/>
          <w:rFonts w:ascii="Helvetica" w:eastAsia="Times New Roman" w:hAnsi="Helvetica" w:cs="Helvetica"/>
          <w:sz w:val="32"/>
          <w:szCs w:val="32"/>
        </w:rPr>
      </w:pPr>
      <w:ins w:id="60" w:author="Unknown">
        <w:r w:rsidRPr="00691451">
          <w:rPr>
            <w:rFonts w:ascii="Helvetica" w:eastAsia="Times New Roman" w:hAnsi="Helvetica" w:cs="Helvetica"/>
            <w:sz w:val="32"/>
            <w:szCs w:val="32"/>
          </w:rPr>
          <w:t>A good listener will listen not only to what is being said, but also to what is left unsaid or only partially said.</w:t>
        </w:r>
      </w:ins>
    </w:p>
    <w:p w:rsidR="00691451" w:rsidRPr="00691451" w:rsidRDefault="00691451" w:rsidP="00691451">
      <w:pPr>
        <w:spacing w:after="300" w:line="450" w:lineRule="atLeast"/>
        <w:rPr>
          <w:ins w:id="61" w:author="Unknown"/>
          <w:rFonts w:ascii="Helvetica" w:eastAsia="Times New Roman" w:hAnsi="Helvetica" w:cs="Helvetica"/>
          <w:sz w:val="32"/>
          <w:szCs w:val="32"/>
        </w:rPr>
      </w:pPr>
      <w:ins w:id="62" w:author="Unknown">
        <w:r w:rsidRPr="00691451">
          <w:rPr>
            <w:rFonts w:ascii="Helvetica" w:eastAsia="Times New Roman" w:hAnsi="Helvetica" w:cs="Helvetica"/>
            <w:sz w:val="32"/>
            <w:szCs w:val="32"/>
          </w:rPr>
          <w:t>Effective listening involves observing body language and noticing inconsistencies between verbal and non-verbal messages.</w:t>
        </w:r>
      </w:ins>
    </w:p>
    <w:p w:rsidR="00691451" w:rsidRPr="00691451" w:rsidRDefault="00691451" w:rsidP="00691451">
      <w:pPr>
        <w:spacing w:after="150" w:line="315" w:lineRule="atLeast"/>
        <w:rPr>
          <w:ins w:id="63" w:author="Unknown"/>
          <w:rFonts w:ascii="Helvetica" w:eastAsia="Times New Roman" w:hAnsi="Helvetica" w:cs="Helvetica"/>
          <w:b/>
          <w:bCs/>
          <w:sz w:val="24"/>
          <w:szCs w:val="24"/>
        </w:rPr>
      </w:pPr>
      <w:ins w:id="64" w:author="Unknown">
        <w:r w:rsidRPr="00691451">
          <w:rPr>
            <w:rFonts w:ascii="Helvetica" w:eastAsia="Times New Roman" w:hAnsi="Helvetica" w:cs="Helvetica"/>
            <w:b/>
            <w:bCs/>
            <w:sz w:val="24"/>
            <w:szCs w:val="24"/>
          </w:rPr>
          <w:lastRenderedPageBreak/>
          <w:t>For example, if someone tells you that they are happy with their life but through gritted teeth or with tears filling their eyes, you should consider that the verbal and non-verbal messages are in conflict, they maybe don't mean what they say.</w:t>
        </w:r>
      </w:ins>
    </w:p>
    <w:p w:rsidR="00691451" w:rsidRPr="00691451" w:rsidRDefault="00691451" w:rsidP="00691451">
      <w:pPr>
        <w:shd w:val="clear" w:color="auto" w:fill="767676"/>
        <w:spacing w:after="0" w:line="240" w:lineRule="auto"/>
        <w:jc w:val="center"/>
        <w:rPr>
          <w:ins w:id="65" w:author="Unknown"/>
          <w:rFonts w:ascii="Helvetica" w:eastAsia="Times New Roman" w:hAnsi="Helvetica" w:cs="Helvetica"/>
          <w:sz w:val="21"/>
          <w:szCs w:val="21"/>
        </w:rPr>
      </w:pPr>
      <w:ins w:id="66" w:author="Unknown">
        <w:r w:rsidRPr="00691451">
          <w:rPr>
            <w:rFonts w:ascii="Helvetica" w:eastAsia="Times New Roman" w:hAnsi="Helvetica" w:cs="Helvetica"/>
            <w:b/>
            <w:bCs/>
            <w:sz w:val="225"/>
            <w:szCs w:val="225"/>
          </w:rPr>
          <w:t>01</w:t>
        </w:r>
      </w:ins>
    </w:p>
    <w:p w:rsidR="00691451" w:rsidRPr="00691451" w:rsidRDefault="00691451" w:rsidP="00691451">
      <w:pPr>
        <w:shd w:val="clear" w:color="auto" w:fill="FFFFFF"/>
        <w:spacing w:after="300" w:line="450" w:lineRule="atLeast"/>
        <w:rPr>
          <w:ins w:id="67" w:author="Unknown"/>
          <w:rFonts w:ascii="Helvetica" w:eastAsia="Times New Roman" w:hAnsi="Helvetica" w:cs="Helvetica"/>
          <w:sz w:val="32"/>
          <w:szCs w:val="32"/>
        </w:rPr>
      </w:pPr>
      <w:ins w:id="68" w:author="Unknown">
        <w:r w:rsidRPr="00691451">
          <w:rPr>
            <w:rFonts w:ascii="Helvetica" w:eastAsia="Times New Roman" w:hAnsi="Helvetica" w:cs="Helvetica"/>
            <w:b/>
            <w:bCs/>
            <w:sz w:val="32"/>
            <w:szCs w:val="32"/>
          </w:rPr>
          <w:t>Stop Talking</w:t>
        </w:r>
      </w:ins>
    </w:p>
    <w:p w:rsidR="00691451" w:rsidRPr="00691451" w:rsidRDefault="00691451" w:rsidP="00691451">
      <w:pPr>
        <w:shd w:val="clear" w:color="auto" w:fill="FFFFFF"/>
        <w:spacing w:line="375" w:lineRule="atLeast"/>
        <w:rPr>
          <w:ins w:id="69" w:author="Unknown"/>
          <w:rFonts w:ascii="Helvetica" w:eastAsia="Times New Roman" w:hAnsi="Helvetica" w:cs="Helvetica"/>
          <w:sz w:val="24"/>
          <w:szCs w:val="24"/>
        </w:rPr>
      </w:pPr>
      <w:ins w:id="70" w:author="Unknown">
        <w:r w:rsidRPr="00691451">
          <w:rPr>
            <w:rFonts w:ascii="Helvetica" w:eastAsia="Times New Roman" w:hAnsi="Helvetica" w:cs="Helvetica"/>
            <w:sz w:val="24"/>
            <w:szCs w:val="24"/>
          </w:rPr>
          <w:t>“</w:t>
        </w:r>
        <w:r w:rsidRPr="00691451">
          <w:rPr>
            <w:rFonts w:ascii="Helvetica" w:eastAsia="Times New Roman" w:hAnsi="Helvetica" w:cs="Helvetica"/>
            <w:i/>
            <w:iCs/>
            <w:sz w:val="24"/>
            <w:szCs w:val="24"/>
          </w:rPr>
          <w:t>If we were supposed to talk more than we listen, we would have two tongues and one ear.</w:t>
        </w:r>
        <w:r w:rsidRPr="00691451">
          <w:rPr>
            <w:rFonts w:ascii="Helvetica" w:eastAsia="Times New Roman" w:hAnsi="Helvetica" w:cs="Helvetica"/>
            <w:sz w:val="24"/>
            <w:szCs w:val="24"/>
          </w:rPr>
          <w:t>” Mark Twain.</w:t>
        </w:r>
      </w:ins>
    </w:p>
    <w:p w:rsidR="00691451" w:rsidRPr="00691451" w:rsidRDefault="00691451" w:rsidP="00691451">
      <w:pPr>
        <w:shd w:val="clear" w:color="auto" w:fill="FFFFFF"/>
        <w:spacing w:line="240" w:lineRule="auto"/>
        <w:rPr>
          <w:ins w:id="71" w:author="Unknown"/>
          <w:rFonts w:ascii="Helvetica" w:eastAsia="Times New Roman" w:hAnsi="Helvetica" w:cs="Helvetica"/>
          <w:sz w:val="21"/>
          <w:szCs w:val="21"/>
        </w:rPr>
      </w:pPr>
      <w:ins w:id="72" w:author="Unknown">
        <w:r w:rsidRPr="00691451">
          <w:rPr>
            <w:rFonts w:ascii="Helvetica" w:eastAsia="Times New Roman" w:hAnsi="Helvetica" w:cs="Helvetica"/>
            <w:sz w:val="21"/>
            <w:szCs w:val="21"/>
          </w:rPr>
          <w:t>Don't talk, listen.  When somebody else is talking listen to what they are saying, do not interrupt, talk over them or finish their sentences for them.  Stop, just listen.  When the other person has finished talking you may need to clarify to ensure you have received their message accurately.</w:t>
        </w:r>
      </w:ins>
    </w:p>
    <w:p w:rsidR="00691451" w:rsidRPr="00691451" w:rsidRDefault="00691451" w:rsidP="00691451">
      <w:pPr>
        <w:shd w:val="clear" w:color="auto" w:fill="767676"/>
        <w:spacing w:after="0" w:line="240" w:lineRule="auto"/>
        <w:jc w:val="center"/>
        <w:rPr>
          <w:ins w:id="73" w:author="Unknown"/>
          <w:rFonts w:ascii="Helvetica" w:eastAsia="Times New Roman" w:hAnsi="Helvetica" w:cs="Helvetica"/>
          <w:sz w:val="21"/>
          <w:szCs w:val="21"/>
        </w:rPr>
      </w:pPr>
      <w:ins w:id="74" w:author="Unknown">
        <w:r w:rsidRPr="00691451">
          <w:rPr>
            <w:rFonts w:ascii="Helvetica" w:eastAsia="Times New Roman" w:hAnsi="Helvetica" w:cs="Helvetica"/>
            <w:b/>
            <w:bCs/>
            <w:sz w:val="225"/>
            <w:szCs w:val="225"/>
          </w:rPr>
          <w:t>02</w:t>
        </w:r>
      </w:ins>
    </w:p>
    <w:p w:rsidR="00691451" w:rsidRPr="00691451" w:rsidRDefault="00691451" w:rsidP="00691451">
      <w:pPr>
        <w:shd w:val="clear" w:color="auto" w:fill="FFFFFF"/>
        <w:spacing w:after="300" w:line="450" w:lineRule="atLeast"/>
        <w:rPr>
          <w:ins w:id="75" w:author="Unknown"/>
          <w:rFonts w:ascii="Helvetica" w:eastAsia="Times New Roman" w:hAnsi="Helvetica" w:cs="Helvetica"/>
          <w:sz w:val="32"/>
          <w:szCs w:val="32"/>
        </w:rPr>
      </w:pPr>
      <w:ins w:id="76" w:author="Unknown">
        <w:r w:rsidRPr="00691451">
          <w:rPr>
            <w:rFonts w:ascii="Helvetica" w:eastAsia="Times New Roman" w:hAnsi="Helvetica" w:cs="Helvetica"/>
            <w:b/>
            <w:bCs/>
            <w:sz w:val="32"/>
            <w:szCs w:val="32"/>
          </w:rPr>
          <w:t>Prepare Yourself to Listen</w:t>
        </w:r>
      </w:ins>
    </w:p>
    <w:p w:rsidR="00691451" w:rsidRPr="00691451" w:rsidRDefault="00691451" w:rsidP="00691451">
      <w:pPr>
        <w:shd w:val="clear" w:color="auto" w:fill="FFFFFF"/>
        <w:spacing w:after="150" w:line="315" w:lineRule="atLeast"/>
        <w:rPr>
          <w:ins w:id="77" w:author="Unknown"/>
          <w:rFonts w:ascii="Helvetica" w:eastAsia="Times New Roman" w:hAnsi="Helvetica" w:cs="Helvetica"/>
          <w:b/>
          <w:bCs/>
          <w:sz w:val="24"/>
          <w:szCs w:val="24"/>
        </w:rPr>
      </w:pPr>
      <w:ins w:id="78" w:author="Unknown">
        <w:r w:rsidRPr="00691451">
          <w:rPr>
            <w:rFonts w:ascii="Helvetica" w:eastAsia="Times New Roman" w:hAnsi="Helvetica" w:cs="Helvetica"/>
            <w:b/>
            <w:bCs/>
            <w:sz w:val="24"/>
            <w:szCs w:val="24"/>
          </w:rPr>
          <w:t>Relax. </w:t>
        </w:r>
      </w:ins>
    </w:p>
    <w:p w:rsidR="00691451" w:rsidRPr="00691451" w:rsidRDefault="00691451" w:rsidP="00691451">
      <w:pPr>
        <w:shd w:val="clear" w:color="auto" w:fill="FFFFFF"/>
        <w:spacing w:line="240" w:lineRule="auto"/>
        <w:rPr>
          <w:ins w:id="79" w:author="Unknown"/>
          <w:rFonts w:ascii="Helvetica" w:eastAsia="Times New Roman" w:hAnsi="Helvetica" w:cs="Helvetica"/>
          <w:sz w:val="21"/>
          <w:szCs w:val="21"/>
        </w:rPr>
      </w:pPr>
      <w:ins w:id="80" w:author="Unknown">
        <w:r w:rsidRPr="00691451">
          <w:rPr>
            <w:rFonts w:ascii="Helvetica" w:eastAsia="Times New Roman" w:hAnsi="Helvetica" w:cs="Helvetica"/>
            <w:sz w:val="21"/>
            <w:szCs w:val="21"/>
          </w:rPr>
          <w:t>Focus on the speaker.  Put other things out of mind.  The human mind is easily distracted by other thoughts – what’s for lunch, what time do I need to leave to catch my train, is it going to rain – try to put other thoughts out of mind and concentrate on the messages that are being communicated.</w:t>
        </w:r>
      </w:ins>
    </w:p>
    <w:p w:rsidR="00691451" w:rsidRPr="00691451" w:rsidRDefault="00691451" w:rsidP="00691451">
      <w:pPr>
        <w:shd w:val="clear" w:color="auto" w:fill="767676"/>
        <w:spacing w:after="0" w:line="240" w:lineRule="auto"/>
        <w:jc w:val="center"/>
        <w:rPr>
          <w:ins w:id="81" w:author="Unknown"/>
          <w:rFonts w:ascii="Helvetica" w:eastAsia="Times New Roman" w:hAnsi="Helvetica" w:cs="Helvetica"/>
          <w:sz w:val="21"/>
          <w:szCs w:val="21"/>
        </w:rPr>
      </w:pPr>
      <w:ins w:id="82" w:author="Unknown">
        <w:r w:rsidRPr="00691451">
          <w:rPr>
            <w:rFonts w:ascii="Helvetica" w:eastAsia="Times New Roman" w:hAnsi="Helvetica" w:cs="Helvetica"/>
            <w:b/>
            <w:bCs/>
            <w:sz w:val="225"/>
            <w:szCs w:val="225"/>
          </w:rPr>
          <w:lastRenderedPageBreak/>
          <w:t>03</w:t>
        </w:r>
      </w:ins>
    </w:p>
    <w:p w:rsidR="00691451" w:rsidRPr="00691451" w:rsidRDefault="00691451" w:rsidP="00691451">
      <w:pPr>
        <w:shd w:val="clear" w:color="auto" w:fill="FFFFFF"/>
        <w:spacing w:after="300" w:line="450" w:lineRule="atLeast"/>
        <w:rPr>
          <w:ins w:id="83" w:author="Unknown"/>
          <w:rFonts w:ascii="Helvetica" w:eastAsia="Times New Roman" w:hAnsi="Helvetica" w:cs="Helvetica"/>
          <w:sz w:val="32"/>
          <w:szCs w:val="32"/>
        </w:rPr>
      </w:pPr>
      <w:ins w:id="84" w:author="Unknown">
        <w:r w:rsidRPr="00691451">
          <w:rPr>
            <w:rFonts w:ascii="Helvetica" w:eastAsia="Times New Roman" w:hAnsi="Helvetica" w:cs="Helvetica"/>
            <w:b/>
            <w:bCs/>
            <w:sz w:val="32"/>
            <w:szCs w:val="32"/>
          </w:rPr>
          <w:t>Put the Speaker at Ease</w:t>
        </w:r>
      </w:ins>
    </w:p>
    <w:p w:rsidR="00691451" w:rsidRPr="00691451" w:rsidRDefault="00691451" w:rsidP="00691451">
      <w:pPr>
        <w:shd w:val="clear" w:color="auto" w:fill="FFFFFF"/>
        <w:spacing w:after="150" w:line="315" w:lineRule="atLeast"/>
        <w:rPr>
          <w:ins w:id="85" w:author="Unknown"/>
          <w:rFonts w:ascii="Helvetica" w:eastAsia="Times New Roman" w:hAnsi="Helvetica" w:cs="Helvetica"/>
          <w:b/>
          <w:bCs/>
          <w:sz w:val="24"/>
          <w:szCs w:val="24"/>
        </w:rPr>
      </w:pPr>
      <w:ins w:id="86" w:author="Unknown">
        <w:r w:rsidRPr="00691451">
          <w:rPr>
            <w:rFonts w:ascii="Helvetica" w:eastAsia="Times New Roman" w:hAnsi="Helvetica" w:cs="Helvetica"/>
            <w:b/>
            <w:bCs/>
            <w:sz w:val="24"/>
            <w:szCs w:val="24"/>
          </w:rPr>
          <w:t>Help the speaker to feel free to speak.</w:t>
        </w:r>
      </w:ins>
    </w:p>
    <w:p w:rsidR="00691451" w:rsidRPr="00691451" w:rsidRDefault="00691451" w:rsidP="00691451">
      <w:pPr>
        <w:shd w:val="clear" w:color="auto" w:fill="FFFFFF"/>
        <w:spacing w:after="150" w:line="240" w:lineRule="auto"/>
        <w:rPr>
          <w:ins w:id="87" w:author="Unknown"/>
          <w:rFonts w:ascii="Helvetica" w:eastAsia="Times New Roman" w:hAnsi="Helvetica" w:cs="Helvetica"/>
          <w:sz w:val="21"/>
          <w:szCs w:val="21"/>
        </w:rPr>
      </w:pPr>
      <w:ins w:id="88" w:author="Unknown">
        <w:r w:rsidRPr="00691451">
          <w:rPr>
            <w:rFonts w:ascii="Helvetica" w:eastAsia="Times New Roman" w:hAnsi="Helvetica" w:cs="Helvetica"/>
            <w:sz w:val="21"/>
            <w:szCs w:val="21"/>
          </w:rPr>
          <w:t>Remember their needs and concerns. Nod or use other gestures or words to encourage them to continue. </w:t>
        </w:r>
      </w:ins>
    </w:p>
    <w:p w:rsidR="00691451" w:rsidRPr="00691451" w:rsidRDefault="00691451" w:rsidP="00691451">
      <w:pPr>
        <w:shd w:val="clear" w:color="auto" w:fill="FFFFFF"/>
        <w:spacing w:line="240" w:lineRule="auto"/>
        <w:rPr>
          <w:ins w:id="89" w:author="Unknown"/>
          <w:rFonts w:ascii="Helvetica" w:eastAsia="Times New Roman" w:hAnsi="Helvetica" w:cs="Helvetica"/>
          <w:sz w:val="21"/>
          <w:szCs w:val="21"/>
        </w:rPr>
      </w:pPr>
      <w:ins w:id="90" w:author="Unknown">
        <w:r w:rsidRPr="00691451">
          <w:rPr>
            <w:rFonts w:ascii="Helvetica" w:eastAsia="Times New Roman" w:hAnsi="Helvetica" w:cs="Helvetica"/>
            <w:sz w:val="21"/>
            <w:szCs w:val="21"/>
          </w:rPr>
          <w:t>Maintain eye contact but don’t stare – show you are listening and understanding what is being said.</w:t>
        </w:r>
      </w:ins>
    </w:p>
    <w:p w:rsidR="00691451" w:rsidRPr="00691451" w:rsidRDefault="00691451" w:rsidP="00691451">
      <w:pPr>
        <w:shd w:val="clear" w:color="auto" w:fill="767676"/>
        <w:spacing w:after="0" w:line="240" w:lineRule="auto"/>
        <w:jc w:val="center"/>
        <w:rPr>
          <w:ins w:id="91" w:author="Unknown"/>
          <w:rFonts w:ascii="Helvetica" w:eastAsia="Times New Roman" w:hAnsi="Helvetica" w:cs="Helvetica"/>
          <w:sz w:val="21"/>
          <w:szCs w:val="21"/>
        </w:rPr>
      </w:pPr>
      <w:ins w:id="92" w:author="Unknown">
        <w:r w:rsidRPr="00691451">
          <w:rPr>
            <w:rFonts w:ascii="Helvetica" w:eastAsia="Times New Roman" w:hAnsi="Helvetica" w:cs="Helvetica"/>
            <w:b/>
            <w:bCs/>
            <w:sz w:val="225"/>
            <w:szCs w:val="225"/>
          </w:rPr>
          <w:t>04</w:t>
        </w:r>
      </w:ins>
    </w:p>
    <w:p w:rsidR="00691451" w:rsidRPr="00691451" w:rsidRDefault="00691451" w:rsidP="00691451">
      <w:pPr>
        <w:shd w:val="clear" w:color="auto" w:fill="FFFFFF"/>
        <w:spacing w:after="300" w:line="450" w:lineRule="atLeast"/>
        <w:rPr>
          <w:ins w:id="93" w:author="Unknown"/>
          <w:rFonts w:ascii="Helvetica" w:eastAsia="Times New Roman" w:hAnsi="Helvetica" w:cs="Helvetica"/>
          <w:sz w:val="32"/>
          <w:szCs w:val="32"/>
        </w:rPr>
      </w:pPr>
      <w:ins w:id="94" w:author="Unknown">
        <w:r w:rsidRPr="00691451">
          <w:rPr>
            <w:rFonts w:ascii="Helvetica" w:eastAsia="Times New Roman" w:hAnsi="Helvetica" w:cs="Helvetica"/>
            <w:b/>
            <w:bCs/>
            <w:sz w:val="32"/>
            <w:szCs w:val="32"/>
          </w:rPr>
          <w:t>Remove Distractions</w:t>
        </w:r>
      </w:ins>
    </w:p>
    <w:p w:rsidR="00691451" w:rsidRPr="00691451" w:rsidRDefault="00691451" w:rsidP="00691451">
      <w:pPr>
        <w:shd w:val="clear" w:color="auto" w:fill="FFFFFF"/>
        <w:spacing w:after="150" w:line="315" w:lineRule="atLeast"/>
        <w:rPr>
          <w:ins w:id="95" w:author="Unknown"/>
          <w:rFonts w:ascii="Helvetica" w:eastAsia="Times New Roman" w:hAnsi="Helvetica" w:cs="Helvetica"/>
          <w:b/>
          <w:bCs/>
          <w:sz w:val="24"/>
          <w:szCs w:val="24"/>
        </w:rPr>
      </w:pPr>
      <w:ins w:id="96" w:author="Unknown">
        <w:r w:rsidRPr="00691451">
          <w:rPr>
            <w:rFonts w:ascii="Helvetica" w:eastAsia="Times New Roman" w:hAnsi="Helvetica" w:cs="Helvetica"/>
            <w:b/>
            <w:bCs/>
            <w:sz w:val="24"/>
            <w:szCs w:val="24"/>
          </w:rPr>
          <w:t>Focus on what is being said.</w:t>
        </w:r>
      </w:ins>
    </w:p>
    <w:p w:rsidR="00691451" w:rsidRPr="00691451" w:rsidRDefault="00691451" w:rsidP="00691451">
      <w:pPr>
        <w:shd w:val="clear" w:color="auto" w:fill="FFFFFF"/>
        <w:spacing w:line="240" w:lineRule="auto"/>
        <w:rPr>
          <w:ins w:id="97" w:author="Unknown"/>
          <w:rFonts w:ascii="Helvetica" w:eastAsia="Times New Roman" w:hAnsi="Helvetica" w:cs="Helvetica"/>
          <w:sz w:val="21"/>
          <w:szCs w:val="21"/>
        </w:rPr>
      </w:pPr>
      <w:ins w:id="98" w:author="Unknown">
        <w:r w:rsidRPr="00691451">
          <w:rPr>
            <w:rFonts w:ascii="Helvetica" w:eastAsia="Times New Roman" w:hAnsi="Helvetica" w:cs="Helvetica"/>
            <w:sz w:val="21"/>
            <w:szCs w:val="21"/>
          </w:rPr>
          <w:t xml:space="preserve">Don’t doodle, shuffle papers, look out the window, pick your fingernails or similar. Avoid unnecessary interruptions.  These </w:t>
        </w:r>
        <w:proofErr w:type="spellStart"/>
        <w:r w:rsidRPr="00691451">
          <w:rPr>
            <w:rFonts w:ascii="Helvetica" w:eastAsia="Times New Roman" w:hAnsi="Helvetica" w:cs="Helvetica"/>
            <w:sz w:val="21"/>
            <w:szCs w:val="21"/>
          </w:rPr>
          <w:t>behaviours</w:t>
        </w:r>
        <w:proofErr w:type="spellEnd"/>
        <w:r w:rsidRPr="00691451">
          <w:rPr>
            <w:rFonts w:ascii="Helvetica" w:eastAsia="Times New Roman" w:hAnsi="Helvetica" w:cs="Helvetica"/>
            <w:sz w:val="21"/>
            <w:szCs w:val="21"/>
          </w:rPr>
          <w:t xml:space="preserve"> disrupt the listening process and send messages to the speaker that you are bored or distracted.</w:t>
        </w:r>
      </w:ins>
    </w:p>
    <w:p w:rsidR="00691451" w:rsidRPr="00691451" w:rsidRDefault="00691451" w:rsidP="00691451">
      <w:pPr>
        <w:shd w:val="clear" w:color="auto" w:fill="767676"/>
        <w:spacing w:after="0" w:line="240" w:lineRule="auto"/>
        <w:jc w:val="center"/>
        <w:rPr>
          <w:ins w:id="99" w:author="Unknown"/>
          <w:rFonts w:ascii="Helvetica" w:eastAsia="Times New Roman" w:hAnsi="Helvetica" w:cs="Helvetica"/>
          <w:sz w:val="21"/>
          <w:szCs w:val="21"/>
        </w:rPr>
      </w:pPr>
      <w:ins w:id="100" w:author="Unknown">
        <w:r w:rsidRPr="00691451">
          <w:rPr>
            <w:rFonts w:ascii="Helvetica" w:eastAsia="Times New Roman" w:hAnsi="Helvetica" w:cs="Helvetica"/>
            <w:b/>
            <w:bCs/>
            <w:sz w:val="225"/>
            <w:szCs w:val="225"/>
          </w:rPr>
          <w:t>05</w:t>
        </w:r>
      </w:ins>
    </w:p>
    <w:p w:rsidR="00691451" w:rsidRPr="00691451" w:rsidRDefault="00691451" w:rsidP="00691451">
      <w:pPr>
        <w:shd w:val="clear" w:color="auto" w:fill="FFFFFF"/>
        <w:spacing w:after="300" w:line="450" w:lineRule="atLeast"/>
        <w:rPr>
          <w:ins w:id="101" w:author="Unknown"/>
          <w:rFonts w:ascii="Helvetica" w:eastAsia="Times New Roman" w:hAnsi="Helvetica" w:cs="Helvetica"/>
          <w:sz w:val="32"/>
          <w:szCs w:val="32"/>
        </w:rPr>
      </w:pPr>
      <w:proofErr w:type="spellStart"/>
      <w:ins w:id="102" w:author="Unknown">
        <w:r w:rsidRPr="00691451">
          <w:rPr>
            <w:rFonts w:ascii="Helvetica" w:eastAsia="Times New Roman" w:hAnsi="Helvetica" w:cs="Helvetica"/>
            <w:b/>
            <w:bCs/>
            <w:sz w:val="32"/>
            <w:szCs w:val="32"/>
          </w:rPr>
          <w:t>Empathise</w:t>
        </w:r>
        <w:proofErr w:type="spellEnd"/>
      </w:ins>
    </w:p>
    <w:p w:rsidR="00691451" w:rsidRPr="00691451" w:rsidRDefault="00691451" w:rsidP="00691451">
      <w:pPr>
        <w:shd w:val="clear" w:color="auto" w:fill="FFFFFF"/>
        <w:spacing w:after="150" w:line="315" w:lineRule="atLeast"/>
        <w:rPr>
          <w:ins w:id="103" w:author="Unknown"/>
          <w:rFonts w:ascii="Helvetica" w:eastAsia="Times New Roman" w:hAnsi="Helvetica" w:cs="Helvetica"/>
          <w:b/>
          <w:bCs/>
          <w:sz w:val="24"/>
          <w:szCs w:val="24"/>
        </w:rPr>
      </w:pPr>
      <w:ins w:id="104" w:author="Unknown">
        <w:r w:rsidRPr="00691451">
          <w:rPr>
            <w:rFonts w:ascii="Helvetica" w:eastAsia="Times New Roman" w:hAnsi="Helvetica" w:cs="Helvetica"/>
            <w:b/>
            <w:bCs/>
            <w:sz w:val="24"/>
            <w:szCs w:val="24"/>
          </w:rPr>
          <w:lastRenderedPageBreak/>
          <w:t>Try to understand the other person’s point of view.</w:t>
        </w:r>
      </w:ins>
    </w:p>
    <w:p w:rsidR="00691451" w:rsidRPr="00691451" w:rsidRDefault="00691451" w:rsidP="00691451">
      <w:pPr>
        <w:shd w:val="clear" w:color="auto" w:fill="FFFFFF"/>
        <w:spacing w:after="150" w:line="240" w:lineRule="auto"/>
        <w:rPr>
          <w:ins w:id="105" w:author="Unknown"/>
          <w:rFonts w:ascii="Helvetica" w:eastAsia="Times New Roman" w:hAnsi="Helvetica" w:cs="Helvetica"/>
          <w:sz w:val="21"/>
          <w:szCs w:val="21"/>
        </w:rPr>
      </w:pPr>
      <w:ins w:id="106" w:author="Unknown">
        <w:r w:rsidRPr="00691451">
          <w:rPr>
            <w:rFonts w:ascii="Helvetica" w:eastAsia="Times New Roman" w:hAnsi="Helvetica" w:cs="Helvetica"/>
            <w:sz w:val="21"/>
            <w:szCs w:val="21"/>
          </w:rPr>
          <w:t xml:space="preserve">Look at issues from their perspective.  Let go of preconceived ideas.  By having an open mind we can more fully </w:t>
        </w:r>
        <w:proofErr w:type="spellStart"/>
        <w:r w:rsidRPr="00691451">
          <w:rPr>
            <w:rFonts w:ascii="Helvetica" w:eastAsia="Times New Roman" w:hAnsi="Helvetica" w:cs="Helvetica"/>
            <w:sz w:val="21"/>
            <w:szCs w:val="21"/>
          </w:rPr>
          <w:t>empathise</w:t>
        </w:r>
        <w:proofErr w:type="spellEnd"/>
        <w:r w:rsidRPr="00691451">
          <w:rPr>
            <w:rFonts w:ascii="Helvetica" w:eastAsia="Times New Roman" w:hAnsi="Helvetica" w:cs="Helvetica"/>
            <w:sz w:val="21"/>
            <w:szCs w:val="21"/>
          </w:rPr>
          <w:t xml:space="preserve"> with the speaker.  If the speaker says something that you disagree with then wait and construct an argument to counter what is said but keep an open mind to the views and opinions of others. </w:t>
        </w:r>
      </w:ins>
    </w:p>
    <w:p w:rsidR="00691451" w:rsidRPr="00691451" w:rsidRDefault="00691451" w:rsidP="00691451">
      <w:pPr>
        <w:shd w:val="clear" w:color="auto" w:fill="FFFFFF"/>
        <w:spacing w:line="240" w:lineRule="auto"/>
        <w:rPr>
          <w:ins w:id="107" w:author="Unknown"/>
          <w:rFonts w:ascii="Helvetica" w:eastAsia="Times New Roman" w:hAnsi="Helvetica" w:cs="Helvetica"/>
          <w:sz w:val="21"/>
          <w:szCs w:val="21"/>
        </w:rPr>
      </w:pPr>
      <w:ins w:id="108" w:author="Unknown">
        <w:r w:rsidRPr="00691451">
          <w:rPr>
            <w:rFonts w:ascii="Helvetica" w:eastAsia="Times New Roman" w:hAnsi="Helvetica" w:cs="Helvetica"/>
            <w:sz w:val="21"/>
            <w:szCs w:val="21"/>
          </w:rPr>
          <w:t>See our page: </w:t>
        </w:r>
        <w:r w:rsidRPr="00691451">
          <w:rPr>
            <w:rFonts w:ascii="Helvetica" w:eastAsia="Times New Roman" w:hAnsi="Helvetica" w:cs="Helvetica"/>
            <w:sz w:val="21"/>
            <w:szCs w:val="21"/>
          </w:rPr>
          <w:fldChar w:fldCharType="begin"/>
        </w:r>
        <w:r w:rsidRPr="00691451">
          <w:rPr>
            <w:rFonts w:ascii="Helvetica" w:eastAsia="Times New Roman" w:hAnsi="Helvetica" w:cs="Helvetica"/>
            <w:sz w:val="21"/>
            <w:szCs w:val="21"/>
          </w:rPr>
          <w:instrText xml:space="preserve"> HYPERLINK "http://www.skillsyouneed.com/ips/empathy.html" </w:instrText>
        </w:r>
        <w:r w:rsidRPr="00691451">
          <w:rPr>
            <w:rFonts w:ascii="Helvetica" w:eastAsia="Times New Roman" w:hAnsi="Helvetica" w:cs="Helvetica"/>
            <w:sz w:val="21"/>
            <w:szCs w:val="21"/>
          </w:rPr>
          <w:fldChar w:fldCharType="separate"/>
        </w:r>
        <w:r w:rsidRPr="00691451">
          <w:rPr>
            <w:rFonts w:ascii="Helvetica" w:eastAsia="Times New Roman" w:hAnsi="Helvetica" w:cs="Helvetica"/>
            <w:b/>
            <w:bCs/>
            <w:sz w:val="21"/>
            <w:szCs w:val="21"/>
          </w:rPr>
          <w:t>What is Empathy?</w:t>
        </w:r>
        <w:r w:rsidRPr="00691451">
          <w:rPr>
            <w:rFonts w:ascii="Helvetica" w:eastAsia="Times New Roman" w:hAnsi="Helvetica" w:cs="Helvetica"/>
            <w:sz w:val="21"/>
            <w:szCs w:val="21"/>
          </w:rPr>
          <w:fldChar w:fldCharType="end"/>
        </w:r>
      </w:ins>
    </w:p>
    <w:p w:rsidR="00691451" w:rsidRPr="00691451" w:rsidRDefault="00691451" w:rsidP="00691451">
      <w:pPr>
        <w:shd w:val="clear" w:color="auto" w:fill="767676"/>
        <w:spacing w:after="0" w:line="240" w:lineRule="auto"/>
        <w:jc w:val="center"/>
        <w:rPr>
          <w:ins w:id="109" w:author="Unknown"/>
          <w:rFonts w:ascii="Helvetica" w:eastAsia="Times New Roman" w:hAnsi="Helvetica" w:cs="Helvetica"/>
          <w:sz w:val="21"/>
          <w:szCs w:val="21"/>
        </w:rPr>
      </w:pPr>
      <w:ins w:id="110" w:author="Unknown">
        <w:r w:rsidRPr="00691451">
          <w:rPr>
            <w:rFonts w:ascii="Helvetica" w:eastAsia="Times New Roman" w:hAnsi="Helvetica" w:cs="Helvetica"/>
            <w:b/>
            <w:bCs/>
            <w:sz w:val="225"/>
            <w:szCs w:val="225"/>
          </w:rPr>
          <w:t>06</w:t>
        </w:r>
      </w:ins>
    </w:p>
    <w:p w:rsidR="00691451" w:rsidRPr="00691451" w:rsidRDefault="00691451" w:rsidP="00691451">
      <w:pPr>
        <w:shd w:val="clear" w:color="auto" w:fill="FFFFFF"/>
        <w:spacing w:after="300" w:line="450" w:lineRule="atLeast"/>
        <w:rPr>
          <w:ins w:id="111" w:author="Unknown"/>
          <w:rFonts w:ascii="Helvetica" w:eastAsia="Times New Roman" w:hAnsi="Helvetica" w:cs="Helvetica"/>
          <w:sz w:val="32"/>
          <w:szCs w:val="32"/>
        </w:rPr>
      </w:pPr>
      <w:ins w:id="112" w:author="Unknown">
        <w:r w:rsidRPr="00691451">
          <w:rPr>
            <w:rFonts w:ascii="Helvetica" w:eastAsia="Times New Roman" w:hAnsi="Helvetica" w:cs="Helvetica"/>
            <w:b/>
            <w:bCs/>
            <w:sz w:val="32"/>
            <w:szCs w:val="32"/>
          </w:rPr>
          <w:t>Be Patient</w:t>
        </w:r>
      </w:ins>
    </w:p>
    <w:p w:rsidR="00691451" w:rsidRPr="00691451" w:rsidRDefault="00691451" w:rsidP="00691451">
      <w:pPr>
        <w:shd w:val="clear" w:color="auto" w:fill="FFFFFF"/>
        <w:spacing w:after="150" w:line="315" w:lineRule="atLeast"/>
        <w:rPr>
          <w:ins w:id="113" w:author="Unknown"/>
          <w:rFonts w:ascii="Helvetica" w:eastAsia="Times New Roman" w:hAnsi="Helvetica" w:cs="Helvetica"/>
          <w:b/>
          <w:bCs/>
          <w:sz w:val="24"/>
          <w:szCs w:val="24"/>
        </w:rPr>
      </w:pPr>
      <w:ins w:id="114" w:author="Unknown">
        <w:r w:rsidRPr="00691451">
          <w:rPr>
            <w:rFonts w:ascii="Helvetica" w:eastAsia="Times New Roman" w:hAnsi="Helvetica" w:cs="Helvetica"/>
            <w:b/>
            <w:bCs/>
            <w:sz w:val="24"/>
            <w:szCs w:val="24"/>
          </w:rPr>
          <w:t>A pause, even a long pause, does not necessarily mean that the speaker has finished.</w:t>
        </w:r>
      </w:ins>
    </w:p>
    <w:p w:rsidR="00691451" w:rsidRPr="00691451" w:rsidRDefault="00691451" w:rsidP="00691451">
      <w:pPr>
        <w:shd w:val="clear" w:color="auto" w:fill="FFFFFF"/>
        <w:spacing w:line="240" w:lineRule="auto"/>
        <w:rPr>
          <w:ins w:id="115" w:author="Unknown"/>
          <w:rFonts w:ascii="Helvetica" w:eastAsia="Times New Roman" w:hAnsi="Helvetica" w:cs="Helvetica"/>
          <w:sz w:val="21"/>
          <w:szCs w:val="21"/>
        </w:rPr>
      </w:pPr>
      <w:ins w:id="116" w:author="Unknown">
        <w:r w:rsidRPr="00691451">
          <w:rPr>
            <w:rFonts w:ascii="Helvetica" w:eastAsia="Times New Roman" w:hAnsi="Helvetica" w:cs="Helvetica"/>
            <w:sz w:val="21"/>
            <w:szCs w:val="21"/>
          </w:rPr>
          <w:t>Be patient and let the speaker continue in their own time, sometimes it takes time to formulate what to say and how to say it. Never interrupt or finish a sentence for someone.</w:t>
        </w:r>
      </w:ins>
    </w:p>
    <w:p w:rsidR="00691451" w:rsidRPr="00691451" w:rsidRDefault="00691451" w:rsidP="00691451">
      <w:pPr>
        <w:shd w:val="clear" w:color="auto" w:fill="767676"/>
        <w:spacing w:after="0" w:line="240" w:lineRule="auto"/>
        <w:jc w:val="center"/>
        <w:rPr>
          <w:ins w:id="117" w:author="Unknown"/>
          <w:rFonts w:ascii="Helvetica" w:eastAsia="Times New Roman" w:hAnsi="Helvetica" w:cs="Helvetica"/>
          <w:sz w:val="21"/>
          <w:szCs w:val="21"/>
        </w:rPr>
      </w:pPr>
      <w:ins w:id="118" w:author="Unknown">
        <w:r w:rsidRPr="00691451">
          <w:rPr>
            <w:rFonts w:ascii="Helvetica" w:eastAsia="Times New Roman" w:hAnsi="Helvetica" w:cs="Helvetica"/>
            <w:b/>
            <w:bCs/>
            <w:sz w:val="225"/>
            <w:szCs w:val="225"/>
          </w:rPr>
          <w:t>07</w:t>
        </w:r>
      </w:ins>
    </w:p>
    <w:p w:rsidR="00691451" w:rsidRPr="00691451" w:rsidRDefault="00691451" w:rsidP="00691451">
      <w:pPr>
        <w:shd w:val="clear" w:color="auto" w:fill="FFFFFF"/>
        <w:spacing w:after="300" w:line="450" w:lineRule="atLeast"/>
        <w:rPr>
          <w:ins w:id="119" w:author="Unknown"/>
          <w:rFonts w:ascii="Helvetica" w:eastAsia="Times New Roman" w:hAnsi="Helvetica" w:cs="Helvetica"/>
          <w:sz w:val="32"/>
          <w:szCs w:val="32"/>
        </w:rPr>
      </w:pPr>
      <w:ins w:id="120" w:author="Unknown">
        <w:r w:rsidRPr="00691451">
          <w:rPr>
            <w:rFonts w:ascii="Helvetica" w:eastAsia="Times New Roman" w:hAnsi="Helvetica" w:cs="Helvetica"/>
            <w:b/>
            <w:bCs/>
            <w:sz w:val="32"/>
            <w:szCs w:val="32"/>
          </w:rPr>
          <w:t>Avoid Personal Prejudice</w:t>
        </w:r>
      </w:ins>
    </w:p>
    <w:p w:rsidR="00691451" w:rsidRPr="00691451" w:rsidRDefault="00691451" w:rsidP="00691451">
      <w:pPr>
        <w:shd w:val="clear" w:color="auto" w:fill="FFFFFF"/>
        <w:spacing w:after="150" w:line="315" w:lineRule="atLeast"/>
        <w:rPr>
          <w:ins w:id="121" w:author="Unknown"/>
          <w:rFonts w:ascii="Helvetica" w:eastAsia="Times New Roman" w:hAnsi="Helvetica" w:cs="Helvetica"/>
          <w:b/>
          <w:bCs/>
          <w:sz w:val="24"/>
          <w:szCs w:val="24"/>
        </w:rPr>
      </w:pPr>
      <w:ins w:id="122" w:author="Unknown">
        <w:r w:rsidRPr="00691451">
          <w:rPr>
            <w:rFonts w:ascii="Helvetica" w:eastAsia="Times New Roman" w:hAnsi="Helvetica" w:cs="Helvetica"/>
            <w:b/>
            <w:bCs/>
            <w:sz w:val="24"/>
            <w:szCs w:val="24"/>
          </w:rPr>
          <w:t>Try to be impartial.</w:t>
        </w:r>
      </w:ins>
    </w:p>
    <w:p w:rsidR="00691451" w:rsidRPr="00691451" w:rsidRDefault="00691451" w:rsidP="00691451">
      <w:pPr>
        <w:shd w:val="clear" w:color="auto" w:fill="FFFFFF"/>
        <w:spacing w:line="240" w:lineRule="auto"/>
        <w:rPr>
          <w:ins w:id="123" w:author="Unknown"/>
          <w:rFonts w:ascii="Helvetica" w:eastAsia="Times New Roman" w:hAnsi="Helvetica" w:cs="Helvetica"/>
          <w:sz w:val="21"/>
          <w:szCs w:val="21"/>
        </w:rPr>
      </w:pPr>
      <w:ins w:id="124" w:author="Unknown">
        <w:r w:rsidRPr="00691451">
          <w:rPr>
            <w:rFonts w:ascii="Helvetica" w:eastAsia="Times New Roman" w:hAnsi="Helvetica" w:cs="Helvetica"/>
            <w:sz w:val="21"/>
            <w:szCs w:val="21"/>
          </w:rPr>
          <w:t>Don't become irritated and don't let the person’s habits or mannerisms distract you from what the speaker is really saying. Everybody has a different way of speaking - some people are for example more nervous or shy than others, some have regional accents or make excessive arm movements, some people like to pace whilst talking - others like to sit still. Focus on what is being said and try to ignore styles of delivery.</w:t>
        </w:r>
      </w:ins>
    </w:p>
    <w:p w:rsidR="00691451" w:rsidRPr="00691451" w:rsidRDefault="00691451" w:rsidP="00691451">
      <w:pPr>
        <w:shd w:val="clear" w:color="auto" w:fill="767676"/>
        <w:spacing w:after="0" w:line="240" w:lineRule="auto"/>
        <w:jc w:val="center"/>
        <w:rPr>
          <w:ins w:id="125" w:author="Unknown"/>
          <w:rFonts w:ascii="Helvetica" w:eastAsia="Times New Roman" w:hAnsi="Helvetica" w:cs="Helvetica"/>
          <w:sz w:val="21"/>
          <w:szCs w:val="21"/>
        </w:rPr>
      </w:pPr>
      <w:ins w:id="126" w:author="Unknown">
        <w:r w:rsidRPr="00691451">
          <w:rPr>
            <w:rFonts w:ascii="Helvetica" w:eastAsia="Times New Roman" w:hAnsi="Helvetica" w:cs="Helvetica"/>
            <w:b/>
            <w:bCs/>
            <w:sz w:val="225"/>
            <w:szCs w:val="225"/>
          </w:rPr>
          <w:lastRenderedPageBreak/>
          <w:t>08</w:t>
        </w:r>
      </w:ins>
    </w:p>
    <w:p w:rsidR="00691451" w:rsidRPr="00691451" w:rsidRDefault="00691451" w:rsidP="00691451">
      <w:pPr>
        <w:shd w:val="clear" w:color="auto" w:fill="FFFFFF"/>
        <w:spacing w:after="300" w:line="450" w:lineRule="atLeast"/>
        <w:rPr>
          <w:ins w:id="127" w:author="Unknown"/>
          <w:rFonts w:ascii="Helvetica" w:eastAsia="Times New Roman" w:hAnsi="Helvetica" w:cs="Helvetica"/>
          <w:sz w:val="32"/>
          <w:szCs w:val="32"/>
        </w:rPr>
      </w:pPr>
      <w:ins w:id="128" w:author="Unknown">
        <w:r w:rsidRPr="00691451">
          <w:rPr>
            <w:rFonts w:ascii="Helvetica" w:eastAsia="Times New Roman" w:hAnsi="Helvetica" w:cs="Helvetica"/>
            <w:b/>
            <w:bCs/>
            <w:sz w:val="32"/>
            <w:szCs w:val="32"/>
          </w:rPr>
          <w:t>Listen to the Tone</w:t>
        </w:r>
      </w:ins>
    </w:p>
    <w:p w:rsidR="00691451" w:rsidRPr="00691451" w:rsidRDefault="00691451" w:rsidP="00691451">
      <w:pPr>
        <w:shd w:val="clear" w:color="auto" w:fill="FFFFFF"/>
        <w:spacing w:after="150" w:line="315" w:lineRule="atLeast"/>
        <w:rPr>
          <w:ins w:id="129" w:author="Unknown"/>
          <w:rFonts w:ascii="Helvetica" w:eastAsia="Times New Roman" w:hAnsi="Helvetica" w:cs="Helvetica"/>
          <w:b/>
          <w:bCs/>
          <w:sz w:val="24"/>
          <w:szCs w:val="24"/>
        </w:rPr>
      </w:pPr>
      <w:ins w:id="130" w:author="Unknown">
        <w:r w:rsidRPr="00691451">
          <w:rPr>
            <w:rFonts w:ascii="Helvetica" w:eastAsia="Times New Roman" w:hAnsi="Helvetica" w:cs="Helvetica"/>
            <w:b/>
            <w:bCs/>
            <w:sz w:val="24"/>
            <w:szCs w:val="24"/>
          </w:rPr>
          <w:t>Volume and tone both add to what someone is saying.</w:t>
        </w:r>
      </w:ins>
    </w:p>
    <w:p w:rsidR="00691451" w:rsidRPr="00691451" w:rsidRDefault="00691451" w:rsidP="00691451">
      <w:pPr>
        <w:shd w:val="clear" w:color="auto" w:fill="FFFFFF"/>
        <w:spacing w:after="150" w:line="240" w:lineRule="auto"/>
        <w:rPr>
          <w:ins w:id="131" w:author="Unknown"/>
          <w:rFonts w:ascii="Helvetica" w:eastAsia="Times New Roman" w:hAnsi="Helvetica" w:cs="Helvetica"/>
          <w:sz w:val="21"/>
          <w:szCs w:val="21"/>
        </w:rPr>
      </w:pPr>
      <w:ins w:id="132" w:author="Unknown">
        <w:r w:rsidRPr="00691451">
          <w:rPr>
            <w:rFonts w:ascii="Helvetica" w:eastAsia="Times New Roman" w:hAnsi="Helvetica" w:cs="Helvetica"/>
            <w:sz w:val="21"/>
            <w:szCs w:val="21"/>
          </w:rPr>
          <w:t>A good speaker will use both volume and tone to their advantage to keep an audience attentive; everybody will use pitch, tone and volume of voice in certain situations – let these help you to understand the emphasis of what is being said.</w:t>
        </w:r>
      </w:ins>
    </w:p>
    <w:p w:rsidR="00691451" w:rsidRPr="00691451" w:rsidRDefault="00691451" w:rsidP="00691451">
      <w:pPr>
        <w:shd w:val="clear" w:color="auto" w:fill="FFFFFF"/>
        <w:spacing w:line="240" w:lineRule="auto"/>
        <w:rPr>
          <w:ins w:id="133" w:author="Unknown"/>
          <w:rFonts w:ascii="Helvetica" w:eastAsia="Times New Roman" w:hAnsi="Helvetica" w:cs="Helvetica"/>
          <w:sz w:val="21"/>
          <w:szCs w:val="21"/>
        </w:rPr>
      </w:pPr>
      <w:ins w:id="134" w:author="Unknown">
        <w:r w:rsidRPr="00691451">
          <w:rPr>
            <w:rFonts w:ascii="Helvetica" w:eastAsia="Times New Roman" w:hAnsi="Helvetica" w:cs="Helvetica"/>
            <w:sz w:val="21"/>
            <w:szCs w:val="21"/>
          </w:rPr>
          <w:t>See our page: </w:t>
        </w:r>
        <w:r w:rsidRPr="00691451">
          <w:rPr>
            <w:rFonts w:ascii="Helvetica" w:eastAsia="Times New Roman" w:hAnsi="Helvetica" w:cs="Helvetica"/>
            <w:sz w:val="21"/>
            <w:szCs w:val="21"/>
          </w:rPr>
          <w:fldChar w:fldCharType="begin"/>
        </w:r>
        <w:r w:rsidRPr="00691451">
          <w:rPr>
            <w:rFonts w:ascii="Helvetica" w:eastAsia="Times New Roman" w:hAnsi="Helvetica" w:cs="Helvetica"/>
            <w:sz w:val="21"/>
            <w:szCs w:val="21"/>
          </w:rPr>
          <w:instrText xml:space="preserve"> HYPERLINK "http://www.skillsyouneed.com/ips/effective-speaking.html" </w:instrText>
        </w:r>
        <w:r w:rsidRPr="00691451">
          <w:rPr>
            <w:rFonts w:ascii="Helvetica" w:eastAsia="Times New Roman" w:hAnsi="Helvetica" w:cs="Helvetica"/>
            <w:sz w:val="21"/>
            <w:szCs w:val="21"/>
          </w:rPr>
          <w:fldChar w:fldCharType="separate"/>
        </w:r>
        <w:r w:rsidRPr="00691451">
          <w:rPr>
            <w:rFonts w:ascii="Helvetica" w:eastAsia="Times New Roman" w:hAnsi="Helvetica" w:cs="Helvetica"/>
            <w:b/>
            <w:bCs/>
            <w:sz w:val="21"/>
            <w:szCs w:val="21"/>
          </w:rPr>
          <w:t>Effective Speaking</w:t>
        </w:r>
        <w:r w:rsidRPr="00691451">
          <w:rPr>
            <w:rFonts w:ascii="Helvetica" w:eastAsia="Times New Roman" w:hAnsi="Helvetica" w:cs="Helvetica"/>
            <w:sz w:val="21"/>
            <w:szCs w:val="21"/>
          </w:rPr>
          <w:fldChar w:fldCharType="end"/>
        </w:r>
        <w:r w:rsidRPr="00691451">
          <w:rPr>
            <w:rFonts w:ascii="Helvetica" w:eastAsia="Times New Roman" w:hAnsi="Helvetica" w:cs="Helvetica"/>
            <w:sz w:val="21"/>
            <w:szCs w:val="21"/>
          </w:rPr>
          <w:t> for more.</w:t>
        </w:r>
      </w:ins>
    </w:p>
    <w:p w:rsidR="00691451" w:rsidRPr="00691451" w:rsidRDefault="00691451" w:rsidP="00691451">
      <w:pPr>
        <w:shd w:val="clear" w:color="auto" w:fill="767676"/>
        <w:spacing w:after="0" w:line="240" w:lineRule="auto"/>
        <w:jc w:val="center"/>
        <w:rPr>
          <w:ins w:id="135" w:author="Unknown"/>
          <w:rFonts w:ascii="Helvetica" w:eastAsia="Times New Roman" w:hAnsi="Helvetica" w:cs="Helvetica"/>
          <w:sz w:val="21"/>
          <w:szCs w:val="21"/>
        </w:rPr>
      </w:pPr>
      <w:ins w:id="136" w:author="Unknown">
        <w:r w:rsidRPr="00691451">
          <w:rPr>
            <w:rFonts w:ascii="Helvetica" w:eastAsia="Times New Roman" w:hAnsi="Helvetica" w:cs="Helvetica"/>
            <w:b/>
            <w:bCs/>
            <w:sz w:val="225"/>
            <w:szCs w:val="225"/>
          </w:rPr>
          <w:t>09</w:t>
        </w:r>
      </w:ins>
    </w:p>
    <w:p w:rsidR="00691451" w:rsidRPr="00691451" w:rsidRDefault="00691451" w:rsidP="00691451">
      <w:pPr>
        <w:shd w:val="clear" w:color="auto" w:fill="FFFFFF"/>
        <w:spacing w:after="300" w:line="450" w:lineRule="atLeast"/>
        <w:rPr>
          <w:ins w:id="137" w:author="Unknown"/>
          <w:rFonts w:ascii="Helvetica" w:eastAsia="Times New Roman" w:hAnsi="Helvetica" w:cs="Helvetica"/>
          <w:sz w:val="32"/>
          <w:szCs w:val="32"/>
        </w:rPr>
      </w:pPr>
      <w:ins w:id="138" w:author="Unknown">
        <w:r w:rsidRPr="00691451">
          <w:rPr>
            <w:rFonts w:ascii="Helvetica" w:eastAsia="Times New Roman" w:hAnsi="Helvetica" w:cs="Helvetica"/>
            <w:b/>
            <w:bCs/>
            <w:sz w:val="32"/>
            <w:szCs w:val="32"/>
          </w:rPr>
          <w:t>Listen for Ideas – Not Just Words</w:t>
        </w:r>
      </w:ins>
    </w:p>
    <w:p w:rsidR="00691451" w:rsidRPr="00691451" w:rsidRDefault="00691451" w:rsidP="00691451">
      <w:pPr>
        <w:shd w:val="clear" w:color="auto" w:fill="FFFFFF"/>
        <w:spacing w:after="150" w:line="315" w:lineRule="atLeast"/>
        <w:rPr>
          <w:ins w:id="139" w:author="Unknown"/>
          <w:rFonts w:ascii="Helvetica" w:eastAsia="Times New Roman" w:hAnsi="Helvetica" w:cs="Helvetica"/>
          <w:b/>
          <w:bCs/>
          <w:sz w:val="24"/>
          <w:szCs w:val="24"/>
        </w:rPr>
      </w:pPr>
      <w:ins w:id="140" w:author="Unknown">
        <w:r w:rsidRPr="00691451">
          <w:rPr>
            <w:rFonts w:ascii="Helvetica" w:eastAsia="Times New Roman" w:hAnsi="Helvetica" w:cs="Helvetica"/>
            <w:b/>
            <w:bCs/>
            <w:sz w:val="24"/>
            <w:szCs w:val="24"/>
          </w:rPr>
          <w:t>You need to get the whole picture, not just isolated bits and pieces.</w:t>
        </w:r>
      </w:ins>
    </w:p>
    <w:p w:rsidR="00691451" w:rsidRPr="00691451" w:rsidRDefault="00691451" w:rsidP="00691451">
      <w:pPr>
        <w:shd w:val="clear" w:color="auto" w:fill="FFFFFF"/>
        <w:spacing w:line="240" w:lineRule="auto"/>
        <w:rPr>
          <w:ins w:id="141" w:author="Unknown"/>
          <w:rFonts w:ascii="Helvetica" w:eastAsia="Times New Roman" w:hAnsi="Helvetica" w:cs="Helvetica"/>
          <w:sz w:val="21"/>
          <w:szCs w:val="21"/>
        </w:rPr>
      </w:pPr>
      <w:ins w:id="142" w:author="Unknown">
        <w:r w:rsidRPr="00691451">
          <w:rPr>
            <w:rFonts w:ascii="Helvetica" w:eastAsia="Times New Roman" w:hAnsi="Helvetica" w:cs="Helvetica"/>
            <w:sz w:val="21"/>
            <w:szCs w:val="21"/>
          </w:rPr>
          <w:t>Maybe one of the most difficult aspects of listening is the ability to link together pieces of information to reveal the ideas of others. With proper concentration, letting go of distractions, and focus this becomes easier.</w:t>
        </w:r>
      </w:ins>
    </w:p>
    <w:p w:rsidR="00691451" w:rsidRPr="00691451" w:rsidRDefault="00691451" w:rsidP="00691451">
      <w:pPr>
        <w:shd w:val="clear" w:color="auto" w:fill="767676"/>
        <w:spacing w:after="0" w:line="240" w:lineRule="auto"/>
        <w:jc w:val="center"/>
        <w:rPr>
          <w:ins w:id="143" w:author="Unknown"/>
          <w:rFonts w:ascii="Helvetica" w:eastAsia="Times New Roman" w:hAnsi="Helvetica" w:cs="Helvetica"/>
          <w:sz w:val="21"/>
          <w:szCs w:val="21"/>
        </w:rPr>
      </w:pPr>
      <w:ins w:id="144" w:author="Unknown">
        <w:r w:rsidRPr="00691451">
          <w:rPr>
            <w:rFonts w:ascii="Helvetica" w:eastAsia="Times New Roman" w:hAnsi="Helvetica" w:cs="Helvetica"/>
            <w:b/>
            <w:bCs/>
            <w:sz w:val="225"/>
            <w:szCs w:val="225"/>
          </w:rPr>
          <w:t>10</w:t>
        </w:r>
      </w:ins>
    </w:p>
    <w:p w:rsidR="00691451" w:rsidRPr="00691451" w:rsidRDefault="00691451" w:rsidP="00691451">
      <w:pPr>
        <w:shd w:val="clear" w:color="auto" w:fill="FFFFFF"/>
        <w:spacing w:after="300" w:line="450" w:lineRule="atLeast"/>
        <w:rPr>
          <w:ins w:id="145" w:author="Unknown"/>
          <w:rFonts w:ascii="Helvetica" w:eastAsia="Times New Roman" w:hAnsi="Helvetica" w:cs="Helvetica"/>
          <w:sz w:val="32"/>
          <w:szCs w:val="32"/>
        </w:rPr>
      </w:pPr>
      <w:ins w:id="146" w:author="Unknown">
        <w:r w:rsidRPr="00691451">
          <w:rPr>
            <w:rFonts w:ascii="Helvetica" w:eastAsia="Times New Roman" w:hAnsi="Helvetica" w:cs="Helvetica"/>
            <w:b/>
            <w:bCs/>
            <w:sz w:val="32"/>
            <w:szCs w:val="32"/>
          </w:rPr>
          <w:t>Wait and Watch for Non-Verbal Communication</w:t>
        </w:r>
      </w:ins>
    </w:p>
    <w:p w:rsidR="00691451" w:rsidRPr="00691451" w:rsidRDefault="00691451" w:rsidP="00691451">
      <w:pPr>
        <w:shd w:val="clear" w:color="auto" w:fill="FFFFFF"/>
        <w:spacing w:after="150" w:line="315" w:lineRule="atLeast"/>
        <w:rPr>
          <w:ins w:id="147" w:author="Unknown"/>
          <w:rFonts w:ascii="Helvetica" w:eastAsia="Times New Roman" w:hAnsi="Helvetica" w:cs="Helvetica"/>
          <w:b/>
          <w:bCs/>
          <w:sz w:val="24"/>
          <w:szCs w:val="24"/>
        </w:rPr>
      </w:pPr>
      <w:ins w:id="148" w:author="Unknown">
        <w:r w:rsidRPr="00691451">
          <w:rPr>
            <w:rFonts w:ascii="Helvetica" w:eastAsia="Times New Roman" w:hAnsi="Helvetica" w:cs="Helvetica"/>
            <w:b/>
            <w:bCs/>
            <w:sz w:val="24"/>
            <w:szCs w:val="24"/>
          </w:rPr>
          <w:lastRenderedPageBreak/>
          <w:t>Gestures, facial expressions, and eye-movements can all be important.</w:t>
        </w:r>
      </w:ins>
    </w:p>
    <w:p w:rsidR="00691451" w:rsidRPr="00691451" w:rsidRDefault="00691451" w:rsidP="00691451">
      <w:pPr>
        <w:shd w:val="clear" w:color="auto" w:fill="FFFFFF"/>
        <w:spacing w:after="150" w:line="240" w:lineRule="auto"/>
        <w:rPr>
          <w:ins w:id="149" w:author="Unknown"/>
          <w:rFonts w:ascii="Helvetica" w:eastAsia="Times New Roman" w:hAnsi="Helvetica" w:cs="Helvetica"/>
          <w:sz w:val="21"/>
          <w:szCs w:val="21"/>
        </w:rPr>
      </w:pPr>
      <w:ins w:id="150" w:author="Unknown">
        <w:r w:rsidRPr="00691451">
          <w:rPr>
            <w:rFonts w:ascii="Helvetica" w:eastAsia="Times New Roman" w:hAnsi="Helvetica" w:cs="Helvetica"/>
            <w:sz w:val="21"/>
            <w:szCs w:val="21"/>
          </w:rPr>
          <w:t>We don’t just listen with our ears but also with our eyes – watch and pick up the additional information being transmitted via non-verbal communication.</w:t>
        </w:r>
      </w:ins>
    </w:p>
    <w:p w:rsidR="00691451" w:rsidRPr="00691451" w:rsidRDefault="00691451" w:rsidP="00691451">
      <w:pPr>
        <w:shd w:val="clear" w:color="auto" w:fill="FFFFFF"/>
        <w:spacing w:line="240" w:lineRule="auto"/>
        <w:rPr>
          <w:ins w:id="151" w:author="Unknown"/>
          <w:rFonts w:ascii="Helvetica" w:eastAsia="Times New Roman" w:hAnsi="Helvetica" w:cs="Helvetica"/>
          <w:sz w:val="21"/>
          <w:szCs w:val="21"/>
        </w:rPr>
      </w:pPr>
      <w:ins w:id="152" w:author="Unknown">
        <w:r w:rsidRPr="00691451">
          <w:rPr>
            <w:rFonts w:ascii="Helvetica" w:eastAsia="Times New Roman" w:hAnsi="Helvetica" w:cs="Helvetica"/>
            <w:sz w:val="21"/>
            <w:szCs w:val="21"/>
          </w:rPr>
          <w:t>See our page: </w:t>
        </w:r>
        <w:r w:rsidRPr="00691451">
          <w:rPr>
            <w:rFonts w:ascii="Helvetica" w:eastAsia="Times New Roman" w:hAnsi="Helvetica" w:cs="Helvetica"/>
            <w:sz w:val="21"/>
            <w:szCs w:val="21"/>
          </w:rPr>
          <w:fldChar w:fldCharType="begin"/>
        </w:r>
        <w:r w:rsidRPr="00691451">
          <w:rPr>
            <w:rFonts w:ascii="Helvetica" w:eastAsia="Times New Roman" w:hAnsi="Helvetica" w:cs="Helvetica"/>
            <w:sz w:val="21"/>
            <w:szCs w:val="21"/>
          </w:rPr>
          <w:instrText xml:space="preserve"> HYPERLINK "http://www.skillsyouneed.com/ips/nonverbal-communication.html" </w:instrText>
        </w:r>
        <w:r w:rsidRPr="00691451">
          <w:rPr>
            <w:rFonts w:ascii="Helvetica" w:eastAsia="Times New Roman" w:hAnsi="Helvetica" w:cs="Helvetica"/>
            <w:sz w:val="21"/>
            <w:szCs w:val="21"/>
          </w:rPr>
          <w:fldChar w:fldCharType="separate"/>
        </w:r>
        <w:r w:rsidRPr="00691451">
          <w:rPr>
            <w:rFonts w:ascii="Helvetica" w:eastAsia="Times New Roman" w:hAnsi="Helvetica" w:cs="Helvetica"/>
            <w:b/>
            <w:bCs/>
            <w:sz w:val="21"/>
            <w:szCs w:val="21"/>
          </w:rPr>
          <w:t>Non-verbal Communication</w:t>
        </w:r>
        <w:r w:rsidRPr="00691451">
          <w:rPr>
            <w:rFonts w:ascii="Helvetica" w:eastAsia="Times New Roman" w:hAnsi="Helvetica" w:cs="Helvetica"/>
            <w:sz w:val="21"/>
            <w:szCs w:val="21"/>
          </w:rPr>
          <w:fldChar w:fldCharType="end"/>
        </w:r>
        <w:r w:rsidRPr="00691451">
          <w:rPr>
            <w:rFonts w:ascii="Helvetica" w:eastAsia="Times New Roman" w:hAnsi="Helvetica" w:cs="Helvetica"/>
            <w:sz w:val="21"/>
            <w:szCs w:val="21"/>
          </w:rPr>
          <w:t>.</w:t>
        </w:r>
      </w:ins>
    </w:p>
    <w:p w:rsidR="002E273A" w:rsidRPr="00691451" w:rsidRDefault="00691451" w:rsidP="00691451">
      <w:ins w:id="153" w:author="Unknown">
        <w:r w:rsidRPr="00691451">
          <w:rPr>
            <w:rFonts w:ascii="Helvetica" w:eastAsia="Times New Roman" w:hAnsi="Helvetica" w:cs="Helvetica"/>
            <w:sz w:val="21"/>
            <w:szCs w:val="21"/>
          </w:rPr>
          <w:br/>
        </w:r>
        <w:r w:rsidRPr="00691451">
          <w:rPr>
            <w:rFonts w:ascii="Helvetica" w:eastAsia="Times New Roman" w:hAnsi="Helvetica" w:cs="Helvetica"/>
            <w:sz w:val="21"/>
            <w:szCs w:val="21"/>
          </w:rPr>
          <w:br/>
          <w:t>Find more at: </w:t>
        </w:r>
        <w:r w:rsidRPr="00691451">
          <w:rPr>
            <w:rFonts w:ascii="Helvetica" w:eastAsia="Times New Roman" w:hAnsi="Helvetica" w:cs="Helvetica"/>
            <w:sz w:val="21"/>
            <w:szCs w:val="21"/>
          </w:rPr>
          <w:fldChar w:fldCharType="begin"/>
        </w:r>
        <w:r w:rsidRPr="00691451">
          <w:rPr>
            <w:rFonts w:ascii="Helvetica" w:eastAsia="Times New Roman" w:hAnsi="Helvetica" w:cs="Helvetica"/>
            <w:sz w:val="21"/>
            <w:szCs w:val="21"/>
          </w:rPr>
          <w:instrText xml:space="preserve"> HYPERLINK "http://www.skillsyouneed.com/ips/listening-skills.html" \l "ixzz4KlgUeFS0" </w:instrText>
        </w:r>
        <w:r w:rsidRPr="00691451">
          <w:rPr>
            <w:rFonts w:ascii="Helvetica" w:eastAsia="Times New Roman" w:hAnsi="Helvetica" w:cs="Helvetica"/>
            <w:sz w:val="21"/>
            <w:szCs w:val="21"/>
          </w:rPr>
          <w:fldChar w:fldCharType="separate"/>
        </w:r>
        <w:r w:rsidRPr="00691451">
          <w:rPr>
            <w:rFonts w:ascii="Helvetica" w:eastAsia="Times New Roman" w:hAnsi="Helvetica" w:cs="Helvetica"/>
            <w:sz w:val="21"/>
            <w:szCs w:val="21"/>
            <w:u w:val="single"/>
          </w:rPr>
          <w:t>http://www.skillsyouneed.com/ips/listening-skills.html#ixzz4KlgUeFS0</w:t>
        </w:r>
        <w:r w:rsidRPr="00691451">
          <w:rPr>
            <w:rFonts w:ascii="Helvetica" w:eastAsia="Times New Roman" w:hAnsi="Helvetica" w:cs="Helvetica"/>
            <w:sz w:val="21"/>
            <w:szCs w:val="21"/>
          </w:rPr>
          <w:fldChar w:fldCharType="end"/>
        </w:r>
      </w:ins>
    </w:p>
    <w:sectPr w:rsidR="002E273A" w:rsidRPr="0069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C6F"/>
    <w:rsid w:val="002E273A"/>
    <w:rsid w:val="00691451"/>
    <w:rsid w:val="009626B4"/>
    <w:rsid w:val="00E9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1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1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14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4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14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1451"/>
    <w:rPr>
      <w:rFonts w:ascii="Times New Roman" w:eastAsia="Times New Roman" w:hAnsi="Times New Roman" w:cs="Times New Roman"/>
      <w:b/>
      <w:bCs/>
      <w:sz w:val="27"/>
      <w:szCs w:val="27"/>
    </w:rPr>
  </w:style>
  <w:style w:type="character" w:customStyle="1" w:styleId="pull-right">
    <w:name w:val="pull-right"/>
    <w:basedOn w:val="DefaultParagraphFont"/>
    <w:rsid w:val="00691451"/>
  </w:style>
  <w:style w:type="character" w:customStyle="1" w:styleId="apple-converted-space">
    <w:name w:val="apple-converted-space"/>
    <w:basedOn w:val="DefaultParagraphFont"/>
    <w:rsid w:val="00691451"/>
  </w:style>
  <w:style w:type="character" w:styleId="Hyperlink">
    <w:name w:val="Hyperlink"/>
    <w:basedOn w:val="DefaultParagraphFont"/>
    <w:uiPriority w:val="99"/>
    <w:semiHidden/>
    <w:unhideWhenUsed/>
    <w:rsid w:val="00691451"/>
    <w:rPr>
      <w:color w:val="0000FF"/>
      <w:u w:val="single"/>
    </w:rPr>
  </w:style>
  <w:style w:type="paragraph" w:customStyle="1" w:styleId="lead">
    <w:name w:val="lead"/>
    <w:basedOn w:val="Normal"/>
    <w:rsid w:val="006914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6914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b-smtxt">
    <w:name w:val="bulb-smtxt"/>
    <w:basedOn w:val="Normal"/>
    <w:rsid w:val="006914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1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451"/>
    <w:rPr>
      <w:b/>
      <w:bCs/>
    </w:rPr>
  </w:style>
  <w:style w:type="character" w:styleId="Emphasis">
    <w:name w:val="Emphasis"/>
    <w:basedOn w:val="DefaultParagraphFont"/>
    <w:uiPriority w:val="20"/>
    <w:qFormat/>
    <w:rsid w:val="00691451"/>
    <w:rPr>
      <w:i/>
      <w:iCs/>
    </w:rPr>
  </w:style>
  <w:style w:type="paragraph" w:styleId="BalloonText">
    <w:name w:val="Balloon Text"/>
    <w:basedOn w:val="Normal"/>
    <w:link w:val="BalloonTextChar"/>
    <w:uiPriority w:val="99"/>
    <w:semiHidden/>
    <w:unhideWhenUsed/>
    <w:rsid w:val="00691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1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1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14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4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14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1451"/>
    <w:rPr>
      <w:rFonts w:ascii="Times New Roman" w:eastAsia="Times New Roman" w:hAnsi="Times New Roman" w:cs="Times New Roman"/>
      <w:b/>
      <w:bCs/>
      <w:sz w:val="27"/>
      <w:szCs w:val="27"/>
    </w:rPr>
  </w:style>
  <w:style w:type="character" w:customStyle="1" w:styleId="pull-right">
    <w:name w:val="pull-right"/>
    <w:basedOn w:val="DefaultParagraphFont"/>
    <w:rsid w:val="00691451"/>
  </w:style>
  <w:style w:type="character" w:customStyle="1" w:styleId="apple-converted-space">
    <w:name w:val="apple-converted-space"/>
    <w:basedOn w:val="DefaultParagraphFont"/>
    <w:rsid w:val="00691451"/>
  </w:style>
  <w:style w:type="character" w:styleId="Hyperlink">
    <w:name w:val="Hyperlink"/>
    <w:basedOn w:val="DefaultParagraphFont"/>
    <w:uiPriority w:val="99"/>
    <w:semiHidden/>
    <w:unhideWhenUsed/>
    <w:rsid w:val="00691451"/>
    <w:rPr>
      <w:color w:val="0000FF"/>
      <w:u w:val="single"/>
    </w:rPr>
  </w:style>
  <w:style w:type="paragraph" w:customStyle="1" w:styleId="lead">
    <w:name w:val="lead"/>
    <w:basedOn w:val="Normal"/>
    <w:rsid w:val="006914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6914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b-smtxt">
    <w:name w:val="bulb-smtxt"/>
    <w:basedOn w:val="Normal"/>
    <w:rsid w:val="006914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1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451"/>
    <w:rPr>
      <w:b/>
      <w:bCs/>
    </w:rPr>
  </w:style>
  <w:style w:type="character" w:styleId="Emphasis">
    <w:name w:val="Emphasis"/>
    <w:basedOn w:val="DefaultParagraphFont"/>
    <w:uiPriority w:val="20"/>
    <w:qFormat/>
    <w:rsid w:val="00691451"/>
    <w:rPr>
      <w:i/>
      <w:iCs/>
    </w:rPr>
  </w:style>
  <w:style w:type="paragraph" w:styleId="BalloonText">
    <w:name w:val="Balloon Text"/>
    <w:basedOn w:val="Normal"/>
    <w:link w:val="BalloonTextChar"/>
    <w:uiPriority w:val="99"/>
    <w:semiHidden/>
    <w:unhideWhenUsed/>
    <w:rsid w:val="00691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07545">
      <w:bodyDiv w:val="1"/>
      <w:marLeft w:val="0"/>
      <w:marRight w:val="0"/>
      <w:marTop w:val="0"/>
      <w:marBottom w:val="0"/>
      <w:divBdr>
        <w:top w:val="none" w:sz="0" w:space="0" w:color="auto"/>
        <w:left w:val="none" w:sz="0" w:space="0" w:color="auto"/>
        <w:bottom w:val="none" w:sz="0" w:space="0" w:color="auto"/>
        <w:right w:val="none" w:sz="0" w:space="0" w:color="auto"/>
      </w:divBdr>
      <w:divsChild>
        <w:div w:id="738287638">
          <w:marLeft w:val="-300"/>
          <w:marRight w:val="0"/>
          <w:marTop w:val="0"/>
          <w:marBottom w:val="525"/>
          <w:divBdr>
            <w:top w:val="none" w:sz="0" w:space="0" w:color="auto"/>
            <w:left w:val="none" w:sz="0" w:space="0" w:color="auto"/>
            <w:bottom w:val="none" w:sz="0" w:space="0" w:color="auto"/>
            <w:right w:val="none" w:sz="0" w:space="0" w:color="auto"/>
          </w:divBdr>
          <w:divsChild>
            <w:div w:id="1185023441">
              <w:marLeft w:val="300"/>
              <w:marRight w:val="0"/>
              <w:marTop w:val="0"/>
              <w:marBottom w:val="15"/>
              <w:divBdr>
                <w:top w:val="none" w:sz="0" w:space="0" w:color="auto"/>
                <w:left w:val="none" w:sz="0" w:space="0" w:color="auto"/>
                <w:bottom w:val="single" w:sz="6" w:space="19" w:color="CBCBCB"/>
                <w:right w:val="none" w:sz="0" w:space="0" w:color="auto"/>
              </w:divBdr>
            </w:div>
          </w:divsChild>
        </w:div>
        <w:div w:id="96100355">
          <w:marLeft w:val="300"/>
          <w:marRight w:val="0"/>
          <w:marTop w:val="0"/>
          <w:marBottom w:val="0"/>
          <w:divBdr>
            <w:top w:val="none" w:sz="0" w:space="0" w:color="auto"/>
            <w:left w:val="none" w:sz="0" w:space="0" w:color="auto"/>
            <w:bottom w:val="none" w:sz="0" w:space="0" w:color="auto"/>
            <w:right w:val="none" w:sz="0" w:space="0" w:color="auto"/>
          </w:divBdr>
          <w:divsChild>
            <w:div w:id="1180512461">
              <w:marLeft w:val="0"/>
              <w:marRight w:val="0"/>
              <w:marTop w:val="0"/>
              <w:marBottom w:val="0"/>
              <w:divBdr>
                <w:top w:val="none" w:sz="0" w:space="0" w:color="auto"/>
                <w:left w:val="none" w:sz="0" w:space="0" w:color="auto"/>
                <w:bottom w:val="none" w:sz="0" w:space="0" w:color="auto"/>
                <w:right w:val="none" w:sz="0" w:space="0" w:color="auto"/>
              </w:divBdr>
            </w:div>
            <w:div w:id="999698453">
              <w:blockQuote w:val="1"/>
              <w:marLeft w:val="0"/>
              <w:marRight w:val="0"/>
              <w:marTop w:val="0"/>
              <w:marBottom w:val="300"/>
              <w:divBdr>
                <w:top w:val="none" w:sz="0" w:space="0" w:color="auto"/>
                <w:left w:val="single" w:sz="36" w:space="11" w:color="EEEEEE"/>
                <w:bottom w:val="none" w:sz="0" w:space="0" w:color="auto"/>
                <w:right w:val="none" w:sz="0" w:space="0" w:color="auto"/>
              </w:divBdr>
            </w:div>
            <w:div w:id="817650306">
              <w:marLeft w:val="0"/>
              <w:marRight w:val="0"/>
              <w:marTop w:val="0"/>
              <w:marBottom w:val="300"/>
              <w:divBdr>
                <w:top w:val="none" w:sz="0" w:space="0" w:color="auto"/>
                <w:left w:val="none" w:sz="0" w:space="0" w:color="auto"/>
                <w:bottom w:val="none" w:sz="0" w:space="0" w:color="auto"/>
                <w:right w:val="none" w:sz="0" w:space="0" w:color="auto"/>
              </w:divBdr>
            </w:div>
            <w:div w:id="1046568705">
              <w:marLeft w:val="0"/>
              <w:marRight w:val="0"/>
              <w:marTop w:val="0"/>
              <w:marBottom w:val="0"/>
              <w:divBdr>
                <w:top w:val="none" w:sz="0" w:space="0" w:color="auto"/>
                <w:left w:val="none" w:sz="0" w:space="0" w:color="auto"/>
                <w:bottom w:val="none" w:sz="0" w:space="0" w:color="auto"/>
                <w:right w:val="none" w:sz="0" w:space="0" w:color="auto"/>
              </w:divBdr>
            </w:div>
            <w:div w:id="1494178493">
              <w:marLeft w:val="0"/>
              <w:marRight w:val="0"/>
              <w:marTop w:val="0"/>
              <w:marBottom w:val="0"/>
              <w:divBdr>
                <w:top w:val="none" w:sz="0" w:space="0" w:color="auto"/>
                <w:left w:val="none" w:sz="0" w:space="0" w:color="auto"/>
                <w:bottom w:val="none" w:sz="0" w:space="0" w:color="auto"/>
                <w:right w:val="none" w:sz="0" w:space="0" w:color="auto"/>
              </w:divBdr>
            </w:div>
            <w:div w:id="881329856">
              <w:marLeft w:val="0"/>
              <w:marRight w:val="0"/>
              <w:marTop w:val="0"/>
              <w:marBottom w:val="600"/>
              <w:divBdr>
                <w:top w:val="single" w:sz="12" w:space="0" w:color="C5C5C5"/>
                <w:left w:val="single" w:sz="12" w:space="0" w:color="C5C5C5"/>
                <w:bottom w:val="single" w:sz="12" w:space="0" w:color="C5C5C5"/>
                <w:right w:val="single" w:sz="12" w:space="0" w:color="C5C5C5"/>
              </w:divBdr>
              <w:divsChild>
                <w:div w:id="633217981">
                  <w:marLeft w:val="0"/>
                  <w:marRight w:val="0"/>
                  <w:marTop w:val="0"/>
                  <w:marBottom w:val="0"/>
                  <w:divBdr>
                    <w:top w:val="none" w:sz="0" w:space="0" w:color="auto"/>
                    <w:left w:val="none" w:sz="0" w:space="0" w:color="auto"/>
                    <w:bottom w:val="none" w:sz="0" w:space="0" w:color="auto"/>
                    <w:right w:val="single" w:sz="6" w:space="0" w:color="C5C5C5"/>
                  </w:divBdr>
                </w:div>
                <w:div w:id="1303074166">
                  <w:marLeft w:val="3900"/>
                  <w:marRight w:val="0"/>
                  <w:marTop w:val="0"/>
                  <w:marBottom w:val="0"/>
                  <w:divBdr>
                    <w:top w:val="none" w:sz="0" w:space="0" w:color="auto"/>
                    <w:left w:val="none" w:sz="0" w:space="0" w:color="auto"/>
                    <w:bottom w:val="none" w:sz="0" w:space="0" w:color="auto"/>
                    <w:right w:val="none" w:sz="0" w:space="0" w:color="auto"/>
                  </w:divBdr>
                  <w:divsChild>
                    <w:div w:id="24361317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704791193">
              <w:marLeft w:val="0"/>
              <w:marRight w:val="0"/>
              <w:marTop w:val="0"/>
              <w:marBottom w:val="600"/>
              <w:divBdr>
                <w:top w:val="single" w:sz="12" w:space="0" w:color="C5C5C5"/>
                <w:left w:val="single" w:sz="12" w:space="0" w:color="C5C5C5"/>
                <w:bottom w:val="single" w:sz="12" w:space="0" w:color="C5C5C5"/>
                <w:right w:val="single" w:sz="12" w:space="0" w:color="C5C5C5"/>
              </w:divBdr>
              <w:divsChild>
                <w:div w:id="2132244687">
                  <w:marLeft w:val="0"/>
                  <w:marRight w:val="0"/>
                  <w:marTop w:val="0"/>
                  <w:marBottom w:val="0"/>
                  <w:divBdr>
                    <w:top w:val="none" w:sz="0" w:space="0" w:color="auto"/>
                    <w:left w:val="single" w:sz="6" w:space="0" w:color="C5C5C5"/>
                    <w:bottom w:val="none" w:sz="0" w:space="0" w:color="auto"/>
                    <w:right w:val="none" w:sz="0" w:space="0" w:color="auto"/>
                  </w:divBdr>
                </w:div>
                <w:div w:id="1222711594">
                  <w:marLeft w:val="0"/>
                  <w:marRight w:val="3900"/>
                  <w:marTop w:val="0"/>
                  <w:marBottom w:val="0"/>
                  <w:divBdr>
                    <w:top w:val="none" w:sz="0" w:space="0" w:color="auto"/>
                    <w:left w:val="none" w:sz="0" w:space="0" w:color="auto"/>
                    <w:bottom w:val="none" w:sz="0" w:space="0" w:color="auto"/>
                    <w:right w:val="none" w:sz="0" w:space="0" w:color="auto"/>
                  </w:divBdr>
                </w:div>
              </w:divsChild>
            </w:div>
            <w:div w:id="1502352968">
              <w:marLeft w:val="0"/>
              <w:marRight w:val="0"/>
              <w:marTop w:val="0"/>
              <w:marBottom w:val="600"/>
              <w:divBdr>
                <w:top w:val="single" w:sz="12" w:space="0" w:color="C5C5C5"/>
                <w:left w:val="single" w:sz="12" w:space="0" w:color="C5C5C5"/>
                <w:bottom w:val="single" w:sz="12" w:space="0" w:color="C5C5C5"/>
                <w:right w:val="single" w:sz="12" w:space="0" w:color="C5C5C5"/>
              </w:divBdr>
              <w:divsChild>
                <w:div w:id="1738673190">
                  <w:marLeft w:val="0"/>
                  <w:marRight w:val="0"/>
                  <w:marTop w:val="0"/>
                  <w:marBottom w:val="0"/>
                  <w:divBdr>
                    <w:top w:val="none" w:sz="0" w:space="0" w:color="auto"/>
                    <w:left w:val="none" w:sz="0" w:space="0" w:color="auto"/>
                    <w:bottom w:val="none" w:sz="0" w:space="0" w:color="auto"/>
                    <w:right w:val="single" w:sz="6" w:space="0" w:color="C5C5C5"/>
                  </w:divBdr>
                </w:div>
                <w:div w:id="574708658">
                  <w:marLeft w:val="3900"/>
                  <w:marRight w:val="0"/>
                  <w:marTop w:val="0"/>
                  <w:marBottom w:val="0"/>
                  <w:divBdr>
                    <w:top w:val="none" w:sz="0" w:space="0" w:color="auto"/>
                    <w:left w:val="none" w:sz="0" w:space="0" w:color="auto"/>
                    <w:bottom w:val="none" w:sz="0" w:space="0" w:color="auto"/>
                    <w:right w:val="none" w:sz="0" w:space="0" w:color="auto"/>
                  </w:divBdr>
                </w:div>
              </w:divsChild>
            </w:div>
            <w:div w:id="1776899734">
              <w:marLeft w:val="0"/>
              <w:marRight w:val="0"/>
              <w:marTop w:val="0"/>
              <w:marBottom w:val="600"/>
              <w:divBdr>
                <w:top w:val="single" w:sz="12" w:space="0" w:color="C5C5C5"/>
                <w:left w:val="single" w:sz="12" w:space="0" w:color="C5C5C5"/>
                <w:bottom w:val="single" w:sz="12" w:space="0" w:color="C5C5C5"/>
                <w:right w:val="single" w:sz="12" w:space="0" w:color="C5C5C5"/>
              </w:divBdr>
              <w:divsChild>
                <w:div w:id="1304000405">
                  <w:marLeft w:val="0"/>
                  <w:marRight w:val="0"/>
                  <w:marTop w:val="0"/>
                  <w:marBottom w:val="0"/>
                  <w:divBdr>
                    <w:top w:val="none" w:sz="0" w:space="0" w:color="auto"/>
                    <w:left w:val="single" w:sz="6" w:space="0" w:color="C5C5C5"/>
                    <w:bottom w:val="none" w:sz="0" w:space="0" w:color="auto"/>
                    <w:right w:val="none" w:sz="0" w:space="0" w:color="auto"/>
                  </w:divBdr>
                </w:div>
                <w:div w:id="1066614437">
                  <w:marLeft w:val="0"/>
                  <w:marRight w:val="3900"/>
                  <w:marTop w:val="0"/>
                  <w:marBottom w:val="0"/>
                  <w:divBdr>
                    <w:top w:val="none" w:sz="0" w:space="0" w:color="auto"/>
                    <w:left w:val="none" w:sz="0" w:space="0" w:color="auto"/>
                    <w:bottom w:val="none" w:sz="0" w:space="0" w:color="auto"/>
                    <w:right w:val="none" w:sz="0" w:space="0" w:color="auto"/>
                  </w:divBdr>
                </w:div>
              </w:divsChild>
            </w:div>
            <w:div w:id="1666666546">
              <w:marLeft w:val="0"/>
              <w:marRight w:val="0"/>
              <w:marTop w:val="0"/>
              <w:marBottom w:val="600"/>
              <w:divBdr>
                <w:top w:val="single" w:sz="12" w:space="0" w:color="C5C5C5"/>
                <w:left w:val="single" w:sz="12" w:space="0" w:color="C5C5C5"/>
                <w:bottom w:val="single" w:sz="12" w:space="0" w:color="C5C5C5"/>
                <w:right w:val="single" w:sz="12" w:space="0" w:color="C5C5C5"/>
              </w:divBdr>
              <w:divsChild>
                <w:div w:id="1521969597">
                  <w:marLeft w:val="0"/>
                  <w:marRight w:val="0"/>
                  <w:marTop w:val="0"/>
                  <w:marBottom w:val="0"/>
                  <w:divBdr>
                    <w:top w:val="none" w:sz="0" w:space="0" w:color="auto"/>
                    <w:left w:val="none" w:sz="0" w:space="0" w:color="auto"/>
                    <w:bottom w:val="none" w:sz="0" w:space="0" w:color="auto"/>
                    <w:right w:val="single" w:sz="6" w:space="0" w:color="C5C5C5"/>
                  </w:divBdr>
                </w:div>
                <w:div w:id="461190270">
                  <w:marLeft w:val="3900"/>
                  <w:marRight w:val="0"/>
                  <w:marTop w:val="0"/>
                  <w:marBottom w:val="0"/>
                  <w:divBdr>
                    <w:top w:val="none" w:sz="0" w:space="0" w:color="auto"/>
                    <w:left w:val="none" w:sz="0" w:space="0" w:color="auto"/>
                    <w:bottom w:val="none" w:sz="0" w:space="0" w:color="auto"/>
                    <w:right w:val="none" w:sz="0" w:space="0" w:color="auto"/>
                  </w:divBdr>
                  <w:divsChild>
                    <w:div w:id="565915248">
                      <w:blockQuote w:val="1"/>
                      <w:marLeft w:val="0"/>
                      <w:marRight w:val="0"/>
                      <w:marTop w:val="0"/>
                      <w:marBottom w:val="300"/>
                      <w:divBdr>
                        <w:top w:val="none" w:sz="0" w:space="0" w:color="auto"/>
                        <w:left w:val="none" w:sz="0" w:space="0" w:color="auto"/>
                        <w:bottom w:val="none" w:sz="0" w:space="0" w:color="auto"/>
                        <w:right w:val="single" w:sz="36" w:space="11" w:color="EEEEEE"/>
                      </w:divBdr>
                    </w:div>
                  </w:divsChild>
                </w:div>
              </w:divsChild>
            </w:div>
            <w:div w:id="12003998">
              <w:marLeft w:val="0"/>
              <w:marRight w:val="0"/>
              <w:marTop w:val="0"/>
              <w:marBottom w:val="600"/>
              <w:divBdr>
                <w:top w:val="single" w:sz="12" w:space="0" w:color="C5C5C5"/>
                <w:left w:val="single" w:sz="12" w:space="0" w:color="C5C5C5"/>
                <w:bottom w:val="single" w:sz="12" w:space="0" w:color="C5C5C5"/>
                <w:right w:val="single" w:sz="12" w:space="0" w:color="C5C5C5"/>
              </w:divBdr>
              <w:divsChild>
                <w:div w:id="584070228">
                  <w:marLeft w:val="0"/>
                  <w:marRight w:val="0"/>
                  <w:marTop w:val="0"/>
                  <w:marBottom w:val="0"/>
                  <w:divBdr>
                    <w:top w:val="none" w:sz="0" w:space="0" w:color="auto"/>
                    <w:left w:val="single" w:sz="6" w:space="0" w:color="C5C5C5"/>
                    <w:bottom w:val="none" w:sz="0" w:space="0" w:color="auto"/>
                    <w:right w:val="none" w:sz="0" w:space="0" w:color="auto"/>
                  </w:divBdr>
                </w:div>
                <w:div w:id="44719310">
                  <w:marLeft w:val="0"/>
                  <w:marRight w:val="3900"/>
                  <w:marTop w:val="0"/>
                  <w:marBottom w:val="0"/>
                  <w:divBdr>
                    <w:top w:val="none" w:sz="0" w:space="0" w:color="auto"/>
                    <w:left w:val="none" w:sz="0" w:space="0" w:color="auto"/>
                    <w:bottom w:val="none" w:sz="0" w:space="0" w:color="auto"/>
                    <w:right w:val="none" w:sz="0" w:space="0" w:color="auto"/>
                  </w:divBdr>
                </w:div>
              </w:divsChild>
            </w:div>
            <w:div w:id="1055396278">
              <w:marLeft w:val="0"/>
              <w:marRight w:val="0"/>
              <w:marTop w:val="0"/>
              <w:marBottom w:val="600"/>
              <w:divBdr>
                <w:top w:val="single" w:sz="12" w:space="0" w:color="C5C5C5"/>
                <w:left w:val="single" w:sz="12" w:space="0" w:color="C5C5C5"/>
                <w:bottom w:val="single" w:sz="12" w:space="0" w:color="C5C5C5"/>
                <w:right w:val="single" w:sz="12" w:space="0" w:color="C5C5C5"/>
              </w:divBdr>
              <w:divsChild>
                <w:div w:id="1913075176">
                  <w:marLeft w:val="0"/>
                  <w:marRight w:val="0"/>
                  <w:marTop w:val="0"/>
                  <w:marBottom w:val="0"/>
                  <w:divBdr>
                    <w:top w:val="none" w:sz="0" w:space="0" w:color="auto"/>
                    <w:left w:val="none" w:sz="0" w:space="0" w:color="auto"/>
                    <w:bottom w:val="none" w:sz="0" w:space="0" w:color="auto"/>
                    <w:right w:val="single" w:sz="6" w:space="0" w:color="C5C5C5"/>
                  </w:divBdr>
                </w:div>
                <w:div w:id="669062434">
                  <w:marLeft w:val="3900"/>
                  <w:marRight w:val="0"/>
                  <w:marTop w:val="0"/>
                  <w:marBottom w:val="0"/>
                  <w:divBdr>
                    <w:top w:val="none" w:sz="0" w:space="0" w:color="auto"/>
                    <w:left w:val="none" w:sz="0" w:space="0" w:color="auto"/>
                    <w:bottom w:val="none" w:sz="0" w:space="0" w:color="auto"/>
                    <w:right w:val="none" w:sz="0" w:space="0" w:color="auto"/>
                  </w:divBdr>
                </w:div>
              </w:divsChild>
            </w:div>
            <w:div w:id="1682079632">
              <w:marLeft w:val="0"/>
              <w:marRight w:val="0"/>
              <w:marTop w:val="0"/>
              <w:marBottom w:val="600"/>
              <w:divBdr>
                <w:top w:val="single" w:sz="12" w:space="0" w:color="C5C5C5"/>
                <w:left w:val="single" w:sz="12" w:space="0" w:color="C5C5C5"/>
                <w:bottom w:val="single" w:sz="12" w:space="0" w:color="C5C5C5"/>
                <w:right w:val="single" w:sz="12" w:space="0" w:color="C5C5C5"/>
              </w:divBdr>
              <w:divsChild>
                <w:div w:id="249582249">
                  <w:marLeft w:val="0"/>
                  <w:marRight w:val="0"/>
                  <w:marTop w:val="0"/>
                  <w:marBottom w:val="0"/>
                  <w:divBdr>
                    <w:top w:val="none" w:sz="0" w:space="0" w:color="auto"/>
                    <w:left w:val="single" w:sz="6" w:space="0" w:color="C5C5C5"/>
                    <w:bottom w:val="none" w:sz="0" w:space="0" w:color="auto"/>
                    <w:right w:val="none" w:sz="0" w:space="0" w:color="auto"/>
                  </w:divBdr>
                </w:div>
                <w:div w:id="1895848488">
                  <w:marLeft w:val="0"/>
                  <w:marRight w:val="3900"/>
                  <w:marTop w:val="0"/>
                  <w:marBottom w:val="0"/>
                  <w:divBdr>
                    <w:top w:val="none" w:sz="0" w:space="0" w:color="auto"/>
                    <w:left w:val="none" w:sz="0" w:space="0" w:color="auto"/>
                    <w:bottom w:val="none" w:sz="0" w:space="0" w:color="auto"/>
                    <w:right w:val="none" w:sz="0" w:space="0" w:color="auto"/>
                  </w:divBdr>
                  <w:divsChild>
                    <w:div w:id="1254125562">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276981441">
              <w:marLeft w:val="0"/>
              <w:marRight w:val="0"/>
              <w:marTop w:val="0"/>
              <w:marBottom w:val="600"/>
              <w:divBdr>
                <w:top w:val="single" w:sz="12" w:space="0" w:color="C5C5C5"/>
                <w:left w:val="single" w:sz="12" w:space="0" w:color="C5C5C5"/>
                <w:bottom w:val="single" w:sz="12" w:space="0" w:color="C5C5C5"/>
                <w:right w:val="single" w:sz="12" w:space="0" w:color="C5C5C5"/>
              </w:divBdr>
              <w:divsChild>
                <w:div w:id="1379738354">
                  <w:marLeft w:val="0"/>
                  <w:marRight w:val="0"/>
                  <w:marTop w:val="0"/>
                  <w:marBottom w:val="0"/>
                  <w:divBdr>
                    <w:top w:val="none" w:sz="0" w:space="0" w:color="auto"/>
                    <w:left w:val="none" w:sz="0" w:space="0" w:color="auto"/>
                    <w:bottom w:val="none" w:sz="0" w:space="0" w:color="auto"/>
                    <w:right w:val="single" w:sz="6" w:space="0" w:color="C5C5C5"/>
                  </w:divBdr>
                </w:div>
                <w:div w:id="915281970">
                  <w:marLeft w:val="3900"/>
                  <w:marRight w:val="0"/>
                  <w:marTop w:val="0"/>
                  <w:marBottom w:val="0"/>
                  <w:divBdr>
                    <w:top w:val="none" w:sz="0" w:space="0" w:color="auto"/>
                    <w:left w:val="none" w:sz="0" w:space="0" w:color="auto"/>
                    <w:bottom w:val="none" w:sz="0" w:space="0" w:color="auto"/>
                    <w:right w:val="none" w:sz="0" w:space="0" w:color="auto"/>
                  </w:divBdr>
                </w:div>
              </w:divsChild>
            </w:div>
            <w:div w:id="117728620">
              <w:marLeft w:val="0"/>
              <w:marRight w:val="0"/>
              <w:marTop w:val="0"/>
              <w:marBottom w:val="600"/>
              <w:divBdr>
                <w:top w:val="single" w:sz="12" w:space="0" w:color="C5C5C5"/>
                <w:left w:val="single" w:sz="12" w:space="0" w:color="C5C5C5"/>
                <w:bottom w:val="single" w:sz="12" w:space="0" w:color="C5C5C5"/>
                <w:right w:val="single" w:sz="12" w:space="0" w:color="C5C5C5"/>
              </w:divBdr>
              <w:divsChild>
                <w:div w:id="1610164039">
                  <w:marLeft w:val="0"/>
                  <w:marRight w:val="0"/>
                  <w:marTop w:val="0"/>
                  <w:marBottom w:val="0"/>
                  <w:divBdr>
                    <w:top w:val="none" w:sz="0" w:space="0" w:color="auto"/>
                    <w:left w:val="single" w:sz="6" w:space="0" w:color="C5C5C5"/>
                    <w:bottom w:val="none" w:sz="0" w:space="0" w:color="auto"/>
                    <w:right w:val="none" w:sz="0" w:space="0" w:color="auto"/>
                  </w:divBdr>
                </w:div>
                <w:div w:id="1317954710">
                  <w:marLeft w:val="0"/>
                  <w:marRight w:val="3900"/>
                  <w:marTop w:val="0"/>
                  <w:marBottom w:val="0"/>
                  <w:divBdr>
                    <w:top w:val="none" w:sz="0" w:space="0" w:color="auto"/>
                    <w:left w:val="none" w:sz="0" w:space="0" w:color="auto"/>
                    <w:bottom w:val="none" w:sz="0" w:space="0" w:color="auto"/>
                    <w:right w:val="none" w:sz="0" w:space="0" w:color="auto"/>
                  </w:divBdr>
                  <w:divsChild>
                    <w:div w:id="1883786287">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killsyouneed.com/ips/ineffective-listening.html" TargetMode="External"/><Relationship Id="rId5" Type="http://schemas.openxmlformats.org/officeDocument/2006/relationships/hyperlink" Target="http://www.skillsyouneed.com/ips/active-listen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2016-09-20T04:44:00Z</dcterms:created>
  <dcterms:modified xsi:type="dcterms:W3CDTF">2016-09-20T04:45:00Z</dcterms:modified>
</cp:coreProperties>
</file>